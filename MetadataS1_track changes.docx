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4DD3" w14:textId="496F7E4F" w:rsidR="00950B6C" w:rsidRPr="009F0123" w:rsidRDefault="002F0901" w:rsidP="00950B6C">
      <w:pPr>
        <w:spacing w:beforeLines="50" w:afterLines="50" w:line="276" w:lineRule="auto"/>
        <w:ind w:left="567" w:right="668"/>
        <w:jc w:val="center"/>
        <w:rPr>
          <w:rFonts w:eastAsia="Georgia" w:cs="Times New Roman"/>
          <w:b/>
          <w:sz w:val="32"/>
          <w:szCs w:val="32"/>
        </w:rPr>
      </w:pPr>
      <w:r w:rsidRPr="009F0123">
        <w:rPr>
          <w:rFonts w:eastAsia="Georgia" w:cs="Times New Roman"/>
          <w:b/>
          <w:sz w:val="32"/>
          <w:szCs w:val="32"/>
        </w:rPr>
        <w:t>NeoBat Interactions: a data set of bat-plant interactions in</w:t>
      </w:r>
      <w:r w:rsidR="00950B6C" w:rsidRPr="009F0123">
        <w:rPr>
          <w:rFonts w:eastAsia="Georgia" w:cs="Times New Roman"/>
          <w:b/>
          <w:sz w:val="32"/>
          <w:szCs w:val="32"/>
        </w:rPr>
        <w:t xml:space="preserve"> </w:t>
      </w:r>
      <w:r w:rsidRPr="009F0123">
        <w:rPr>
          <w:rFonts w:eastAsia="Georgia" w:cs="Times New Roman"/>
          <w:b/>
          <w:sz w:val="32"/>
          <w:szCs w:val="32"/>
        </w:rPr>
        <w:t>the Neotropics</w:t>
      </w:r>
    </w:p>
    <w:p w14:paraId="75C80AC0" w14:textId="77777777" w:rsidR="00950B6C" w:rsidRPr="009F0123" w:rsidRDefault="00950B6C" w:rsidP="00950B6C">
      <w:pPr>
        <w:tabs>
          <w:tab w:val="left" w:pos="3463"/>
          <w:tab w:val="left" w:pos="3591"/>
          <w:tab w:val="left" w:pos="4228"/>
          <w:tab w:val="left" w:pos="6804"/>
          <w:tab w:val="left" w:pos="7371"/>
        </w:tabs>
        <w:spacing w:beforeLines="50" w:afterLines="50" w:line="276" w:lineRule="auto"/>
        <w:ind w:left="284" w:right="384"/>
        <w:jc w:val="center"/>
        <w:rPr>
          <w:rFonts w:cs="Times New Roman"/>
        </w:rPr>
      </w:pPr>
    </w:p>
    <w:p w14:paraId="00000005" w14:textId="5D350D54" w:rsidR="00A2515D" w:rsidRPr="0098216F" w:rsidRDefault="002F0901" w:rsidP="00950B6C">
      <w:pPr>
        <w:tabs>
          <w:tab w:val="left" w:pos="3463"/>
          <w:tab w:val="left" w:pos="3591"/>
          <w:tab w:val="left" w:pos="4228"/>
          <w:tab w:val="left" w:pos="6389"/>
          <w:tab w:val="left" w:pos="6550"/>
          <w:tab w:val="left" w:pos="6884"/>
        </w:tabs>
        <w:spacing w:beforeLines="50" w:afterLines="50" w:line="276" w:lineRule="auto"/>
        <w:ind w:left="284" w:right="384"/>
        <w:jc w:val="center"/>
        <w:rPr>
          <w:rFonts w:cs="Times New Roman"/>
          <w:sz w:val="24"/>
          <w:szCs w:val="24"/>
        </w:rPr>
      </w:pPr>
      <w:r w:rsidRPr="0098216F">
        <w:rPr>
          <w:rFonts w:cs="Times New Roman"/>
          <w:sz w:val="24"/>
          <w:szCs w:val="24"/>
        </w:rPr>
        <w:t>Guillermo L. Florez-Montero</w:t>
      </w:r>
      <w:r w:rsidRPr="0098216F">
        <w:rPr>
          <w:rFonts w:cs="Times New Roman"/>
          <w:sz w:val="24"/>
          <w:szCs w:val="24"/>
          <w:vertAlign w:val="superscript"/>
        </w:rPr>
        <w:t>1</w:t>
      </w:r>
      <w:r w:rsidRPr="0098216F">
        <w:rPr>
          <w:rFonts w:cs="Times New Roman"/>
          <w:sz w:val="24"/>
          <w:szCs w:val="24"/>
        </w:rPr>
        <w:t>*</w:t>
      </w:r>
      <w:r w:rsidR="002018B0" w:rsidRPr="0098216F">
        <w:rPr>
          <w:rFonts w:cs="Times New Roman"/>
          <w:sz w:val="24"/>
          <w:szCs w:val="24"/>
        </w:rPr>
        <w:t>,</w:t>
      </w:r>
      <w:r w:rsidRPr="0098216F">
        <w:rPr>
          <w:rFonts w:cs="Times New Roman"/>
          <w:sz w:val="24"/>
          <w:szCs w:val="24"/>
        </w:rPr>
        <w:t xml:space="preserve"> Renata L. Muylaert</w:t>
      </w:r>
      <w:r w:rsidRPr="0098216F">
        <w:rPr>
          <w:rFonts w:cs="Times New Roman"/>
          <w:sz w:val="24"/>
          <w:szCs w:val="24"/>
          <w:vertAlign w:val="superscript"/>
        </w:rPr>
        <w:t>2</w:t>
      </w:r>
      <w:r w:rsidR="002018B0" w:rsidRPr="0098216F">
        <w:rPr>
          <w:rFonts w:cs="Times New Roman"/>
          <w:sz w:val="24"/>
          <w:szCs w:val="24"/>
        </w:rPr>
        <w:t>,</w:t>
      </w:r>
      <w:r w:rsidR="004637C0" w:rsidRPr="0098216F">
        <w:rPr>
          <w:rFonts w:cs="Times New Roman"/>
          <w:sz w:val="24"/>
          <w:szCs w:val="24"/>
          <w:vertAlign w:val="superscript"/>
        </w:rPr>
        <w:t xml:space="preserve"> </w:t>
      </w:r>
      <w:r w:rsidRPr="0098216F">
        <w:rPr>
          <w:rFonts w:cs="Times New Roman"/>
          <w:sz w:val="24"/>
          <w:szCs w:val="24"/>
        </w:rPr>
        <w:t>Marcelo R. Nogueira</w:t>
      </w:r>
      <w:r w:rsidRPr="0098216F">
        <w:rPr>
          <w:rFonts w:cs="Times New Roman"/>
          <w:sz w:val="24"/>
          <w:szCs w:val="24"/>
          <w:vertAlign w:val="superscript"/>
        </w:rPr>
        <w:t>3</w:t>
      </w:r>
      <w:r w:rsidR="002018B0" w:rsidRPr="0098216F">
        <w:rPr>
          <w:rFonts w:cs="Times New Roman"/>
          <w:sz w:val="24"/>
          <w:szCs w:val="24"/>
        </w:rPr>
        <w:t>,</w:t>
      </w:r>
      <w:r w:rsidRPr="0098216F">
        <w:rPr>
          <w:rFonts w:cs="Times New Roman"/>
          <w:sz w:val="24"/>
          <w:szCs w:val="24"/>
          <w:vertAlign w:val="superscript"/>
        </w:rPr>
        <w:t xml:space="preserve"> </w:t>
      </w:r>
      <w:r w:rsidRPr="0098216F">
        <w:rPr>
          <w:rFonts w:cs="Times New Roman"/>
          <w:sz w:val="24"/>
          <w:szCs w:val="24"/>
        </w:rPr>
        <w:t>Cullen Geiselman</w:t>
      </w:r>
      <w:r w:rsidRPr="0098216F">
        <w:rPr>
          <w:rFonts w:cs="Times New Roman"/>
          <w:sz w:val="24"/>
          <w:szCs w:val="24"/>
          <w:vertAlign w:val="superscript"/>
        </w:rPr>
        <w:t>4</w:t>
      </w:r>
      <w:r w:rsidR="002018B0" w:rsidRPr="0098216F">
        <w:rPr>
          <w:rFonts w:cs="Times New Roman"/>
          <w:sz w:val="24"/>
          <w:szCs w:val="24"/>
        </w:rPr>
        <w:t>,</w:t>
      </w:r>
      <w:r w:rsidRPr="0098216F">
        <w:rPr>
          <w:rFonts w:cs="Times New Roman"/>
          <w:sz w:val="24"/>
          <w:szCs w:val="24"/>
          <w:vertAlign w:val="superscript"/>
        </w:rPr>
        <w:t xml:space="preserve"> </w:t>
      </w:r>
      <w:r w:rsidRPr="0098216F">
        <w:rPr>
          <w:rFonts w:cs="Times New Roman"/>
          <w:sz w:val="24"/>
          <w:szCs w:val="24"/>
        </w:rPr>
        <w:t>Sharlene E. Santana</w:t>
      </w:r>
      <w:r w:rsidRPr="0098216F">
        <w:rPr>
          <w:rFonts w:cs="Times New Roman"/>
          <w:sz w:val="24"/>
          <w:szCs w:val="24"/>
          <w:vertAlign w:val="superscript"/>
        </w:rPr>
        <w:t>5</w:t>
      </w:r>
      <w:r w:rsidR="002018B0" w:rsidRPr="0098216F">
        <w:rPr>
          <w:rFonts w:cs="Times New Roman"/>
          <w:sz w:val="24"/>
          <w:szCs w:val="24"/>
        </w:rPr>
        <w:t>,</w:t>
      </w:r>
      <w:r w:rsidRPr="0098216F">
        <w:rPr>
          <w:rFonts w:cs="Times New Roman"/>
          <w:sz w:val="24"/>
          <w:szCs w:val="24"/>
          <w:vertAlign w:val="superscript"/>
        </w:rPr>
        <w:t xml:space="preserve"> </w:t>
      </w:r>
      <w:r w:rsidRPr="0098216F">
        <w:rPr>
          <w:rFonts w:cs="Times New Roman"/>
          <w:sz w:val="24"/>
          <w:szCs w:val="24"/>
        </w:rPr>
        <w:t>Richard D. Stevens</w:t>
      </w:r>
      <w:r w:rsidR="00E572AC" w:rsidRPr="0098216F">
        <w:rPr>
          <w:rFonts w:cs="Times New Roman"/>
          <w:sz w:val="24"/>
          <w:szCs w:val="24"/>
          <w:vertAlign w:val="superscript"/>
        </w:rPr>
        <w:t>6</w:t>
      </w:r>
      <w:r w:rsidR="00E572AC" w:rsidRPr="0098216F">
        <w:rPr>
          <w:rFonts w:cs="Times New Roman"/>
          <w:sz w:val="24"/>
          <w:szCs w:val="24"/>
        </w:rPr>
        <w:t>,</w:t>
      </w:r>
      <w:r w:rsidR="0092306A" w:rsidRPr="0098216F">
        <w:rPr>
          <w:rFonts w:cs="Times New Roman"/>
          <w:sz w:val="24"/>
          <w:szCs w:val="24"/>
        </w:rPr>
        <w:t xml:space="preserve"> </w:t>
      </w:r>
      <w:r w:rsidRPr="0098216F">
        <w:rPr>
          <w:rFonts w:cs="Times New Roman"/>
          <w:sz w:val="24"/>
          <w:szCs w:val="24"/>
        </w:rPr>
        <w:t>Marco Tschapka</w:t>
      </w:r>
      <w:r w:rsidRPr="0098216F">
        <w:rPr>
          <w:rFonts w:cs="Times New Roman"/>
          <w:sz w:val="24"/>
          <w:szCs w:val="24"/>
          <w:vertAlign w:val="superscript"/>
        </w:rPr>
        <w:t>7,</w:t>
      </w:r>
      <w:r w:rsidR="00E37976" w:rsidRPr="0098216F">
        <w:rPr>
          <w:rFonts w:cs="Times New Roman"/>
          <w:sz w:val="24"/>
          <w:szCs w:val="24"/>
          <w:vertAlign w:val="superscript"/>
        </w:rPr>
        <w:t xml:space="preserve"> </w:t>
      </w:r>
      <w:r w:rsidR="00666CB9" w:rsidRPr="0098216F">
        <w:rPr>
          <w:rFonts w:cs="Times New Roman"/>
          <w:sz w:val="24"/>
          <w:szCs w:val="24"/>
          <w:vertAlign w:val="superscript"/>
        </w:rPr>
        <w:t>8</w:t>
      </w:r>
      <w:r w:rsidR="002018B0" w:rsidRPr="0098216F">
        <w:rPr>
          <w:rFonts w:cs="Times New Roman"/>
          <w:sz w:val="24"/>
          <w:szCs w:val="24"/>
        </w:rPr>
        <w:t>,</w:t>
      </w:r>
      <w:r w:rsidRPr="0098216F">
        <w:rPr>
          <w:rFonts w:cs="Times New Roman"/>
          <w:sz w:val="24"/>
          <w:szCs w:val="24"/>
          <w:vertAlign w:val="superscript"/>
        </w:rPr>
        <w:t xml:space="preserve"> </w:t>
      </w:r>
      <w:r w:rsidRPr="0098216F">
        <w:rPr>
          <w:rFonts w:cs="Times New Roman"/>
          <w:sz w:val="24"/>
          <w:szCs w:val="24"/>
        </w:rPr>
        <w:t>Francisco A. Rodrigues</w:t>
      </w:r>
      <w:r w:rsidR="00666CB9" w:rsidRPr="0098216F">
        <w:rPr>
          <w:rFonts w:cs="Times New Roman"/>
          <w:sz w:val="24"/>
          <w:szCs w:val="24"/>
          <w:vertAlign w:val="superscript"/>
        </w:rPr>
        <w:t>9</w:t>
      </w:r>
      <w:r w:rsidR="002018B0" w:rsidRPr="0098216F">
        <w:rPr>
          <w:rFonts w:cs="Times New Roman"/>
          <w:sz w:val="24"/>
          <w:szCs w:val="24"/>
          <w:vertAlign w:val="superscript"/>
        </w:rPr>
        <w:t xml:space="preserve"> </w:t>
      </w:r>
      <w:r w:rsidR="007D1FE0" w:rsidRPr="0098216F">
        <w:rPr>
          <w:rFonts w:cs="Times New Roman"/>
          <w:sz w:val="24"/>
          <w:szCs w:val="24"/>
        </w:rPr>
        <w:t>and</w:t>
      </w:r>
      <w:r w:rsidRPr="0098216F">
        <w:rPr>
          <w:rFonts w:cs="Times New Roman"/>
          <w:sz w:val="24"/>
          <w:szCs w:val="24"/>
          <w:vertAlign w:val="superscript"/>
        </w:rPr>
        <w:t xml:space="preserve"> </w:t>
      </w:r>
      <w:r w:rsidRPr="0098216F">
        <w:rPr>
          <w:rFonts w:cs="Times New Roman"/>
          <w:sz w:val="24"/>
          <w:szCs w:val="24"/>
        </w:rPr>
        <w:t>Marco A. R. Mello</w:t>
      </w:r>
      <w:r w:rsidR="00666CB9" w:rsidRPr="0098216F">
        <w:rPr>
          <w:rFonts w:cs="Times New Roman"/>
          <w:sz w:val="24"/>
          <w:szCs w:val="24"/>
          <w:vertAlign w:val="superscript"/>
        </w:rPr>
        <w:t>10</w:t>
      </w:r>
    </w:p>
    <w:p w14:paraId="3918E20F" w14:textId="77777777" w:rsidR="008048C8" w:rsidRPr="0098216F" w:rsidRDefault="008048C8" w:rsidP="00950B6C">
      <w:pPr>
        <w:spacing w:beforeLines="50" w:afterLines="50"/>
      </w:pPr>
    </w:p>
    <w:p w14:paraId="00000007" w14:textId="7A920050"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D85772">
        <w:rPr>
          <w:rFonts w:cs="Times New Roman"/>
          <w:i/>
          <w:color w:val="000000"/>
          <w:sz w:val="24"/>
          <w:szCs w:val="24"/>
          <w:lang w:val="pt-BR"/>
          <w:rPrChange w:id="0" w:author="Guillermo Florez" w:date="2021-10-14T10:05:00Z">
            <w:rPr>
              <w:rFonts w:cs="Times New Roman"/>
              <w:i/>
              <w:color w:val="000000"/>
              <w:sz w:val="24"/>
              <w:szCs w:val="24"/>
            </w:rPr>
          </w:rPrChange>
        </w:rPr>
        <w:t xml:space="preserve">Universidade Federal do ABC. Centro de Ciências Humanas e Naturais. </w:t>
      </w:r>
      <w:r w:rsidRPr="009F0123">
        <w:rPr>
          <w:rFonts w:cs="Times New Roman"/>
          <w:i/>
          <w:color w:val="000000"/>
          <w:sz w:val="24"/>
          <w:szCs w:val="24"/>
        </w:rPr>
        <w:t>09210-580 Santo André, SP, Brazil.</w:t>
      </w:r>
    </w:p>
    <w:p w14:paraId="00000008" w14:textId="154611A4"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9F0123">
        <w:rPr>
          <w:rFonts w:cs="Times New Roman"/>
          <w:i/>
          <w:color w:val="000000"/>
          <w:sz w:val="24"/>
          <w:szCs w:val="24"/>
        </w:rPr>
        <w:t xml:space="preserve">Massey University. Molecular Epidemiology and Public Health Laboratory, </w:t>
      </w:r>
      <w:ins w:id="1" w:author="Renata de Lara Muylaert" w:date="2021-10-15T15:28:00Z">
        <w:r w:rsidR="00756682" w:rsidRPr="00756682">
          <w:rPr>
            <w:rFonts w:cs="Times New Roman"/>
            <w:i/>
            <w:color w:val="000000"/>
            <w:sz w:val="24"/>
            <w:szCs w:val="24"/>
          </w:rPr>
          <w:t>School of Veterinary Science</w:t>
        </w:r>
        <w:r w:rsidR="00C446D1">
          <w:rPr>
            <w:rFonts w:cs="Times New Roman"/>
            <w:i/>
            <w:color w:val="000000"/>
            <w:sz w:val="24"/>
            <w:szCs w:val="24"/>
          </w:rPr>
          <w:t>, Massey University</w:t>
        </w:r>
      </w:ins>
      <w:r w:rsidRPr="009F0123">
        <w:rPr>
          <w:rFonts w:cs="Times New Roman"/>
          <w:i/>
          <w:color w:val="000000"/>
          <w:sz w:val="24"/>
          <w:szCs w:val="24"/>
        </w:rPr>
        <w:t>. 4442. Palmerston North, New Zealand.</w:t>
      </w:r>
    </w:p>
    <w:p w14:paraId="00000009" w14:textId="4E22E6C9"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D85772">
        <w:rPr>
          <w:rFonts w:cs="Times New Roman"/>
          <w:i/>
          <w:color w:val="000000"/>
          <w:sz w:val="24"/>
          <w:szCs w:val="24"/>
          <w:lang w:val="pt-BR"/>
          <w:rPrChange w:id="2" w:author="Guillermo Florez" w:date="2021-10-14T10:05:00Z">
            <w:rPr>
              <w:rFonts w:cs="Times New Roman"/>
              <w:i/>
              <w:color w:val="000000"/>
              <w:sz w:val="24"/>
              <w:szCs w:val="24"/>
            </w:rPr>
          </w:rPrChange>
        </w:rPr>
        <w:t xml:space="preserve">Universidade Federal Rural do Rio de Janeiro. Instituto de Biologia, Laboratório de Mastozoologia. </w:t>
      </w:r>
      <w:r w:rsidRPr="009F0123">
        <w:rPr>
          <w:rFonts w:cs="Times New Roman"/>
          <w:i/>
          <w:color w:val="000000"/>
          <w:sz w:val="24"/>
          <w:szCs w:val="24"/>
        </w:rPr>
        <w:t>23890-000 Seropédica, RJ, Brazil.</w:t>
      </w:r>
    </w:p>
    <w:p w14:paraId="0000000A" w14:textId="77777777"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9F0123">
        <w:rPr>
          <w:rFonts w:cs="Times New Roman"/>
          <w:i/>
          <w:color w:val="000000"/>
          <w:sz w:val="24"/>
          <w:szCs w:val="24"/>
        </w:rPr>
        <w:t>Bat Eco-Interactions Project, Houston, TX, USA.</w:t>
      </w:r>
    </w:p>
    <w:p w14:paraId="0000000B" w14:textId="77777777"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9F0123">
        <w:rPr>
          <w:rFonts w:cs="Times New Roman"/>
          <w:i/>
          <w:color w:val="000000"/>
          <w:sz w:val="24"/>
          <w:szCs w:val="24"/>
        </w:rPr>
        <w:t>Department of Biology and Burke Museum of Natural History and Culture, University of Washington, Seattle, WA, 98195, USA.</w:t>
      </w:r>
    </w:p>
    <w:p w14:paraId="0000000C" w14:textId="77777777"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9F0123">
        <w:rPr>
          <w:rFonts w:cs="Times New Roman"/>
          <w:i/>
          <w:color w:val="000000"/>
          <w:sz w:val="24"/>
          <w:szCs w:val="24"/>
        </w:rPr>
        <w:t>Department of Natural Resources Management and Natural Science Research Laboratory of the Museum of Texas Tech University, Lubbock, TX, USA.</w:t>
      </w:r>
    </w:p>
    <w:p w14:paraId="0000000D" w14:textId="530D1A96"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9F0123">
        <w:rPr>
          <w:rFonts w:cs="Times New Roman"/>
          <w:i/>
          <w:color w:val="000000"/>
          <w:sz w:val="24"/>
          <w:szCs w:val="24"/>
        </w:rPr>
        <w:t>Institute of Evolutionary Ecology and Conservation Genomics, Ulm University, Ulm, Germany.</w:t>
      </w:r>
    </w:p>
    <w:p w14:paraId="38C1C5BC" w14:textId="07A41902" w:rsidR="00666CB9" w:rsidRPr="009F0123" w:rsidRDefault="00666CB9"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9F0123">
        <w:rPr>
          <w:rFonts w:cs="Times New Roman"/>
          <w:i/>
          <w:sz w:val="24"/>
          <w:szCs w:val="24"/>
        </w:rPr>
        <w:t>Smithsonian Tropical Research Institute, Panamá City, Panamá.</w:t>
      </w:r>
    </w:p>
    <w:p w14:paraId="0000000E" w14:textId="0C9D0F6B"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D85772">
        <w:rPr>
          <w:rFonts w:cs="Times New Roman"/>
          <w:i/>
          <w:color w:val="000000"/>
          <w:sz w:val="24"/>
          <w:szCs w:val="24"/>
          <w:lang w:val="pt-BR"/>
          <w:rPrChange w:id="3" w:author="Guillermo Florez" w:date="2021-10-14T10:05:00Z">
            <w:rPr>
              <w:rFonts w:cs="Times New Roman"/>
              <w:i/>
              <w:color w:val="000000"/>
              <w:sz w:val="24"/>
              <w:szCs w:val="24"/>
            </w:rPr>
          </w:rPrChange>
        </w:rPr>
        <w:t xml:space="preserve">Universidade de São Paulo. Departamento de Matemática Aplicada e Estatística, Instituto de Ciências Matemáticas e de Computação. </w:t>
      </w:r>
      <w:r w:rsidRPr="009F0123">
        <w:rPr>
          <w:rFonts w:cs="Times New Roman"/>
          <w:i/>
          <w:color w:val="000000"/>
          <w:sz w:val="24"/>
          <w:szCs w:val="24"/>
        </w:rPr>
        <w:t>13560-970 São Carlos, SP, Brazil</w:t>
      </w:r>
      <w:r w:rsidRPr="009F0123">
        <w:rPr>
          <w:rFonts w:cs="Times New Roman"/>
          <w:i/>
          <w:sz w:val="24"/>
          <w:szCs w:val="24"/>
        </w:rPr>
        <w:t>.</w:t>
      </w:r>
    </w:p>
    <w:p w14:paraId="0000000F" w14:textId="78FB9418"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D85772">
        <w:rPr>
          <w:rFonts w:cs="Times New Roman"/>
          <w:i/>
          <w:color w:val="000000"/>
          <w:sz w:val="24"/>
          <w:szCs w:val="24"/>
          <w:lang w:val="pt-BR"/>
          <w:rPrChange w:id="4" w:author="Guillermo Florez" w:date="2021-10-14T10:05:00Z">
            <w:rPr>
              <w:rFonts w:cs="Times New Roman"/>
              <w:i/>
              <w:color w:val="000000"/>
              <w:sz w:val="24"/>
              <w:szCs w:val="24"/>
            </w:rPr>
          </w:rPrChange>
        </w:rPr>
        <w:t xml:space="preserve">Universidade de São Paulo, Instituto de Biociências, Departamento de Ecologia. </w:t>
      </w:r>
      <w:r w:rsidRPr="009F0123">
        <w:rPr>
          <w:rFonts w:cs="Times New Roman"/>
          <w:i/>
          <w:color w:val="000000"/>
          <w:sz w:val="24"/>
          <w:szCs w:val="24"/>
        </w:rPr>
        <w:t>05508-090 São Paulo, SP, Brazil.</w:t>
      </w:r>
    </w:p>
    <w:p w14:paraId="666D593F" w14:textId="77777777" w:rsidR="00D97ABA" w:rsidRPr="009F0123" w:rsidRDefault="00D97ABA" w:rsidP="00D97ABA">
      <w:pPr>
        <w:pBdr>
          <w:top w:val="nil"/>
          <w:left w:val="nil"/>
          <w:bottom w:val="nil"/>
          <w:right w:val="nil"/>
          <w:between w:val="nil"/>
        </w:pBdr>
        <w:spacing w:before="1" w:line="276" w:lineRule="auto"/>
        <w:ind w:left="284" w:right="384"/>
        <w:rPr>
          <w:rFonts w:cs="Times New Roman"/>
          <w:i/>
          <w:color w:val="000000"/>
          <w:sz w:val="24"/>
          <w:szCs w:val="24"/>
        </w:rPr>
      </w:pPr>
    </w:p>
    <w:p w14:paraId="00000011" w14:textId="77777777" w:rsidR="00A2515D" w:rsidRPr="009F0123" w:rsidRDefault="002F0901" w:rsidP="00950B6C">
      <w:pPr>
        <w:pBdr>
          <w:top w:val="nil"/>
          <w:left w:val="nil"/>
          <w:bottom w:val="nil"/>
          <w:right w:val="nil"/>
          <w:between w:val="nil"/>
        </w:pBdr>
        <w:spacing w:before="183" w:line="276" w:lineRule="auto"/>
        <w:ind w:left="284" w:right="384"/>
        <w:rPr>
          <w:rFonts w:cs="Times New Roman"/>
          <w:color w:val="000000"/>
          <w:sz w:val="24"/>
          <w:szCs w:val="24"/>
        </w:rPr>
      </w:pPr>
      <w:bookmarkStart w:id="5" w:name="_heading=h.gjdgxs" w:colFirst="0" w:colLast="0"/>
      <w:bookmarkEnd w:id="5"/>
      <w:r w:rsidRPr="009F0123">
        <w:rPr>
          <w:rFonts w:cs="Times New Roman"/>
          <w:color w:val="000000"/>
          <w:sz w:val="24"/>
          <w:szCs w:val="24"/>
        </w:rPr>
        <w:t>*Corresponding author: Guillermo L. Florez-Montero (</w:t>
      </w:r>
      <w:hyperlink r:id="rId9">
        <w:r w:rsidRPr="009F0123">
          <w:rPr>
            <w:rFonts w:cs="Times New Roman"/>
            <w:color w:val="000000"/>
            <w:sz w:val="24"/>
            <w:szCs w:val="24"/>
          </w:rPr>
          <w:t>gflorezmontero@gmail.com</w:t>
        </w:r>
      </w:hyperlink>
      <w:r w:rsidRPr="009F0123">
        <w:rPr>
          <w:rFonts w:cs="Times New Roman"/>
          <w:color w:val="000000"/>
          <w:sz w:val="24"/>
          <w:szCs w:val="24"/>
        </w:rPr>
        <w:t>)*</w:t>
      </w:r>
    </w:p>
    <w:p w14:paraId="3013273B" w14:textId="34F694A4" w:rsidR="00950B6C" w:rsidRPr="009F0123" w:rsidRDefault="00950B6C" w:rsidP="00E572AC"/>
    <w:p w14:paraId="5419B32C" w14:textId="77777777" w:rsidR="00D97ABA" w:rsidRPr="009F0123" w:rsidRDefault="00D97ABA" w:rsidP="00E572AC"/>
    <w:p w14:paraId="00000014" w14:textId="77777777" w:rsidR="00A2515D" w:rsidRPr="009F0123" w:rsidRDefault="002F0901" w:rsidP="00465EDA">
      <w:pPr>
        <w:pStyle w:val="Ttulo1"/>
        <w:ind w:left="0" w:firstLine="140"/>
        <w:rPr>
          <w:rFonts w:ascii="Palatino Linotype" w:hAnsi="Palatino Linotype"/>
        </w:rPr>
      </w:pPr>
      <w:bookmarkStart w:id="6" w:name="bookmark=id.gjdgxs" w:colFirst="0" w:colLast="0"/>
      <w:bookmarkEnd w:id="6"/>
      <w:r w:rsidRPr="009F0123">
        <w:rPr>
          <w:rFonts w:ascii="Palatino Linotype" w:hAnsi="Palatino Linotype"/>
        </w:rPr>
        <w:lastRenderedPageBreak/>
        <w:t>INTRODUCTION</w:t>
      </w:r>
    </w:p>
    <w:p w14:paraId="4D6281F9" w14:textId="5C424948" w:rsidR="00E37976" w:rsidRPr="009F0123" w:rsidRDefault="00E37976" w:rsidP="00E37976">
      <w:pPr>
        <w:spacing w:before="0" w:after="0" w:line="276" w:lineRule="auto"/>
      </w:pPr>
    </w:p>
    <w:p w14:paraId="7602301C" w14:textId="77777777" w:rsidR="00E37976" w:rsidRPr="009F0123" w:rsidRDefault="00E37976" w:rsidP="00E37976">
      <w:pPr>
        <w:spacing w:before="0" w:after="0" w:line="276" w:lineRule="auto"/>
      </w:pPr>
    </w:p>
    <w:p w14:paraId="00A38E60" w14:textId="00E91D41" w:rsidR="00E37976" w:rsidRPr="009F0123" w:rsidRDefault="00E37976" w:rsidP="00E37976">
      <w:pPr>
        <w:spacing w:before="0" w:after="0" w:line="276" w:lineRule="auto"/>
        <w:ind w:left="2268" w:right="2369"/>
        <w:jc w:val="center"/>
        <w:rPr>
          <w:i/>
          <w:iCs/>
        </w:rPr>
      </w:pPr>
      <w:r w:rsidRPr="009F0123">
        <w:rPr>
          <w:i/>
          <w:iCs/>
        </w:rPr>
        <w:t>We dedicate this work to the memory of our loving friend and mentor, Prof. Elisabeth Kalko, who we lost ten years ago</w:t>
      </w:r>
      <w:r w:rsidR="002C122C">
        <w:rPr>
          <w:i/>
          <w:iCs/>
        </w:rPr>
        <w:t>. She taught us</w:t>
      </w:r>
      <w:r w:rsidRPr="009F0123">
        <w:rPr>
          <w:i/>
          <w:iCs/>
        </w:rPr>
        <w:t xml:space="preserve"> the value of sharing and caring.</w:t>
      </w:r>
    </w:p>
    <w:p w14:paraId="4131CE7D" w14:textId="2966BD2E" w:rsidR="00E37976" w:rsidRPr="009F0123" w:rsidRDefault="00E37976" w:rsidP="00E37976">
      <w:pPr>
        <w:spacing w:before="0" w:after="0" w:line="276" w:lineRule="auto"/>
      </w:pPr>
    </w:p>
    <w:p w14:paraId="657450EB" w14:textId="77777777" w:rsidR="00E37976" w:rsidRPr="009F0123" w:rsidRDefault="00E37976" w:rsidP="00E37976">
      <w:pPr>
        <w:spacing w:before="0" w:after="0" w:line="276" w:lineRule="auto"/>
      </w:pPr>
    </w:p>
    <w:p w14:paraId="3016C3EF" w14:textId="5DA364A6" w:rsidR="000838A7" w:rsidRPr="009F0123" w:rsidDel="00F80C13" w:rsidRDefault="000A1D37" w:rsidP="00465EDA">
      <w:pPr>
        <w:pBdr>
          <w:top w:val="nil"/>
          <w:left w:val="nil"/>
          <w:bottom w:val="nil"/>
          <w:right w:val="nil"/>
          <w:between w:val="nil"/>
        </w:pBdr>
        <w:spacing w:line="266" w:lineRule="auto"/>
        <w:ind w:right="-41" w:firstLine="426"/>
        <w:jc w:val="both"/>
        <w:rPr>
          <w:del w:id="7" w:author="Guillermo Florez" w:date="2021-10-13T00:24:00Z"/>
          <w:rFonts w:cs="Times New Roman"/>
          <w:color w:val="000000"/>
          <w:sz w:val="24"/>
          <w:szCs w:val="24"/>
        </w:rPr>
      </w:pPr>
      <w:r w:rsidRPr="009F0123">
        <w:rPr>
          <w:rFonts w:cs="Times New Roman"/>
          <w:color w:val="000000"/>
          <w:sz w:val="24"/>
          <w:szCs w:val="24"/>
        </w:rPr>
        <w:t xml:space="preserve">Science is based on ideas, data, and trust. </w:t>
      </w:r>
      <w:r w:rsidR="00E6069C" w:rsidRPr="009F0123">
        <w:rPr>
          <w:rFonts w:cs="Times New Roman"/>
          <w:color w:val="000000"/>
          <w:sz w:val="24"/>
          <w:szCs w:val="24"/>
        </w:rPr>
        <w:t xml:space="preserve">Trust </w:t>
      </w:r>
      <w:r w:rsidR="00270203" w:rsidRPr="009F0123">
        <w:rPr>
          <w:rFonts w:cs="Times New Roman"/>
          <w:color w:val="000000"/>
          <w:sz w:val="24"/>
          <w:szCs w:val="24"/>
        </w:rPr>
        <w:t>comes from</w:t>
      </w:r>
      <w:r w:rsidR="00E6069C" w:rsidRPr="009F0123">
        <w:rPr>
          <w:rFonts w:cs="Times New Roman"/>
          <w:color w:val="000000"/>
          <w:sz w:val="24"/>
          <w:szCs w:val="24"/>
        </w:rPr>
        <w:t xml:space="preserve"> social contracts, which are enforced by directives and initiatives. </w:t>
      </w:r>
      <w:r w:rsidR="002048CF" w:rsidRPr="009F0123">
        <w:rPr>
          <w:rFonts w:cs="Times New Roman"/>
          <w:color w:val="000000"/>
          <w:sz w:val="24"/>
          <w:szCs w:val="24"/>
        </w:rPr>
        <w:t>One fundamental</w:t>
      </w:r>
      <w:r w:rsidR="002F0901" w:rsidRPr="009F0123">
        <w:rPr>
          <w:rFonts w:cs="Times New Roman"/>
          <w:color w:val="000000"/>
          <w:sz w:val="24"/>
          <w:szCs w:val="24"/>
        </w:rPr>
        <w:t xml:space="preserve"> </w:t>
      </w:r>
      <w:r w:rsidR="00270203" w:rsidRPr="009F0123">
        <w:rPr>
          <w:rFonts w:cs="Times New Roman"/>
          <w:color w:val="000000"/>
          <w:sz w:val="24"/>
          <w:szCs w:val="24"/>
        </w:rPr>
        <w:t>initiative</w:t>
      </w:r>
      <w:r w:rsidR="002048CF" w:rsidRPr="009F0123">
        <w:rPr>
          <w:rFonts w:cs="Times New Roman"/>
          <w:color w:val="000000"/>
          <w:sz w:val="24"/>
          <w:szCs w:val="24"/>
        </w:rPr>
        <w:t xml:space="preserve"> </w:t>
      </w:r>
      <w:r w:rsidR="00CC2E80" w:rsidRPr="009F0123">
        <w:rPr>
          <w:rFonts w:cs="Times New Roman"/>
          <w:color w:val="000000"/>
          <w:sz w:val="24"/>
          <w:szCs w:val="24"/>
        </w:rPr>
        <w:t xml:space="preserve">proposed </w:t>
      </w:r>
      <w:r w:rsidR="002F0901" w:rsidRPr="009F0123">
        <w:rPr>
          <w:rFonts w:cs="Times New Roman"/>
          <w:color w:val="000000"/>
          <w:sz w:val="24"/>
          <w:szCs w:val="24"/>
        </w:rPr>
        <w:t>to enforce the social contract that governs scientific publishing</w:t>
      </w:r>
      <w:r w:rsidR="002048CF" w:rsidRPr="009F0123">
        <w:rPr>
          <w:rFonts w:cs="Times New Roman"/>
          <w:color w:val="000000"/>
          <w:sz w:val="24"/>
          <w:szCs w:val="24"/>
        </w:rPr>
        <w:t xml:space="preserve"> is open access to primary data</w:t>
      </w:r>
      <w:r w:rsidR="002F0901" w:rsidRPr="009F0123">
        <w:rPr>
          <w:rFonts w:cs="Times New Roman"/>
          <w:color w:val="000000"/>
          <w:sz w:val="24"/>
          <w:szCs w:val="24"/>
        </w:rPr>
        <w:t xml:space="preserve"> (Vision 2010). </w:t>
      </w:r>
      <w:r w:rsidR="002048CF" w:rsidRPr="009F0123">
        <w:rPr>
          <w:rFonts w:cs="Times New Roman"/>
          <w:color w:val="000000"/>
          <w:sz w:val="24"/>
          <w:szCs w:val="24"/>
        </w:rPr>
        <w:t>Open data initiatives foment</w:t>
      </w:r>
      <w:r w:rsidR="002F0901" w:rsidRPr="009F0123">
        <w:rPr>
          <w:rFonts w:cs="Times New Roman"/>
          <w:color w:val="000000"/>
          <w:sz w:val="24"/>
          <w:szCs w:val="24"/>
        </w:rPr>
        <w:t xml:space="preserve"> transparency and reproducibility, </w:t>
      </w:r>
      <w:r w:rsidR="00270203" w:rsidRPr="009F0123">
        <w:rPr>
          <w:rFonts w:cs="Times New Roman"/>
          <w:color w:val="000000"/>
          <w:sz w:val="24"/>
          <w:szCs w:val="24"/>
        </w:rPr>
        <w:t>as they are</w:t>
      </w:r>
      <w:r w:rsidR="002048CF" w:rsidRPr="009F0123">
        <w:rPr>
          <w:rFonts w:cs="Times New Roman"/>
          <w:color w:val="000000"/>
          <w:sz w:val="24"/>
          <w:szCs w:val="24"/>
        </w:rPr>
        <w:t xml:space="preserve"> based on </w:t>
      </w:r>
      <w:r w:rsidR="002F0901" w:rsidRPr="009F0123">
        <w:rPr>
          <w:rFonts w:cs="Times New Roman"/>
          <w:color w:val="000000"/>
          <w:sz w:val="24"/>
          <w:szCs w:val="24"/>
        </w:rPr>
        <w:t>independent verification and reuse of published data (Costello 2009).</w:t>
      </w:r>
      <w:ins w:id="8" w:author="Guillermo Florez" w:date="2021-10-13T00:24:00Z">
        <w:r w:rsidR="00F80C13" w:rsidRPr="009F0123">
          <w:rPr>
            <w:rFonts w:cs="Times New Roman"/>
            <w:color w:val="000000"/>
            <w:sz w:val="24"/>
            <w:szCs w:val="24"/>
          </w:rPr>
          <w:t xml:space="preserve"> </w:t>
        </w:r>
      </w:ins>
      <w:del w:id="9" w:author="Guillermo Florez" w:date="2021-10-13T00:23:00Z">
        <w:r w:rsidR="002F0901" w:rsidRPr="009F0123" w:rsidDel="00F80C13">
          <w:rPr>
            <w:rFonts w:cs="Times New Roman"/>
            <w:color w:val="000000"/>
            <w:sz w:val="24"/>
            <w:szCs w:val="24"/>
          </w:rPr>
          <w:delText xml:space="preserve"> </w:delText>
        </w:r>
        <w:r w:rsidR="008B0896" w:rsidRPr="009F0123" w:rsidDel="00F80C13">
          <w:rPr>
            <w:rFonts w:cs="Times New Roman"/>
            <w:color w:val="000000"/>
            <w:sz w:val="24"/>
            <w:szCs w:val="24"/>
          </w:rPr>
          <w:delText>Those goals</w:delText>
        </w:r>
        <w:r w:rsidR="002F0901" w:rsidRPr="009F0123" w:rsidDel="00F80C13">
          <w:rPr>
            <w:rFonts w:cs="Times New Roman"/>
            <w:color w:val="000000"/>
            <w:sz w:val="24"/>
            <w:szCs w:val="24"/>
          </w:rPr>
          <w:delText xml:space="preserve"> </w:delText>
        </w:r>
        <w:r w:rsidR="003F253B" w:rsidRPr="009F0123" w:rsidDel="00F80C13">
          <w:rPr>
            <w:rFonts w:cs="Times New Roman"/>
            <w:color w:val="000000"/>
            <w:sz w:val="24"/>
            <w:szCs w:val="24"/>
          </w:rPr>
          <w:delText>are</w:delText>
        </w:r>
        <w:r w:rsidR="002F0901" w:rsidRPr="009F0123" w:rsidDel="00F80C13">
          <w:rPr>
            <w:rFonts w:cs="Times New Roman"/>
            <w:color w:val="000000"/>
            <w:sz w:val="24"/>
            <w:szCs w:val="24"/>
          </w:rPr>
          <w:delText xml:space="preserve"> facilitated in </w:delText>
        </w:r>
        <w:r w:rsidR="00E04B7C" w:rsidRPr="009F0123" w:rsidDel="00F80C13">
          <w:rPr>
            <w:rFonts w:cs="Times New Roman"/>
            <w:color w:val="000000"/>
            <w:sz w:val="24"/>
            <w:szCs w:val="24"/>
          </w:rPr>
          <w:delText xml:space="preserve">the </w:delText>
        </w:r>
        <w:r w:rsidR="005E1F5B" w:rsidRPr="009F0123" w:rsidDel="00F80C13">
          <w:rPr>
            <w:rFonts w:cs="Times New Roman"/>
            <w:color w:val="000000"/>
            <w:sz w:val="24"/>
            <w:szCs w:val="24"/>
          </w:rPr>
          <w:delText xml:space="preserve">age of </w:delText>
        </w:r>
        <w:r w:rsidR="002F0901" w:rsidRPr="009F0123" w:rsidDel="00F80C13">
          <w:rPr>
            <w:rFonts w:cs="Times New Roman"/>
            <w:color w:val="000000"/>
            <w:sz w:val="24"/>
            <w:szCs w:val="24"/>
          </w:rPr>
          <w:delText xml:space="preserve">information through </w:delText>
        </w:r>
        <w:r w:rsidR="002F0901" w:rsidRPr="009F0123" w:rsidDel="00F80C13">
          <w:rPr>
            <w:rFonts w:cs="Times New Roman"/>
            <w:sz w:val="24"/>
            <w:szCs w:val="24"/>
          </w:rPr>
          <w:delText xml:space="preserve">concrete </w:delText>
        </w:r>
        <w:r w:rsidR="002F0901" w:rsidRPr="009F0123" w:rsidDel="00F80C13">
          <w:rPr>
            <w:rFonts w:cs="Times New Roman"/>
            <w:color w:val="000000"/>
            <w:sz w:val="24"/>
            <w:szCs w:val="24"/>
          </w:rPr>
          <w:delText xml:space="preserve">frameworks for </w:delText>
        </w:r>
        <w:r w:rsidR="00CC79D6" w:rsidRPr="009F0123" w:rsidDel="00F80C13">
          <w:rPr>
            <w:rFonts w:cs="Times New Roman"/>
            <w:color w:val="000000"/>
            <w:sz w:val="24"/>
            <w:szCs w:val="24"/>
          </w:rPr>
          <w:delText xml:space="preserve">the </w:delText>
        </w:r>
        <w:r w:rsidR="002F0901" w:rsidRPr="009F0123" w:rsidDel="00F80C13">
          <w:rPr>
            <w:rFonts w:cs="Times New Roman"/>
            <w:color w:val="000000"/>
            <w:sz w:val="24"/>
            <w:szCs w:val="24"/>
          </w:rPr>
          <w:delText xml:space="preserve">production, storage, curation, and sharing of data. </w:delText>
        </w:r>
        <w:r w:rsidR="005E4FA3" w:rsidRPr="009F0123" w:rsidDel="00F80C13">
          <w:rPr>
            <w:rFonts w:cs="Times New Roman"/>
            <w:color w:val="000000"/>
            <w:sz w:val="24"/>
            <w:szCs w:val="24"/>
          </w:rPr>
          <w:delText xml:space="preserve">In addition, those </w:delText>
        </w:r>
        <w:r w:rsidR="002F0901" w:rsidRPr="009F0123" w:rsidDel="00F80C13">
          <w:rPr>
            <w:rFonts w:cs="Times New Roman"/>
            <w:color w:val="000000"/>
            <w:sz w:val="24"/>
            <w:szCs w:val="24"/>
          </w:rPr>
          <w:delText xml:space="preserve">frameworks aim to preserve data in the long term, beyond the life of their initial </w:delText>
        </w:r>
        <w:r w:rsidR="006D661B" w:rsidRPr="009F0123" w:rsidDel="00F80C13">
          <w:rPr>
            <w:rFonts w:cs="Times New Roman"/>
            <w:color w:val="000000"/>
            <w:sz w:val="24"/>
            <w:szCs w:val="24"/>
          </w:rPr>
          <w:delText xml:space="preserve">creators </w:delText>
        </w:r>
        <w:r w:rsidR="002F0901" w:rsidRPr="009F0123" w:rsidDel="00F80C13">
          <w:rPr>
            <w:rFonts w:cs="Times New Roman"/>
            <w:color w:val="000000"/>
            <w:sz w:val="24"/>
            <w:szCs w:val="24"/>
          </w:rPr>
          <w:delText>and curators (Chavan and Ingwersen 2009)</w:delText>
        </w:r>
        <w:r w:rsidR="00E572AC" w:rsidRPr="009F0123" w:rsidDel="00F80C13">
          <w:rPr>
            <w:rFonts w:cs="Times New Roman"/>
            <w:color w:val="000000"/>
            <w:sz w:val="24"/>
            <w:szCs w:val="24"/>
          </w:rPr>
          <w:delText>.</w:delText>
        </w:r>
      </w:del>
    </w:p>
    <w:p w14:paraId="00000017" w14:textId="001257F6" w:rsidR="00A2515D" w:rsidRPr="009F0123" w:rsidRDefault="002F0901">
      <w:pPr>
        <w:pBdr>
          <w:top w:val="nil"/>
          <w:left w:val="nil"/>
          <w:bottom w:val="nil"/>
          <w:right w:val="nil"/>
          <w:between w:val="nil"/>
        </w:pBdr>
        <w:spacing w:line="266" w:lineRule="auto"/>
        <w:ind w:right="-41" w:firstLine="426"/>
        <w:jc w:val="both"/>
        <w:rPr>
          <w:rFonts w:cs="Times New Roman"/>
          <w:color w:val="000000"/>
          <w:sz w:val="24"/>
          <w:szCs w:val="24"/>
        </w:rPr>
        <w:pPrChange w:id="10" w:author="Guillermo Florez" w:date="2021-10-13T00:24:00Z">
          <w:pPr>
            <w:pBdr>
              <w:top w:val="nil"/>
              <w:left w:val="nil"/>
              <w:bottom w:val="nil"/>
              <w:right w:val="nil"/>
              <w:between w:val="nil"/>
            </w:pBdr>
            <w:spacing w:before="0" w:line="266" w:lineRule="auto"/>
            <w:ind w:right="-41" w:firstLine="306"/>
            <w:jc w:val="both"/>
          </w:pPr>
        </w:pPrChange>
      </w:pPr>
      <w:r w:rsidRPr="009F0123">
        <w:rPr>
          <w:rFonts w:cs="Times New Roman"/>
          <w:color w:val="000000"/>
          <w:sz w:val="24"/>
          <w:szCs w:val="24"/>
        </w:rPr>
        <w:t xml:space="preserve">One major framework for making data available </w:t>
      </w:r>
      <w:r w:rsidR="00E45780" w:rsidRPr="009F0123">
        <w:rPr>
          <w:rFonts w:cs="Times New Roman"/>
          <w:color w:val="000000"/>
          <w:sz w:val="24"/>
          <w:szCs w:val="24"/>
        </w:rPr>
        <w:t>are</w:t>
      </w:r>
      <w:r w:rsidRPr="009F0123">
        <w:rPr>
          <w:rFonts w:cs="Times New Roman"/>
          <w:color w:val="000000"/>
          <w:sz w:val="24"/>
          <w:szCs w:val="24"/>
        </w:rPr>
        <w:t xml:space="preserve"> data paper</w:t>
      </w:r>
      <w:r w:rsidR="00E45780" w:rsidRPr="009F0123">
        <w:rPr>
          <w:rFonts w:cs="Times New Roman"/>
          <w:color w:val="000000"/>
          <w:sz w:val="24"/>
          <w:szCs w:val="24"/>
        </w:rPr>
        <w:t>s</w:t>
      </w:r>
      <w:r w:rsidRPr="009F0123">
        <w:rPr>
          <w:rFonts w:cs="Times New Roman"/>
          <w:color w:val="000000"/>
          <w:sz w:val="24"/>
          <w:szCs w:val="24"/>
        </w:rPr>
        <w:t xml:space="preserve">, which optimize efforts in discovery, organization, and availability of information (Chavan and Penev 2011). Data papers have the potential to offer highly reliable sources of information, as they </w:t>
      </w:r>
      <w:r w:rsidR="002D2315" w:rsidRPr="009F0123">
        <w:rPr>
          <w:rFonts w:cs="Times New Roman"/>
          <w:color w:val="000000"/>
          <w:sz w:val="24"/>
          <w:szCs w:val="24"/>
        </w:rPr>
        <w:t>are</w:t>
      </w:r>
      <w:r w:rsidRPr="009F0123">
        <w:rPr>
          <w:rFonts w:cs="Times New Roman"/>
          <w:color w:val="000000"/>
          <w:sz w:val="24"/>
          <w:szCs w:val="24"/>
        </w:rPr>
        <w:t xml:space="preserve"> subjected to quality control protocols, such as peer review and editorial inspection of data and metadata (Costello </w:t>
      </w:r>
      <w:r w:rsidRPr="009F0123">
        <w:rPr>
          <w:rFonts w:cs="Times New Roman"/>
          <w:i/>
          <w:color w:val="000000"/>
          <w:sz w:val="24"/>
          <w:szCs w:val="24"/>
        </w:rPr>
        <w:t xml:space="preserve">et al. </w:t>
      </w:r>
      <w:r w:rsidRPr="009F0123">
        <w:rPr>
          <w:rFonts w:cs="Times New Roman"/>
          <w:color w:val="000000"/>
          <w:sz w:val="24"/>
          <w:szCs w:val="24"/>
        </w:rPr>
        <w:t xml:space="preserve">2013). </w:t>
      </w:r>
      <w:r w:rsidR="00217727" w:rsidRPr="009F0123">
        <w:rPr>
          <w:rFonts w:cs="Times New Roman"/>
          <w:color w:val="000000"/>
          <w:sz w:val="24"/>
          <w:szCs w:val="24"/>
        </w:rPr>
        <w:t xml:space="preserve">Furthermore, by </w:t>
      </w:r>
      <w:r w:rsidRPr="009F0123">
        <w:rPr>
          <w:rFonts w:cs="Times New Roman"/>
          <w:color w:val="000000"/>
          <w:sz w:val="24"/>
          <w:szCs w:val="24"/>
        </w:rPr>
        <w:t>introducing additional incentives related to publication and citation, this new type of publication has revolutionized contemporary biology</w:t>
      </w:r>
      <w:r w:rsidR="00B7521D" w:rsidRPr="009F0123">
        <w:rPr>
          <w:rFonts w:cs="Times New Roman"/>
          <w:color w:val="000000"/>
          <w:sz w:val="24"/>
          <w:szCs w:val="24"/>
        </w:rPr>
        <w:t xml:space="preserve">. </w:t>
      </w:r>
      <w:del w:id="11" w:author="Guillermo Florez" w:date="2021-10-13T00:26:00Z">
        <w:r w:rsidR="00B7521D" w:rsidRPr="009F0123" w:rsidDel="00F80C13">
          <w:rPr>
            <w:rFonts w:cs="Times New Roman"/>
            <w:color w:val="000000"/>
            <w:sz w:val="24"/>
            <w:szCs w:val="24"/>
          </w:rPr>
          <w:delText>It made</w:delText>
        </w:r>
        <w:r w:rsidRPr="009F0123" w:rsidDel="00F80C13">
          <w:rPr>
            <w:rFonts w:cs="Times New Roman"/>
            <w:color w:val="000000"/>
            <w:sz w:val="24"/>
            <w:szCs w:val="24"/>
          </w:rPr>
          <w:delText xml:space="preserve"> decades of natural history information widely available in highly accessible and comprehensive formats.</w:delText>
        </w:r>
      </w:del>
    </w:p>
    <w:p w14:paraId="00000019" w14:textId="792563CC" w:rsidR="00A2515D" w:rsidRPr="009F0123" w:rsidRDefault="002F0901" w:rsidP="00465EDA">
      <w:pPr>
        <w:pBdr>
          <w:top w:val="nil"/>
          <w:left w:val="nil"/>
          <w:bottom w:val="nil"/>
          <w:right w:val="nil"/>
          <w:between w:val="nil"/>
        </w:pBdr>
        <w:spacing w:line="266" w:lineRule="auto"/>
        <w:ind w:right="-41" w:firstLine="322"/>
        <w:jc w:val="both"/>
        <w:rPr>
          <w:rFonts w:cs="Times New Roman"/>
          <w:color w:val="000000"/>
          <w:sz w:val="24"/>
          <w:szCs w:val="24"/>
        </w:rPr>
      </w:pPr>
      <w:r w:rsidRPr="009F0123">
        <w:rPr>
          <w:rFonts w:cs="Times New Roman"/>
          <w:color w:val="000000"/>
          <w:sz w:val="24"/>
          <w:szCs w:val="24"/>
        </w:rPr>
        <w:t>Recently, the data paper revolution has also reached mammalogy.</w:t>
      </w:r>
      <w:del w:id="12" w:author="Guillermo Florez" w:date="2021-10-13T00:26:00Z">
        <w:r w:rsidRPr="009F0123" w:rsidDel="00F80C13">
          <w:rPr>
            <w:rFonts w:cs="Times New Roman"/>
            <w:color w:val="000000"/>
            <w:sz w:val="24"/>
            <w:szCs w:val="24"/>
          </w:rPr>
          <w:delText xml:space="preserve"> Data papers on mammal communities are growing in number</w:delText>
        </w:r>
      </w:del>
      <w:del w:id="13" w:author="Marco Mello" w:date="2021-10-13T09:40:00Z">
        <w:r w:rsidRPr="009F0123" w:rsidDel="006A58BB">
          <w:rPr>
            <w:rFonts w:cs="Times New Roman"/>
            <w:color w:val="000000"/>
            <w:sz w:val="24"/>
            <w:szCs w:val="24"/>
          </w:rPr>
          <w:delText>.</w:delText>
        </w:r>
      </w:del>
      <w:r w:rsidRPr="009F0123">
        <w:rPr>
          <w:rFonts w:cs="Times New Roman"/>
          <w:color w:val="000000"/>
          <w:sz w:val="24"/>
          <w:szCs w:val="24"/>
        </w:rPr>
        <w:t xml:space="preserve"> There are, for instance, data papers </w:t>
      </w:r>
      <w:ins w:id="14" w:author="Guillermo Florez" w:date="2021-10-13T00:32:00Z">
        <w:r w:rsidR="00F80C13" w:rsidRPr="009F0123">
          <w:rPr>
            <w:rFonts w:cs="Times New Roman"/>
            <w:color w:val="000000"/>
            <w:sz w:val="24"/>
            <w:szCs w:val="24"/>
          </w:rPr>
          <w:t xml:space="preserve">at </w:t>
        </w:r>
      </w:ins>
      <w:ins w:id="15" w:author="Guillermo Florez" w:date="2021-10-13T00:33:00Z">
        <w:r w:rsidR="00F80C13" w:rsidRPr="009F0123">
          <w:rPr>
            <w:rFonts w:cs="Times New Roman"/>
            <w:color w:val="000000"/>
            <w:sz w:val="24"/>
            <w:szCs w:val="24"/>
          </w:rPr>
          <w:t>global scale</w:t>
        </w:r>
      </w:ins>
      <w:ins w:id="16" w:author="Marco Mello" w:date="2021-10-13T09:40:00Z">
        <w:r w:rsidR="008023A5">
          <w:rPr>
            <w:rFonts w:cs="Times New Roman"/>
            <w:color w:val="000000"/>
            <w:sz w:val="24"/>
            <w:szCs w:val="24"/>
          </w:rPr>
          <w:t>, such</w:t>
        </w:r>
      </w:ins>
      <w:ins w:id="17" w:author="Guillermo Florez" w:date="2021-10-13T00:33:00Z">
        <w:r w:rsidR="00F80C13" w:rsidRPr="009F0123">
          <w:rPr>
            <w:rFonts w:cs="Times New Roman"/>
            <w:color w:val="000000"/>
            <w:sz w:val="24"/>
            <w:szCs w:val="24"/>
          </w:rPr>
          <w:t xml:space="preserve"> as Thibault </w:t>
        </w:r>
        <w:r w:rsidR="00F80C13" w:rsidRPr="009F0123">
          <w:rPr>
            <w:rFonts w:cs="Times New Roman"/>
            <w:iCs/>
            <w:color w:val="000000"/>
            <w:sz w:val="24"/>
            <w:szCs w:val="24"/>
            <w:rPrChange w:id="18" w:author="Guillermo Florez" w:date="2021-10-13T00:34:00Z">
              <w:rPr>
                <w:rFonts w:cs="Times New Roman"/>
                <w:i/>
                <w:color w:val="000000"/>
                <w:sz w:val="24"/>
                <w:szCs w:val="24"/>
              </w:rPr>
            </w:rPrChange>
          </w:rPr>
          <w:t>et al.</w:t>
        </w:r>
        <w:r w:rsidR="00F80C13" w:rsidRPr="009F0123">
          <w:rPr>
            <w:rFonts w:cs="Times New Roman"/>
            <w:i/>
            <w:color w:val="000000"/>
            <w:sz w:val="24"/>
            <w:szCs w:val="24"/>
          </w:rPr>
          <w:t xml:space="preserve"> </w:t>
        </w:r>
        <w:r w:rsidR="00F80C13" w:rsidRPr="009F0123">
          <w:rPr>
            <w:rFonts w:cs="Times New Roman"/>
            <w:iCs/>
            <w:color w:val="000000"/>
            <w:sz w:val="24"/>
            <w:szCs w:val="24"/>
          </w:rPr>
          <w:t>(</w:t>
        </w:r>
        <w:r w:rsidR="00F80C13" w:rsidRPr="009F0123">
          <w:rPr>
            <w:rFonts w:cs="Times New Roman"/>
            <w:color w:val="000000"/>
            <w:sz w:val="24"/>
            <w:szCs w:val="24"/>
          </w:rPr>
          <w:t xml:space="preserve">2011) </w:t>
        </w:r>
      </w:ins>
      <w:r w:rsidRPr="009F0123">
        <w:rPr>
          <w:rFonts w:cs="Times New Roman"/>
          <w:color w:val="000000"/>
          <w:sz w:val="24"/>
          <w:szCs w:val="24"/>
        </w:rPr>
        <w:t>on non-volant mammals</w:t>
      </w:r>
      <w:ins w:id="19" w:author="Guillermo Florez" w:date="2021-10-13T00:34:00Z">
        <w:r w:rsidR="00106691" w:rsidRPr="009F0123">
          <w:rPr>
            <w:rFonts w:cs="Times New Roman"/>
            <w:color w:val="000000"/>
            <w:sz w:val="24"/>
            <w:szCs w:val="24"/>
          </w:rPr>
          <w:t>,</w:t>
        </w:r>
      </w:ins>
      <w:r w:rsidRPr="009F0123">
        <w:rPr>
          <w:rFonts w:cs="Times New Roman"/>
          <w:color w:val="000000"/>
          <w:sz w:val="24"/>
          <w:szCs w:val="24"/>
        </w:rPr>
        <w:t xml:space="preserve"> </w:t>
      </w:r>
      <w:del w:id="20" w:author="Guillermo Florez" w:date="2021-10-13T00:33:00Z">
        <w:r w:rsidRPr="009F0123" w:rsidDel="00F80C13">
          <w:rPr>
            <w:rFonts w:cs="Times New Roman"/>
            <w:color w:val="000000"/>
            <w:sz w:val="24"/>
            <w:szCs w:val="24"/>
          </w:rPr>
          <w:delText xml:space="preserve">on a global scale </w:delText>
        </w:r>
      </w:del>
      <w:del w:id="21" w:author="Guillermo Florez" w:date="2021-10-13T00:34:00Z">
        <w:r w:rsidRPr="009F0123" w:rsidDel="00F80C13">
          <w:rPr>
            <w:rFonts w:cs="Times New Roman"/>
            <w:color w:val="000000"/>
            <w:sz w:val="24"/>
            <w:szCs w:val="24"/>
          </w:rPr>
          <w:delText xml:space="preserve">(Thibault </w:delText>
        </w:r>
        <w:r w:rsidRPr="009F0123" w:rsidDel="00F80C13">
          <w:rPr>
            <w:rFonts w:cs="Times New Roman"/>
            <w:i/>
            <w:color w:val="000000"/>
            <w:sz w:val="24"/>
            <w:szCs w:val="24"/>
          </w:rPr>
          <w:delText>et al.</w:delText>
        </w:r>
        <w:r w:rsidR="00346EB8" w:rsidRPr="009F0123" w:rsidDel="00F80C13">
          <w:rPr>
            <w:rFonts w:cs="Times New Roman"/>
            <w:i/>
            <w:color w:val="000000"/>
            <w:sz w:val="24"/>
            <w:szCs w:val="24"/>
          </w:rPr>
          <w:delText xml:space="preserve"> </w:delText>
        </w:r>
        <w:r w:rsidRPr="009F0123" w:rsidDel="00F80C13">
          <w:rPr>
            <w:rFonts w:cs="Times New Roman"/>
            <w:color w:val="000000"/>
            <w:sz w:val="24"/>
            <w:szCs w:val="24"/>
          </w:rPr>
          <w:delText>2011)</w:delText>
        </w:r>
        <w:r w:rsidRPr="009F0123" w:rsidDel="00106691">
          <w:rPr>
            <w:rFonts w:cs="Times New Roman"/>
            <w:color w:val="000000"/>
            <w:sz w:val="24"/>
            <w:szCs w:val="24"/>
          </w:rPr>
          <w:delText>.</w:delText>
        </w:r>
      </w:del>
      <w:r w:rsidR="000B5D63" w:rsidRPr="009F0123">
        <w:rPr>
          <w:rFonts w:cs="Times New Roman"/>
          <w:color w:val="000000"/>
          <w:sz w:val="24"/>
          <w:szCs w:val="24"/>
        </w:rPr>
        <w:t xml:space="preserve"> </w:t>
      </w:r>
      <w:del w:id="22" w:author="Guillermo Florez" w:date="2021-10-13T00:34:00Z">
        <w:r w:rsidR="000B5D63" w:rsidRPr="009F0123" w:rsidDel="00106691">
          <w:rPr>
            <w:rFonts w:cs="Times New Roman"/>
            <w:color w:val="000000"/>
            <w:sz w:val="24"/>
            <w:szCs w:val="24"/>
          </w:rPr>
          <w:delText>O</w:delText>
        </w:r>
        <w:r w:rsidRPr="009F0123" w:rsidDel="00106691">
          <w:rPr>
            <w:rFonts w:cs="Times New Roman"/>
            <w:color w:val="000000"/>
            <w:sz w:val="24"/>
            <w:szCs w:val="24"/>
          </w:rPr>
          <w:delText>ther important source</w:delText>
        </w:r>
        <w:r w:rsidR="000B5D63" w:rsidRPr="009F0123" w:rsidDel="00106691">
          <w:rPr>
            <w:rFonts w:cs="Times New Roman"/>
            <w:color w:val="000000"/>
            <w:sz w:val="24"/>
            <w:szCs w:val="24"/>
          </w:rPr>
          <w:delText>s</w:delText>
        </w:r>
        <w:r w:rsidRPr="009F0123" w:rsidDel="00106691">
          <w:rPr>
            <w:rFonts w:cs="Times New Roman"/>
            <w:color w:val="000000"/>
            <w:sz w:val="24"/>
            <w:szCs w:val="24"/>
          </w:rPr>
          <w:delText xml:space="preserve"> </w:delText>
        </w:r>
        <w:r w:rsidR="000B5D63" w:rsidRPr="009F0123" w:rsidDel="00106691">
          <w:rPr>
            <w:rFonts w:cs="Times New Roman"/>
            <w:color w:val="000000"/>
            <w:sz w:val="24"/>
            <w:szCs w:val="24"/>
          </w:rPr>
          <w:delText>are</w:delText>
        </w:r>
        <w:r w:rsidRPr="009F0123" w:rsidDel="00106691">
          <w:rPr>
            <w:rFonts w:cs="Times New Roman"/>
            <w:color w:val="000000"/>
            <w:sz w:val="24"/>
            <w:szCs w:val="24"/>
          </w:rPr>
          <w:delText xml:space="preserve"> the</w:delText>
        </w:r>
      </w:del>
      <w:ins w:id="23" w:author="Guillermo Florez" w:date="2021-10-13T00:34:00Z">
        <w:r w:rsidR="00106691" w:rsidRPr="009F0123">
          <w:rPr>
            <w:rFonts w:cs="Times New Roman"/>
            <w:color w:val="000000"/>
            <w:sz w:val="24"/>
            <w:szCs w:val="24"/>
          </w:rPr>
          <w:t>the</w:t>
        </w:r>
      </w:ins>
      <w:r w:rsidRPr="009F0123">
        <w:rPr>
          <w:rFonts w:cs="Times New Roman"/>
          <w:color w:val="000000"/>
          <w:sz w:val="24"/>
          <w:szCs w:val="24"/>
        </w:rPr>
        <w:t xml:space="preserve"> BioTIME database of biodiversity time series for the </w:t>
      </w:r>
      <w:sdt>
        <w:sdtPr>
          <w:rPr>
            <w:rFonts w:cs="Times New Roman"/>
            <w:sz w:val="24"/>
            <w:szCs w:val="24"/>
          </w:rPr>
          <w:tag w:val="goog_rdk_0"/>
          <w:id w:val="-734773890"/>
        </w:sdtPr>
        <w:sdtEndPr/>
        <w:sdtContent/>
      </w:sdt>
      <w:sdt>
        <w:sdtPr>
          <w:rPr>
            <w:rFonts w:cs="Times New Roman"/>
            <w:sz w:val="24"/>
            <w:szCs w:val="24"/>
          </w:rPr>
          <w:tag w:val="goog_rdk_1"/>
          <w:id w:val="1343053582"/>
        </w:sdtPr>
        <w:sdtEndPr/>
        <w:sdtContent/>
      </w:sdt>
      <w:r w:rsidRPr="009F0123">
        <w:rPr>
          <w:rFonts w:cs="Times New Roman"/>
          <w:color w:val="000000"/>
          <w:sz w:val="24"/>
          <w:szCs w:val="24"/>
        </w:rPr>
        <w:t xml:space="preserve">Anthropocene (Dornelas </w:t>
      </w:r>
      <w:r w:rsidRPr="009F0123">
        <w:rPr>
          <w:rFonts w:cs="Times New Roman"/>
          <w:i/>
          <w:color w:val="000000"/>
          <w:sz w:val="24"/>
          <w:szCs w:val="24"/>
        </w:rPr>
        <w:t xml:space="preserve">et al. </w:t>
      </w:r>
      <w:r w:rsidRPr="009F0123">
        <w:rPr>
          <w:rFonts w:cs="Times New Roman"/>
          <w:color w:val="000000"/>
          <w:sz w:val="24"/>
          <w:szCs w:val="24"/>
        </w:rPr>
        <w:t>2018)</w:t>
      </w:r>
      <w:r w:rsidR="000B5D63" w:rsidRPr="009F0123">
        <w:rPr>
          <w:rFonts w:cs="Times New Roman"/>
          <w:color w:val="000000"/>
          <w:sz w:val="24"/>
          <w:szCs w:val="24"/>
        </w:rPr>
        <w:t>, and the Neotoma Paleoecology Database (</w:t>
      </w:r>
      <w:ins w:id="24" w:author="Marco Mello" w:date="2021-10-13T09:34:00Z">
        <w:r w:rsidR="005752AB" w:rsidRPr="005752AB">
          <w:rPr>
            <w:color w:val="000000"/>
            <w:rPrChange w:id="25" w:author="Marco Mello" w:date="2021-10-13T09:34:00Z">
              <w:rPr>
                <w:rStyle w:val="Hyperlink"/>
                <w:rFonts w:cs="Times New Roman"/>
                <w:sz w:val="24"/>
                <w:szCs w:val="24"/>
              </w:rPr>
            </w:rPrChange>
          </w:rPr>
          <w:t>http://www.neotomadb.org</w:t>
        </w:r>
      </w:ins>
      <w:r w:rsidR="000B5D63" w:rsidRPr="009F0123">
        <w:rPr>
          <w:rFonts w:cs="Times New Roman"/>
          <w:color w:val="000000"/>
          <w:sz w:val="24"/>
          <w:szCs w:val="24"/>
        </w:rPr>
        <w:t>)</w:t>
      </w:r>
      <w:ins w:id="26" w:author="Marco Mello" w:date="2021-10-13T09:32:00Z">
        <w:r w:rsidR="00751CEC">
          <w:rPr>
            <w:rFonts w:cs="Times New Roman"/>
            <w:color w:val="000000"/>
            <w:sz w:val="24"/>
            <w:szCs w:val="24"/>
          </w:rPr>
          <w:t xml:space="preserve"> </w:t>
        </w:r>
      </w:ins>
      <w:del w:id="27" w:author="Guillermo Florez" w:date="2021-10-13T00:34:00Z">
        <w:r w:rsidR="00D028C1" w:rsidRPr="009F0123" w:rsidDel="00106691">
          <w:rPr>
            <w:rFonts w:cs="Times New Roman"/>
            <w:color w:val="000000"/>
            <w:sz w:val="24"/>
            <w:szCs w:val="24"/>
          </w:rPr>
          <w:delText>,</w:delText>
        </w:r>
        <w:r w:rsidR="000B5D63" w:rsidRPr="009F0123" w:rsidDel="00106691">
          <w:rPr>
            <w:rFonts w:cs="Times New Roman"/>
            <w:color w:val="000000"/>
            <w:sz w:val="24"/>
            <w:szCs w:val="24"/>
          </w:rPr>
          <w:delText xml:space="preserve"> a database </w:delText>
        </w:r>
      </w:del>
      <w:r w:rsidR="000B5D63" w:rsidRPr="009F0123">
        <w:rPr>
          <w:rFonts w:cs="Times New Roman"/>
          <w:color w:val="000000"/>
          <w:sz w:val="24"/>
          <w:szCs w:val="24"/>
        </w:rPr>
        <w:t>of palaeobiological information of the recent geological past that</w:t>
      </w:r>
      <w:r w:rsidR="007E5DBF" w:rsidRPr="009F0123">
        <w:rPr>
          <w:rFonts w:cs="Times New Roman"/>
          <w:color w:val="000000"/>
          <w:sz w:val="24"/>
          <w:szCs w:val="24"/>
        </w:rPr>
        <w:t xml:space="preserve"> contains ecological information on different levels of organization and taxa (Williams </w:t>
      </w:r>
      <w:r w:rsidR="007E5DBF" w:rsidRPr="009F0123">
        <w:rPr>
          <w:rFonts w:cs="Times New Roman"/>
          <w:i/>
          <w:iCs/>
          <w:color w:val="000000"/>
          <w:sz w:val="24"/>
          <w:szCs w:val="24"/>
        </w:rPr>
        <w:t xml:space="preserve">et al. </w:t>
      </w:r>
      <w:r w:rsidR="007E5DBF" w:rsidRPr="009F0123">
        <w:rPr>
          <w:rFonts w:cs="Times New Roman"/>
          <w:color w:val="000000"/>
          <w:sz w:val="24"/>
          <w:szCs w:val="24"/>
        </w:rPr>
        <w:t>2018)</w:t>
      </w:r>
      <w:r w:rsidRPr="009F0123">
        <w:rPr>
          <w:rFonts w:cs="Times New Roman"/>
          <w:color w:val="000000"/>
          <w:sz w:val="24"/>
          <w:szCs w:val="24"/>
        </w:rPr>
        <w:t xml:space="preserve">. Others have larger scope, such as the </w:t>
      </w:r>
      <w:r w:rsidR="00DB0473" w:rsidRPr="009F0123">
        <w:rPr>
          <w:rFonts w:cs="Times New Roman"/>
          <w:color w:val="000000"/>
          <w:sz w:val="24"/>
          <w:szCs w:val="24"/>
        </w:rPr>
        <w:t>Global Database for Metacommunity Ecology (CESTES)</w:t>
      </w:r>
      <w:r w:rsidRPr="009F0123">
        <w:rPr>
          <w:rFonts w:cs="Times New Roman"/>
          <w:color w:val="000000"/>
          <w:sz w:val="24"/>
          <w:szCs w:val="24"/>
        </w:rPr>
        <w:t xml:space="preserve">, integrating species, traits, environments, and spatial information (Jeliazkov </w:t>
      </w:r>
      <w:r w:rsidRPr="009F0123">
        <w:rPr>
          <w:rFonts w:cs="Times New Roman"/>
          <w:i/>
          <w:color w:val="000000"/>
          <w:sz w:val="24"/>
          <w:szCs w:val="24"/>
        </w:rPr>
        <w:t xml:space="preserve">et al. </w:t>
      </w:r>
      <w:r w:rsidRPr="009F0123">
        <w:rPr>
          <w:rFonts w:cs="Times New Roman"/>
          <w:color w:val="000000"/>
          <w:sz w:val="24"/>
          <w:szCs w:val="24"/>
        </w:rPr>
        <w:t xml:space="preserve">2020). </w:t>
      </w:r>
      <w:del w:id="28" w:author="Guillermo Florez" w:date="2021-10-13T01:16:00Z">
        <w:r w:rsidRPr="009F0123" w:rsidDel="00327324">
          <w:rPr>
            <w:rFonts w:cs="Times New Roman"/>
            <w:color w:val="000000"/>
            <w:sz w:val="24"/>
            <w:szCs w:val="24"/>
          </w:rPr>
          <w:delText xml:space="preserve">Other attempts have been made to harmonize and curate </w:delText>
        </w:r>
        <w:r w:rsidR="006D6453" w:rsidRPr="009F0123" w:rsidDel="00327324">
          <w:rPr>
            <w:rFonts w:cs="Times New Roman"/>
            <w:color w:val="000000"/>
            <w:sz w:val="24"/>
            <w:szCs w:val="24"/>
          </w:rPr>
          <w:delText>the largest</w:delText>
        </w:r>
        <w:r w:rsidRPr="009F0123" w:rsidDel="00327324">
          <w:rPr>
            <w:rFonts w:cs="Times New Roman"/>
            <w:color w:val="000000"/>
            <w:sz w:val="24"/>
            <w:szCs w:val="24"/>
          </w:rPr>
          <w:delText xml:space="preserve"> data sets for mammal traits, phylogeny, viral sharing</w:delText>
        </w:r>
        <w:r w:rsidR="0080299E" w:rsidRPr="009F0123" w:rsidDel="00327324">
          <w:rPr>
            <w:rFonts w:cs="Times New Roman"/>
            <w:color w:val="000000"/>
            <w:sz w:val="24"/>
            <w:szCs w:val="24"/>
          </w:rPr>
          <w:delText xml:space="preserve"> and other interactions</w:delText>
        </w:r>
        <w:r w:rsidR="009575C3" w:rsidRPr="009F0123" w:rsidDel="00327324">
          <w:rPr>
            <w:rFonts w:cs="Times New Roman"/>
            <w:color w:val="000000"/>
            <w:sz w:val="24"/>
            <w:szCs w:val="24"/>
          </w:rPr>
          <w:delText xml:space="preserve">, even attempting automatic </w:delText>
        </w:r>
        <w:r w:rsidR="00D32911" w:rsidRPr="009F0123" w:rsidDel="00327324">
          <w:rPr>
            <w:rFonts w:cs="Times New Roman"/>
            <w:color w:val="000000"/>
            <w:sz w:val="24"/>
            <w:szCs w:val="24"/>
          </w:rPr>
          <w:delText xml:space="preserve">incorporation of </w:delText>
        </w:r>
        <w:r w:rsidR="004F42C9" w:rsidRPr="009F0123" w:rsidDel="00327324">
          <w:rPr>
            <w:rFonts w:cs="Times New Roman"/>
            <w:color w:val="000000"/>
            <w:sz w:val="24"/>
            <w:szCs w:val="24"/>
          </w:rPr>
          <w:delText xml:space="preserve">new data and </w:delText>
        </w:r>
        <w:r w:rsidR="00D32911" w:rsidRPr="009F0123" w:rsidDel="00327324">
          <w:rPr>
            <w:rFonts w:cs="Times New Roman"/>
            <w:color w:val="000000"/>
            <w:sz w:val="24"/>
            <w:szCs w:val="24"/>
          </w:rPr>
          <w:delText>updates</w:delText>
        </w:r>
        <w:r w:rsidR="00BF053A" w:rsidRPr="009F0123" w:rsidDel="00327324">
          <w:rPr>
            <w:rFonts w:cs="Times New Roman"/>
            <w:color w:val="000000"/>
            <w:sz w:val="24"/>
            <w:szCs w:val="24"/>
          </w:rPr>
          <w:delText xml:space="preserve"> such as Virion (https://www.viralemergence.org/virion)</w:delText>
        </w:r>
        <w:r w:rsidRPr="009F0123" w:rsidDel="00327324">
          <w:rPr>
            <w:rFonts w:cs="Times New Roman"/>
            <w:color w:val="000000"/>
            <w:sz w:val="24"/>
            <w:szCs w:val="24"/>
          </w:rPr>
          <w:delText xml:space="preserve"> </w:delText>
        </w:r>
        <w:r w:rsidR="0080299E" w:rsidRPr="009F0123" w:rsidDel="00327324">
          <w:rPr>
            <w:rFonts w:cs="Times New Roman"/>
            <w:color w:val="000000"/>
            <w:sz w:val="24"/>
            <w:szCs w:val="24"/>
          </w:rPr>
          <w:delText xml:space="preserve">and </w:delText>
        </w:r>
        <w:r w:rsidR="00702225" w:rsidRPr="009F0123" w:rsidDel="00327324">
          <w:rPr>
            <w:rFonts w:cs="Times New Roman"/>
            <w:color w:val="000000"/>
            <w:sz w:val="24"/>
            <w:szCs w:val="24"/>
          </w:rPr>
          <w:delText>GloBI</w:delText>
        </w:r>
        <w:r w:rsidR="0080299E" w:rsidRPr="009F0123" w:rsidDel="00327324">
          <w:rPr>
            <w:rFonts w:cs="Times New Roman"/>
            <w:color w:val="000000"/>
            <w:sz w:val="24"/>
            <w:szCs w:val="24"/>
          </w:rPr>
          <w:delText xml:space="preserve"> </w:delText>
        </w:r>
        <w:r w:rsidRPr="009F0123" w:rsidDel="00327324">
          <w:rPr>
            <w:rFonts w:cs="Times New Roman"/>
            <w:color w:val="000000"/>
            <w:sz w:val="24"/>
            <w:szCs w:val="24"/>
          </w:rPr>
          <w:delText>(</w:delText>
        </w:r>
        <w:r w:rsidR="0080299E" w:rsidRPr="009F0123" w:rsidDel="00327324">
          <w:rPr>
            <w:rFonts w:cs="Times New Roman"/>
            <w:color w:val="000000"/>
            <w:sz w:val="24"/>
            <w:szCs w:val="24"/>
          </w:rPr>
          <w:delText>https://www.globalbioticinteractions.org/about</w:delText>
        </w:r>
        <w:r w:rsidRPr="009F0123" w:rsidDel="00327324">
          <w:rPr>
            <w:rFonts w:cs="Times New Roman"/>
            <w:color w:val="000000"/>
            <w:sz w:val="24"/>
            <w:szCs w:val="24"/>
          </w:rPr>
          <w:delText>).</w:delText>
        </w:r>
      </w:del>
    </w:p>
    <w:p w14:paraId="6415BB39" w14:textId="3195368C" w:rsidR="00327324" w:rsidRPr="009F0123" w:rsidRDefault="002F0901" w:rsidP="00465EDA">
      <w:pPr>
        <w:pBdr>
          <w:top w:val="nil"/>
          <w:left w:val="nil"/>
          <w:bottom w:val="nil"/>
          <w:right w:val="nil"/>
          <w:between w:val="nil"/>
        </w:pBdr>
        <w:spacing w:line="266" w:lineRule="auto"/>
        <w:ind w:right="-41" w:firstLine="322"/>
        <w:jc w:val="both"/>
        <w:rPr>
          <w:ins w:id="29" w:author="Guillermo Florez" w:date="2021-10-13T01:16:00Z"/>
          <w:rFonts w:cs="Times New Roman"/>
          <w:color w:val="000000"/>
          <w:sz w:val="24"/>
          <w:szCs w:val="24"/>
        </w:rPr>
      </w:pPr>
      <w:r w:rsidRPr="009F0123">
        <w:rPr>
          <w:rFonts w:cs="Times New Roman"/>
          <w:color w:val="000000"/>
          <w:sz w:val="24"/>
          <w:szCs w:val="24"/>
        </w:rPr>
        <w:t>In Brazil, some of the most important mammalogical data papers were produced by the ATLANTIC</w:t>
      </w:r>
      <w:ins w:id="30" w:author="Marco Mello" w:date="2021-10-13T09:30:00Z">
        <w:r w:rsidR="0081740B">
          <w:rPr>
            <w:rFonts w:cs="Times New Roman"/>
            <w:color w:val="000000"/>
            <w:sz w:val="24"/>
            <w:szCs w:val="24"/>
          </w:rPr>
          <w:t xml:space="preserve"> (</w:t>
        </w:r>
      </w:ins>
      <w:ins w:id="31" w:author="Marco Mello" w:date="2021-10-13T09:34:00Z">
        <w:r w:rsidR="005752AB" w:rsidRPr="005752AB">
          <w:rPr>
            <w:color w:val="000000"/>
            <w:rPrChange w:id="32" w:author="Marco Mello" w:date="2021-10-13T09:34:00Z">
              <w:rPr>
                <w:rStyle w:val="Hyperlink"/>
                <w:rFonts w:cs="Times New Roman"/>
                <w:sz w:val="24"/>
                <w:szCs w:val="24"/>
              </w:rPr>
            </w:rPrChange>
          </w:rPr>
          <w:t>https://github.com/LEEClab/Atlantic_series</w:t>
        </w:r>
      </w:ins>
      <w:ins w:id="33" w:author="Marco Mello" w:date="2021-10-13T09:30:00Z">
        <w:r w:rsidR="0081740B">
          <w:rPr>
            <w:rFonts w:cs="Times New Roman"/>
            <w:color w:val="000000"/>
            <w:sz w:val="24"/>
            <w:szCs w:val="24"/>
          </w:rPr>
          <w:t>)</w:t>
        </w:r>
      </w:ins>
      <w:r w:rsidRPr="009F0123">
        <w:rPr>
          <w:rFonts w:cs="Times New Roman"/>
          <w:color w:val="000000"/>
          <w:sz w:val="24"/>
          <w:szCs w:val="24"/>
        </w:rPr>
        <w:t xml:space="preserve"> and NEOTROPICAL</w:t>
      </w:r>
      <w:ins w:id="34" w:author="Marco Mello" w:date="2021-10-13T09:30:00Z">
        <w:r w:rsidR="00F747AA">
          <w:rPr>
            <w:rFonts w:cs="Times New Roman"/>
            <w:color w:val="000000"/>
            <w:sz w:val="24"/>
            <w:szCs w:val="24"/>
          </w:rPr>
          <w:t xml:space="preserve"> (</w:t>
        </w:r>
      </w:ins>
      <w:ins w:id="35" w:author="Marco Mello" w:date="2021-10-13T09:34:00Z">
        <w:r w:rsidR="005752AB" w:rsidRPr="005752AB">
          <w:rPr>
            <w:color w:val="000000"/>
            <w:rPrChange w:id="36" w:author="Marco Mello" w:date="2021-10-13T09:34:00Z">
              <w:rPr>
                <w:rStyle w:val="Hyperlink"/>
                <w:rFonts w:cs="Times New Roman"/>
                <w:sz w:val="24"/>
                <w:szCs w:val="24"/>
              </w:rPr>
            </w:rPrChange>
          </w:rPr>
          <w:t>https://github.com/LEEClab/Neotropical_Series</w:t>
        </w:r>
      </w:ins>
      <w:ins w:id="37" w:author="Marco Mello" w:date="2021-10-13T09:30:00Z">
        <w:r w:rsidR="00F747AA">
          <w:rPr>
            <w:rFonts w:cs="Times New Roman"/>
            <w:color w:val="000000"/>
            <w:sz w:val="24"/>
            <w:szCs w:val="24"/>
          </w:rPr>
          <w:t>)</w:t>
        </w:r>
      </w:ins>
      <w:r w:rsidRPr="009F0123">
        <w:rPr>
          <w:rFonts w:cs="Times New Roman"/>
          <w:color w:val="000000"/>
          <w:sz w:val="24"/>
          <w:szCs w:val="24"/>
        </w:rPr>
        <w:t xml:space="preserve"> </w:t>
      </w:r>
      <w:r w:rsidR="00133E04" w:rsidRPr="009F0123">
        <w:rPr>
          <w:rFonts w:cs="Times New Roman"/>
          <w:color w:val="000000"/>
          <w:sz w:val="24"/>
          <w:szCs w:val="24"/>
        </w:rPr>
        <w:t>s</w:t>
      </w:r>
      <w:r w:rsidRPr="009F0123">
        <w:rPr>
          <w:rFonts w:cs="Times New Roman"/>
          <w:color w:val="000000"/>
          <w:sz w:val="24"/>
          <w:szCs w:val="24"/>
        </w:rPr>
        <w:t xml:space="preserve">eries, which contain information about the biodiversity of the Atlantic Forest </w:t>
      </w:r>
      <w:ins w:id="38" w:author="Marco Mello" w:date="2021-10-13T10:29:00Z">
        <w:r w:rsidR="00F27088">
          <w:rPr>
            <w:rFonts w:cs="Times New Roman"/>
            <w:color w:val="000000"/>
            <w:sz w:val="24"/>
            <w:szCs w:val="24"/>
          </w:rPr>
          <w:t xml:space="preserve">biome </w:t>
        </w:r>
      </w:ins>
      <w:r w:rsidRPr="009F0123">
        <w:rPr>
          <w:rFonts w:cs="Times New Roman"/>
          <w:color w:val="000000"/>
          <w:sz w:val="24"/>
          <w:szCs w:val="24"/>
        </w:rPr>
        <w:t>and the Neotropic</w:t>
      </w:r>
      <w:del w:id="39" w:author="Marco Mello" w:date="2021-10-13T09:41:00Z">
        <w:r w:rsidRPr="009F0123" w:rsidDel="00982863">
          <w:rPr>
            <w:rFonts w:cs="Times New Roman"/>
            <w:color w:val="000000"/>
            <w:sz w:val="24"/>
            <w:szCs w:val="24"/>
          </w:rPr>
          <w:delText>s</w:delText>
        </w:r>
      </w:del>
      <w:ins w:id="40" w:author="Marco Mello" w:date="2021-10-13T09:41:00Z">
        <w:r w:rsidR="00982863">
          <w:rPr>
            <w:rFonts w:cs="Times New Roman"/>
            <w:color w:val="000000"/>
            <w:sz w:val="24"/>
            <w:szCs w:val="24"/>
          </w:rPr>
          <w:t xml:space="preserve">al </w:t>
        </w:r>
      </w:ins>
      <w:ins w:id="41" w:author="Marco Mello" w:date="2021-10-13T10:29:00Z">
        <w:r w:rsidR="00F27088">
          <w:rPr>
            <w:rFonts w:cs="Times New Roman"/>
            <w:color w:val="000000"/>
            <w:sz w:val="24"/>
            <w:szCs w:val="24"/>
          </w:rPr>
          <w:t>r</w:t>
        </w:r>
      </w:ins>
      <w:ins w:id="42" w:author="Marco Mello" w:date="2021-10-13T09:41:00Z">
        <w:r w:rsidR="00982863">
          <w:rPr>
            <w:rFonts w:cs="Times New Roman"/>
            <w:color w:val="000000"/>
            <w:sz w:val="24"/>
            <w:szCs w:val="24"/>
          </w:rPr>
          <w:t>egion</w:t>
        </w:r>
      </w:ins>
      <w:r w:rsidRPr="009F0123">
        <w:rPr>
          <w:rFonts w:cs="Times New Roman"/>
          <w:color w:val="000000"/>
          <w:sz w:val="24"/>
          <w:szCs w:val="24"/>
        </w:rPr>
        <w:t>, respectively. These series include</w:t>
      </w:r>
      <w:r w:rsidR="00DE1A94" w:rsidRPr="009F0123">
        <w:rPr>
          <w:rFonts w:cs="Times New Roman"/>
          <w:color w:val="000000"/>
          <w:sz w:val="24"/>
          <w:szCs w:val="24"/>
        </w:rPr>
        <w:t xml:space="preserve"> </w:t>
      </w:r>
      <w:del w:id="43" w:author="Guillermo Florez" w:date="2021-10-13T01:08:00Z">
        <w:r w:rsidR="00DE1A94" w:rsidRPr="009F0123" w:rsidDel="00E05A42">
          <w:rPr>
            <w:rFonts w:cs="Times New Roman"/>
            <w:color w:val="000000"/>
            <w:sz w:val="24"/>
            <w:szCs w:val="24"/>
          </w:rPr>
          <w:delText>static</w:delText>
        </w:r>
        <w:r w:rsidRPr="009F0123" w:rsidDel="00E05A42">
          <w:rPr>
            <w:rFonts w:cs="Times New Roman"/>
            <w:color w:val="000000"/>
            <w:sz w:val="24"/>
            <w:szCs w:val="24"/>
          </w:rPr>
          <w:delText xml:space="preserve"> </w:delText>
        </w:r>
      </w:del>
      <w:r w:rsidRPr="009F0123">
        <w:rPr>
          <w:rFonts w:cs="Times New Roman"/>
          <w:color w:val="000000"/>
          <w:sz w:val="24"/>
          <w:szCs w:val="24"/>
        </w:rPr>
        <w:t xml:space="preserve">data papers on plant-frugivore interactions (Bello </w:t>
      </w:r>
      <w:r w:rsidRPr="009F0123">
        <w:rPr>
          <w:rFonts w:cs="Times New Roman"/>
          <w:i/>
          <w:color w:val="000000"/>
          <w:sz w:val="24"/>
          <w:szCs w:val="24"/>
        </w:rPr>
        <w:t xml:space="preserve">et al. </w:t>
      </w:r>
      <w:r w:rsidRPr="009F0123">
        <w:rPr>
          <w:rFonts w:cs="Times New Roman"/>
          <w:color w:val="000000"/>
          <w:sz w:val="24"/>
          <w:szCs w:val="24"/>
        </w:rPr>
        <w:t xml:space="preserve">2017), rodents and marsupials (Bovendorp </w:t>
      </w:r>
      <w:r w:rsidRPr="009F0123">
        <w:rPr>
          <w:rFonts w:cs="Times New Roman"/>
          <w:i/>
          <w:color w:val="000000"/>
          <w:sz w:val="24"/>
          <w:szCs w:val="24"/>
        </w:rPr>
        <w:t xml:space="preserve">et al. </w:t>
      </w:r>
      <w:r w:rsidRPr="009F0123">
        <w:rPr>
          <w:rFonts w:cs="Times New Roman"/>
          <w:color w:val="000000"/>
          <w:sz w:val="24"/>
          <w:szCs w:val="24"/>
        </w:rPr>
        <w:t xml:space="preserve">2017), bats (Muylaert </w:t>
      </w:r>
      <w:r w:rsidRPr="009F0123">
        <w:rPr>
          <w:rFonts w:cs="Times New Roman"/>
          <w:i/>
          <w:color w:val="000000"/>
          <w:sz w:val="24"/>
          <w:szCs w:val="24"/>
        </w:rPr>
        <w:t xml:space="preserve">et al. </w:t>
      </w:r>
      <w:r w:rsidRPr="009F0123">
        <w:rPr>
          <w:rFonts w:cs="Times New Roman"/>
          <w:color w:val="000000"/>
          <w:sz w:val="24"/>
          <w:szCs w:val="24"/>
        </w:rPr>
        <w:t xml:space="preserve">2017), primates (Culot </w:t>
      </w:r>
      <w:r w:rsidRPr="009F0123">
        <w:rPr>
          <w:rFonts w:cs="Times New Roman"/>
          <w:i/>
          <w:color w:val="000000"/>
          <w:sz w:val="24"/>
          <w:szCs w:val="24"/>
        </w:rPr>
        <w:t xml:space="preserve">et al. </w:t>
      </w:r>
      <w:r w:rsidRPr="009F0123">
        <w:rPr>
          <w:rFonts w:cs="Times New Roman"/>
          <w:color w:val="000000"/>
          <w:sz w:val="24"/>
          <w:szCs w:val="24"/>
        </w:rPr>
        <w:t xml:space="preserve">2019), and medium- and large-sized mammals (Souza </w:t>
      </w:r>
      <w:r w:rsidRPr="009F0123">
        <w:rPr>
          <w:rFonts w:cs="Times New Roman"/>
          <w:i/>
          <w:color w:val="000000"/>
          <w:sz w:val="24"/>
          <w:szCs w:val="24"/>
        </w:rPr>
        <w:t xml:space="preserve">et al. </w:t>
      </w:r>
      <w:r w:rsidRPr="009F0123">
        <w:rPr>
          <w:rFonts w:cs="Times New Roman"/>
          <w:color w:val="000000"/>
          <w:sz w:val="24"/>
          <w:szCs w:val="24"/>
        </w:rPr>
        <w:t xml:space="preserve">2019). Many other data papers were produced </w:t>
      </w:r>
      <w:del w:id="44" w:author="Guillermo Florez" w:date="2021-10-13T01:09:00Z">
        <w:r w:rsidRPr="009F0123" w:rsidDel="00E05A42">
          <w:rPr>
            <w:rFonts w:cs="Times New Roman"/>
            <w:color w:val="000000"/>
            <w:sz w:val="24"/>
            <w:szCs w:val="24"/>
          </w:rPr>
          <w:delText xml:space="preserve">by other research groups </w:delText>
        </w:r>
      </w:del>
      <w:r w:rsidRPr="009F0123">
        <w:rPr>
          <w:rFonts w:cs="Times New Roman"/>
          <w:color w:val="000000"/>
          <w:sz w:val="24"/>
          <w:szCs w:val="24"/>
        </w:rPr>
        <w:t xml:space="preserve">outside </w:t>
      </w:r>
      <w:del w:id="45" w:author="Marco Mello" w:date="2021-10-13T09:41:00Z">
        <w:r w:rsidRPr="009F0123" w:rsidDel="00683187">
          <w:rPr>
            <w:rFonts w:cs="Times New Roman"/>
            <w:color w:val="000000"/>
            <w:sz w:val="24"/>
            <w:szCs w:val="24"/>
          </w:rPr>
          <w:delText>the ATLANTIC</w:delText>
        </w:r>
      </w:del>
      <w:ins w:id="46" w:author="Marco Mello" w:date="2021-10-13T09:41:00Z">
        <w:r w:rsidR="00683187">
          <w:rPr>
            <w:rFonts w:cs="Times New Roman"/>
            <w:color w:val="000000"/>
            <w:sz w:val="24"/>
            <w:szCs w:val="24"/>
          </w:rPr>
          <w:t>those</w:t>
        </w:r>
      </w:ins>
      <w:r w:rsidRPr="009F0123">
        <w:rPr>
          <w:rFonts w:cs="Times New Roman"/>
          <w:color w:val="000000"/>
          <w:sz w:val="24"/>
          <w:szCs w:val="24"/>
        </w:rPr>
        <w:t xml:space="preserve"> </w:t>
      </w:r>
      <w:del w:id="47" w:author="Marco Mello" w:date="2021-10-13T09:41:00Z">
        <w:r w:rsidRPr="009F0123" w:rsidDel="00956A81">
          <w:rPr>
            <w:rFonts w:cs="Times New Roman"/>
            <w:color w:val="000000"/>
            <w:sz w:val="24"/>
            <w:szCs w:val="24"/>
          </w:rPr>
          <w:delText>S</w:delText>
        </w:r>
      </w:del>
      <w:ins w:id="48" w:author="Marco Mello" w:date="2021-10-13T09:41:00Z">
        <w:r w:rsidR="00956A81">
          <w:rPr>
            <w:rFonts w:cs="Times New Roman"/>
            <w:color w:val="000000"/>
            <w:sz w:val="24"/>
            <w:szCs w:val="24"/>
          </w:rPr>
          <w:t>s</w:t>
        </w:r>
      </w:ins>
      <w:r w:rsidRPr="009F0123">
        <w:rPr>
          <w:rFonts w:cs="Times New Roman"/>
          <w:color w:val="000000"/>
          <w:sz w:val="24"/>
          <w:szCs w:val="24"/>
        </w:rPr>
        <w:t xml:space="preserve">eries, focusing on groups such as small mammals (Figueiredo </w:t>
      </w:r>
      <w:r w:rsidRPr="009F0123">
        <w:rPr>
          <w:rFonts w:cs="Times New Roman"/>
          <w:i/>
          <w:color w:val="000000"/>
          <w:sz w:val="24"/>
          <w:szCs w:val="24"/>
        </w:rPr>
        <w:t xml:space="preserve">et al. </w:t>
      </w:r>
      <w:r w:rsidRPr="009F0123">
        <w:rPr>
          <w:rFonts w:cs="Times New Roman"/>
          <w:color w:val="000000"/>
          <w:sz w:val="24"/>
          <w:szCs w:val="24"/>
        </w:rPr>
        <w:lastRenderedPageBreak/>
        <w:t>2017). Nevertheless, only a few have covered larger spatial scales, such as</w:t>
      </w:r>
      <w:r w:rsidR="00601BF1" w:rsidRPr="009F0123">
        <w:rPr>
          <w:rFonts w:cs="Times New Roman"/>
          <w:color w:val="000000"/>
          <w:sz w:val="24"/>
          <w:szCs w:val="24"/>
        </w:rPr>
        <w:t xml:space="preserve"> </w:t>
      </w:r>
      <w:del w:id="49" w:author="Marco Mello" w:date="2021-10-13T09:41:00Z">
        <w:r w:rsidR="00601BF1" w:rsidRPr="009F0123" w:rsidDel="00FF3850">
          <w:rPr>
            <w:rFonts w:cs="Times New Roman"/>
            <w:color w:val="000000"/>
            <w:sz w:val="24"/>
            <w:szCs w:val="24"/>
          </w:rPr>
          <w:delText xml:space="preserve">the </w:delText>
        </w:r>
      </w:del>
      <w:r w:rsidRPr="009F0123">
        <w:rPr>
          <w:rFonts w:cs="Times New Roman"/>
          <w:color w:val="000000"/>
          <w:sz w:val="24"/>
          <w:szCs w:val="24"/>
        </w:rPr>
        <w:t xml:space="preserve">Neotropical xenarthrans (Santos </w:t>
      </w:r>
      <w:r w:rsidRPr="009F0123">
        <w:rPr>
          <w:rFonts w:cs="Times New Roman"/>
          <w:i/>
          <w:color w:val="000000"/>
          <w:sz w:val="24"/>
          <w:szCs w:val="24"/>
        </w:rPr>
        <w:t xml:space="preserve">et al. </w:t>
      </w:r>
      <w:r w:rsidRPr="009F0123">
        <w:rPr>
          <w:rFonts w:cs="Times New Roman"/>
          <w:color w:val="000000"/>
          <w:sz w:val="24"/>
          <w:szCs w:val="24"/>
        </w:rPr>
        <w:t xml:space="preserve">2019) and Neotropical carnivores (Nagy-Reis </w:t>
      </w:r>
      <w:r w:rsidRPr="009F0123">
        <w:rPr>
          <w:rFonts w:cs="Times New Roman"/>
          <w:i/>
          <w:color w:val="000000"/>
          <w:sz w:val="24"/>
          <w:szCs w:val="24"/>
        </w:rPr>
        <w:t xml:space="preserve">et al. </w:t>
      </w:r>
      <w:r w:rsidRPr="009F0123">
        <w:rPr>
          <w:rFonts w:cs="Times New Roman"/>
          <w:color w:val="000000"/>
          <w:sz w:val="24"/>
          <w:szCs w:val="24"/>
        </w:rPr>
        <w:t>2020)</w:t>
      </w:r>
      <w:del w:id="50" w:author="Guillermo Florez" w:date="2021-10-13T01:10:00Z">
        <w:r w:rsidR="00601BF1" w:rsidRPr="009F0123" w:rsidDel="00E05A42">
          <w:rPr>
            <w:rFonts w:cs="Times New Roman"/>
            <w:color w:val="000000"/>
            <w:sz w:val="24"/>
            <w:szCs w:val="24"/>
          </w:rPr>
          <w:delText xml:space="preserve"> data papers</w:delText>
        </w:r>
      </w:del>
      <w:r w:rsidRPr="009F0123">
        <w:rPr>
          <w:rFonts w:cs="Times New Roman"/>
          <w:color w:val="000000"/>
          <w:sz w:val="24"/>
          <w:szCs w:val="24"/>
        </w:rPr>
        <w:t xml:space="preserve">. </w:t>
      </w:r>
    </w:p>
    <w:p w14:paraId="0000001B" w14:textId="09BD243B" w:rsidR="00A2515D" w:rsidRPr="009F0123" w:rsidRDefault="00327324" w:rsidP="00465EDA">
      <w:pPr>
        <w:pBdr>
          <w:top w:val="nil"/>
          <w:left w:val="nil"/>
          <w:bottom w:val="nil"/>
          <w:right w:val="nil"/>
          <w:between w:val="nil"/>
        </w:pBdr>
        <w:spacing w:line="266" w:lineRule="auto"/>
        <w:ind w:right="-41" w:firstLine="322"/>
        <w:jc w:val="both"/>
        <w:rPr>
          <w:rFonts w:cs="Times New Roman"/>
          <w:color w:val="000000"/>
          <w:sz w:val="24"/>
          <w:szCs w:val="24"/>
        </w:rPr>
      </w:pPr>
      <w:ins w:id="51" w:author="Guillermo Florez" w:date="2021-10-13T01:16:00Z">
        <w:r w:rsidRPr="009F0123">
          <w:rPr>
            <w:rFonts w:cs="Times New Roman"/>
            <w:color w:val="000000"/>
            <w:sz w:val="24"/>
            <w:szCs w:val="24"/>
          </w:rPr>
          <w:t>M</w:t>
        </w:r>
      </w:ins>
      <w:r w:rsidR="002F0901" w:rsidRPr="009F0123">
        <w:rPr>
          <w:rFonts w:cs="Times New Roman"/>
          <w:color w:val="000000"/>
          <w:sz w:val="24"/>
          <w:szCs w:val="24"/>
        </w:rPr>
        <w:t xml:space="preserve">ost data </w:t>
      </w:r>
      <w:ins w:id="52" w:author="Guillermo Florez" w:date="2021-10-13T01:16:00Z">
        <w:r w:rsidRPr="009F0123">
          <w:rPr>
            <w:rFonts w:cs="Times New Roman"/>
            <w:color w:val="000000"/>
            <w:sz w:val="24"/>
            <w:szCs w:val="24"/>
          </w:rPr>
          <w:t xml:space="preserve">papers </w:t>
        </w:r>
      </w:ins>
      <w:del w:id="53" w:author="Guillermo Florez" w:date="2021-10-13T01:16:00Z">
        <w:r w:rsidR="002F0901" w:rsidRPr="009F0123" w:rsidDel="00327324">
          <w:rPr>
            <w:rFonts w:cs="Times New Roman"/>
            <w:color w:val="000000"/>
            <w:sz w:val="24"/>
            <w:szCs w:val="24"/>
          </w:rPr>
          <w:delText xml:space="preserve">sets, particularly from the Atlantic Forest and Cerrado, </w:delText>
        </w:r>
      </w:del>
      <w:r w:rsidR="002F0901" w:rsidRPr="009F0123">
        <w:rPr>
          <w:rFonts w:cs="Times New Roman"/>
          <w:color w:val="000000"/>
          <w:sz w:val="24"/>
          <w:szCs w:val="24"/>
        </w:rPr>
        <w:t>are based on abundance-incidence data</w:t>
      </w:r>
      <w:r w:rsidR="00D028C1" w:rsidRPr="009F0123">
        <w:rPr>
          <w:rFonts w:cs="Times New Roman"/>
          <w:color w:val="000000"/>
          <w:sz w:val="24"/>
          <w:szCs w:val="24"/>
        </w:rPr>
        <w:t>,</w:t>
      </w:r>
      <w:r w:rsidR="002F0901" w:rsidRPr="009F0123">
        <w:rPr>
          <w:rFonts w:cs="Times New Roman"/>
          <w:color w:val="000000"/>
          <w:sz w:val="24"/>
          <w:szCs w:val="24"/>
        </w:rPr>
        <w:t xml:space="preserve"> whereas species interactions received much less attention.</w:t>
      </w:r>
      <w:ins w:id="54" w:author="Guillermo Florez" w:date="2021-10-13T01:42:00Z">
        <w:r w:rsidR="00A015C1" w:rsidRPr="009F0123">
          <w:rPr>
            <w:rFonts w:cs="Times New Roman"/>
            <w:color w:val="000000"/>
            <w:sz w:val="24"/>
            <w:szCs w:val="24"/>
          </w:rPr>
          <w:t xml:space="preserve"> </w:t>
        </w:r>
      </w:ins>
      <w:ins w:id="55" w:author="Guillermo Florez" w:date="2021-10-13T01:48:00Z">
        <w:r w:rsidR="008402ED" w:rsidRPr="009F0123">
          <w:rPr>
            <w:sz w:val="24"/>
            <w:szCs w:val="24"/>
            <w:rPrChange w:id="56" w:author="Guillermo Florez" w:date="2021-10-13T01:48:00Z">
              <w:rPr/>
            </w:rPrChange>
          </w:rPr>
          <w:t>Some databases have made available data on ecological interactions between multiple taxonomic groups. A global database of host-pathogen interactions (Wardeh </w:t>
        </w:r>
        <w:r w:rsidR="008402ED" w:rsidRPr="009F0123">
          <w:rPr>
            <w:rStyle w:val="nfase"/>
            <w:color w:val="0E101A"/>
            <w:sz w:val="24"/>
            <w:szCs w:val="24"/>
            <w:rPrChange w:id="57" w:author="Guillermo Florez" w:date="2021-10-13T01:48:00Z">
              <w:rPr>
                <w:rStyle w:val="nfase"/>
                <w:color w:val="0E101A"/>
              </w:rPr>
            </w:rPrChange>
          </w:rPr>
          <w:t>et al.,</w:t>
        </w:r>
        <w:r w:rsidR="008402ED" w:rsidRPr="009F0123">
          <w:rPr>
            <w:sz w:val="24"/>
            <w:szCs w:val="24"/>
            <w:rPrChange w:id="58" w:author="Guillermo Florez" w:date="2021-10-13T01:48:00Z">
              <w:rPr/>
            </w:rPrChange>
          </w:rPr>
          <w:t> 2015) includes a rich amount of data on infectious diseases of humans and animals. Other attempts have been made to harmonize and curate the most extensive data sets for mammal traits, phylogeny, viral sharing, and other interactions, such as Virion (https://www.viralemergence.org/virion) and GloBI (</w:t>
        </w:r>
      </w:ins>
      <w:ins w:id="59" w:author="Marco Mello" w:date="2021-10-13T09:42:00Z">
        <w:r w:rsidR="00D56575" w:rsidRPr="00D56575">
          <w:rPr>
            <w:sz w:val="24"/>
            <w:szCs w:val="24"/>
          </w:rPr>
          <w:t>https://www.globalbioticinteractions.org</w:t>
        </w:r>
      </w:ins>
      <w:ins w:id="60" w:author="Guillermo Florez" w:date="2021-10-13T01:48:00Z">
        <w:r w:rsidR="008402ED" w:rsidRPr="009F0123">
          <w:rPr>
            <w:sz w:val="24"/>
            <w:szCs w:val="24"/>
            <w:rPrChange w:id="61" w:author="Guillermo Florez" w:date="2021-10-13T01:48:00Z">
              <w:rPr/>
            </w:rPrChange>
          </w:rPr>
          <w:t xml:space="preserve">), an open-access web to finding species interaction data. </w:t>
        </w:r>
      </w:ins>
      <w:ins w:id="62" w:author="Marco Mello" w:date="2021-10-13T09:42:00Z">
        <w:r w:rsidR="001E10AF">
          <w:rPr>
            <w:sz w:val="24"/>
            <w:szCs w:val="24"/>
          </w:rPr>
          <w:t xml:space="preserve">There is also </w:t>
        </w:r>
      </w:ins>
      <w:ins w:id="63" w:author="Marco Mello" w:date="2021-10-13T09:43:00Z">
        <w:r w:rsidR="001E10AF">
          <w:rPr>
            <w:sz w:val="24"/>
            <w:szCs w:val="24"/>
          </w:rPr>
          <w:t>a</w:t>
        </w:r>
      </w:ins>
      <w:ins w:id="64" w:author="Guillermo Florez" w:date="2021-10-13T01:48:00Z">
        <w:r w:rsidR="008402ED" w:rsidRPr="009F0123">
          <w:rPr>
            <w:sz w:val="24"/>
            <w:szCs w:val="24"/>
            <w:rPrChange w:id="65" w:author="Guillermo Florez" w:date="2021-10-13T01:48:00Z">
              <w:rPr/>
            </w:rPrChange>
          </w:rPr>
          <w:t xml:space="preserve"> comprehensive database of avian agonistic interactions</w:t>
        </w:r>
      </w:ins>
      <w:ins w:id="66" w:author="Marco Mello" w:date="2021-10-13T09:43:00Z">
        <w:r w:rsidR="00581E2D">
          <w:rPr>
            <w:sz w:val="24"/>
            <w:szCs w:val="24"/>
          </w:rPr>
          <w:t xml:space="preserve"> compiled</w:t>
        </w:r>
      </w:ins>
      <w:ins w:id="67" w:author="Guillermo Florez" w:date="2021-10-13T01:48:00Z">
        <w:r w:rsidR="008402ED" w:rsidRPr="009F0123">
          <w:rPr>
            <w:sz w:val="24"/>
            <w:szCs w:val="24"/>
            <w:rPrChange w:id="68" w:author="Guillermo Florez" w:date="2021-10-13T01:48:00Z">
              <w:rPr/>
            </w:rPrChange>
          </w:rPr>
          <w:t xml:space="preserve"> from citizen science </w:t>
        </w:r>
      </w:ins>
      <w:ins w:id="69" w:author="Marco Mello" w:date="2021-10-13T09:43:00Z">
        <w:r w:rsidR="001D752D">
          <w:rPr>
            <w:sz w:val="24"/>
            <w:szCs w:val="24"/>
          </w:rPr>
          <w:t>initiatives</w:t>
        </w:r>
      </w:ins>
      <w:ins w:id="70" w:author="Guillermo Florez" w:date="2021-10-13T01:48:00Z">
        <w:r w:rsidR="008402ED" w:rsidRPr="009F0123">
          <w:rPr>
            <w:sz w:val="24"/>
            <w:szCs w:val="24"/>
            <w:rPrChange w:id="71" w:author="Guillermo Florez" w:date="2021-10-13T01:48:00Z">
              <w:rPr/>
            </w:rPrChange>
          </w:rPr>
          <w:t xml:space="preserve">, </w:t>
        </w:r>
      </w:ins>
      <w:ins w:id="72" w:author="Marco Mello" w:date="2021-10-13T09:43:00Z">
        <w:r w:rsidR="00426C39">
          <w:rPr>
            <w:sz w:val="24"/>
            <w:szCs w:val="24"/>
          </w:rPr>
          <w:t>which opens</w:t>
        </w:r>
      </w:ins>
      <w:ins w:id="73" w:author="Guillermo Florez" w:date="2021-10-13T01:48:00Z">
        <w:r w:rsidR="008402ED" w:rsidRPr="009F0123">
          <w:rPr>
            <w:sz w:val="24"/>
            <w:szCs w:val="24"/>
            <w:rPrChange w:id="74" w:author="Guillermo Florez" w:date="2021-10-13T01:48:00Z">
              <w:rPr/>
            </w:rPrChange>
          </w:rPr>
          <w:t xml:space="preserve"> a window to data sources</w:t>
        </w:r>
      </w:ins>
      <w:ins w:id="75" w:author="Marco Mello" w:date="2021-10-13T09:43:00Z">
        <w:r w:rsidR="00123F62">
          <w:rPr>
            <w:sz w:val="24"/>
            <w:szCs w:val="24"/>
          </w:rPr>
          <w:t xml:space="preserve"> that integrate academia and society</w:t>
        </w:r>
      </w:ins>
      <w:ins w:id="76" w:author="Guillermo Florez" w:date="2021-10-13T01:48:00Z">
        <w:r w:rsidR="008402ED" w:rsidRPr="009F0123">
          <w:rPr>
            <w:sz w:val="24"/>
            <w:szCs w:val="24"/>
            <w:rPrChange w:id="77" w:author="Guillermo Florez" w:date="2021-10-13T01:48:00Z">
              <w:rPr/>
            </w:rPrChange>
          </w:rPr>
          <w:t xml:space="preserve"> (Miller </w:t>
        </w:r>
        <w:r w:rsidR="008402ED" w:rsidRPr="009F0123">
          <w:rPr>
            <w:rStyle w:val="nfase"/>
            <w:color w:val="0E101A"/>
            <w:sz w:val="24"/>
            <w:szCs w:val="24"/>
            <w:rPrChange w:id="78" w:author="Guillermo Florez" w:date="2021-10-13T01:48:00Z">
              <w:rPr>
                <w:rStyle w:val="nfase"/>
                <w:color w:val="0E101A"/>
              </w:rPr>
            </w:rPrChange>
          </w:rPr>
          <w:t>et al</w:t>
        </w:r>
        <w:r w:rsidR="008402ED" w:rsidRPr="009F0123">
          <w:rPr>
            <w:sz w:val="24"/>
            <w:szCs w:val="24"/>
            <w:rPrChange w:id="79" w:author="Guillermo Florez" w:date="2021-10-13T01:48:00Z">
              <w:rPr/>
            </w:rPrChange>
          </w:rPr>
          <w:t>., 2017).</w:t>
        </w:r>
      </w:ins>
    </w:p>
    <w:p w14:paraId="0000001D" w14:textId="72913023" w:rsidR="00A2515D" w:rsidRPr="009F0123" w:rsidRDefault="00A70B63" w:rsidP="00465EDA">
      <w:pPr>
        <w:pBdr>
          <w:top w:val="nil"/>
          <w:left w:val="nil"/>
          <w:bottom w:val="nil"/>
          <w:right w:val="nil"/>
          <w:between w:val="nil"/>
        </w:pBdr>
        <w:spacing w:line="266" w:lineRule="auto"/>
        <w:ind w:right="-41" w:firstLine="301"/>
        <w:jc w:val="both"/>
        <w:rPr>
          <w:rFonts w:cs="Times New Roman"/>
          <w:color w:val="000000"/>
          <w:sz w:val="24"/>
          <w:szCs w:val="24"/>
        </w:rPr>
      </w:pPr>
      <w:r w:rsidRPr="009F0123">
        <w:rPr>
          <w:rFonts w:cs="Times New Roman"/>
          <w:color w:val="000000"/>
          <w:sz w:val="24"/>
          <w:szCs w:val="24"/>
        </w:rPr>
        <w:t>Despite having received much less attention in data papers, m</w:t>
      </w:r>
      <w:r w:rsidR="002F0901" w:rsidRPr="009F0123">
        <w:rPr>
          <w:rFonts w:cs="Times New Roman"/>
          <w:color w:val="000000"/>
          <w:sz w:val="24"/>
          <w:szCs w:val="24"/>
        </w:rPr>
        <w:t xml:space="preserve">utualistic interactions between animals and plants are a cornerstone of terrestrial ecosystems. Almost 94% of </w:t>
      </w:r>
      <w:r w:rsidR="00CA1E10" w:rsidRPr="009F0123">
        <w:rPr>
          <w:rFonts w:cs="Times New Roman"/>
          <w:color w:val="000000"/>
          <w:sz w:val="24"/>
          <w:szCs w:val="24"/>
        </w:rPr>
        <w:t xml:space="preserve">all </w:t>
      </w:r>
      <w:r w:rsidR="002F0901" w:rsidRPr="009F0123">
        <w:rPr>
          <w:rFonts w:cs="Times New Roman"/>
          <w:color w:val="000000"/>
          <w:sz w:val="24"/>
          <w:szCs w:val="24"/>
        </w:rPr>
        <w:t xml:space="preserve">plants in neotropical communities are pollinated by animals (Ollerton </w:t>
      </w:r>
      <w:r w:rsidR="002F0901" w:rsidRPr="009F0123">
        <w:rPr>
          <w:rFonts w:cs="Times New Roman"/>
          <w:i/>
          <w:color w:val="000000"/>
          <w:sz w:val="24"/>
          <w:szCs w:val="24"/>
        </w:rPr>
        <w:t xml:space="preserve">et al. </w:t>
      </w:r>
      <w:r w:rsidR="002F0901" w:rsidRPr="009F0123">
        <w:rPr>
          <w:rFonts w:cs="Times New Roman"/>
          <w:color w:val="000000"/>
          <w:sz w:val="24"/>
          <w:szCs w:val="24"/>
        </w:rPr>
        <w:t>2011), while 70–94% have their seeds dispersed by vertebrates (Jordano 2013). Bats are especially important in this context, as they represent the second largest group of seed dispersers in the Neotropics, after birds (</w:t>
      </w:r>
      <w:r w:rsidR="006E1875" w:rsidRPr="009F0123">
        <w:rPr>
          <w:rFonts w:cs="Times New Roman"/>
          <w:color w:val="000000"/>
          <w:sz w:val="24"/>
          <w:szCs w:val="24"/>
        </w:rPr>
        <w:t xml:space="preserve">Muscarella </w:t>
      </w:r>
      <w:r w:rsidR="0042581A" w:rsidRPr="009F0123">
        <w:rPr>
          <w:rFonts w:cs="Times New Roman"/>
          <w:color w:val="000000"/>
          <w:sz w:val="24"/>
          <w:szCs w:val="24"/>
        </w:rPr>
        <w:t xml:space="preserve">and </w:t>
      </w:r>
      <w:r w:rsidR="006E1875" w:rsidRPr="009F0123">
        <w:rPr>
          <w:rFonts w:cs="Times New Roman"/>
          <w:color w:val="000000"/>
          <w:sz w:val="24"/>
          <w:szCs w:val="24"/>
        </w:rPr>
        <w:t>Fleming 2007</w:t>
      </w:r>
      <w:r w:rsidR="002F0901" w:rsidRPr="009F0123">
        <w:rPr>
          <w:rFonts w:cs="Times New Roman"/>
          <w:color w:val="000000"/>
          <w:sz w:val="24"/>
          <w:szCs w:val="24"/>
        </w:rPr>
        <w:t xml:space="preserve">). In addition, even though insects pollinate most flowering plants, bats are also the second largest group of pollinating vertebrates since they pollinate about 2% of extant plant genera (Fleming </w:t>
      </w:r>
      <w:r w:rsidR="002F0901" w:rsidRPr="009F0123">
        <w:rPr>
          <w:rFonts w:cs="Times New Roman"/>
          <w:i/>
          <w:iCs/>
          <w:color w:val="000000"/>
          <w:sz w:val="24"/>
          <w:szCs w:val="24"/>
        </w:rPr>
        <w:t xml:space="preserve">et al. </w:t>
      </w:r>
      <w:r w:rsidR="002F0901" w:rsidRPr="009F0123">
        <w:rPr>
          <w:rFonts w:cs="Times New Roman"/>
          <w:color w:val="000000"/>
          <w:sz w:val="24"/>
          <w:szCs w:val="24"/>
        </w:rPr>
        <w:t xml:space="preserve">2009). Bat-plant interactions therefore generate </w:t>
      </w:r>
      <w:del w:id="80" w:author="Marco Mello" w:date="2021-10-13T09:44:00Z">
        <w:r w:rsidR="002F0901" w:rsidRPr="009F0123" w:rsidDel="00511BC5">
          <w:rPr>
            <w:rFonts w:cs="Times New Roman"/>
            <w:color w:val="000000"/>
            <w:sz w:val="24"/>
            <w:szCs w:val="24"/>
          </w:rPr>
          <w:delText xml:space="preserve">essential </w:delText>
        </w:r>
      </w:del>
      <w:ins w:id="81" w:author="Marco Mello" w:date="2021-10-13T09:44:00Z">
        <w:r w:rsidR="00511BC5">
          <w:rPr>
            <w:rFonts w:cs="Times New Roman"/>
            <w:color w:val="000000"/>
            <w:sz w:val="24"/>
            <w:szCs w:val="24"/>
          </w:rPr>
          <w:t>vital</w:t>
        </w:r>
        <w:r w:rsidR="00511BC5" w:rsidRPr="009F0123">
          <w:rPr>
            <w:rFonts w:cs="Times New Roman"/>
            <w:color w:val="000000"/>
            <w:sz w:val="24"/>
            <w:szCs w:val="24"/>
          </w:rPr>
          <w:t xml:space="preserve"> </w:t>
        </w:r>
      </w:ins>
      <w:r w:rsidR="002F0901" w:rsidRPr="009F0123">
        <w:rPr>
          <w:rFonts w:cs="Times New Roman"/>
          <w:color w:val="000000"/>
          <w:sz w:val="24"/>
          <w:szCs w:val="24"/>
        </w:rPr>
        <w:t xml:space="preserve">ecosystem services, such as the pollination of economically important plants and the dispersal of seeds from pioneer plants that are key to habitat maintenance and regeneration (Kunz </w:t>
      </w:r>
      <w:r w:rsidR="002F0901" w:rsidRPr="009F0123">
        <w:rPr>
          <w:rFonts w:cs="Times New Roman"/>
          <w:i/>
          <w:color w:val="000000"/>
          <w:sz w:val="24"/>
          <w:szCs w:val="24"/>
        </w:rPr>
        <w:t xml:space="preserve">et al. </w:t>
      </w:r>
      <w:r w:rsidR="002F0901" w:rsidRPr="009F0123">
        <w:rPr>
          <w:rFonts w:cs="Times New Roman"/>
          <w:color w:val="000000"/>
          <w:sz w:val="24"/>
          <w:szCs w:val="24"/>
        </w:rPr>
        <w:t>2011).</w:t>
      </w:r>
      <w:r w:rsidRPr="009F0123">
        <w:rPr>
          <w:rFonts w:cs="Times New Roman"/>
          <w:color w:val="000000"/>
          <w:sz w:val="24"/>
          <w:szCs w:val="24"/>
        </w:rPr>
        <w:t xml:space="preserve"> </w:t>
      </w:r>
      <w:r w:rsidR="00754BF7" w:rsidRPr="009F0123">
        <w:rPr>
          <w:rFonts w:cs="Times New Roman"/>
          <w:color w:val="000000"/>
          <w:sz w:val="24"/>
          <w:szCs w:val="24"/>
        </w:rPr>
        <w:t>I</w:t>
      </w:r>
      <w:r w:rsidRPr="009F0123">
        <w:rPr>
          <w:rFonts w:cs="Times New Roman"/>
          <w:color w:val="000000"/>
          <w:sz w:val="24"/>
          <w:szCs w:val="24"/>
        </w:rPr>
        <w:t xml:space="preserve">nteractions between frugivorous vertebrates and fruit-bearing plants were the focus of only one data paper so far (Bello </w:t>
      </w:r>
      <w:r w:rsidRPr="009F0123">
        <w:rPr>
          <w:rFonts w:cs="Times New Roman"/>
          <w:i/>
          <w:iCs/>
          <w:color w:val="000000"/>
          <w:sz w:val="24"/>
          <w:szCs w:val="24"/>
        </w:rPr>
        <w:t>et al.</w:t>
      </w:r>
      <w:r w:rsidRPr="009F0123">
        <w:rPr>
          <w:rFonts w:cs="Times New Roman"/>
          <w:color w:val="000000"/>
          <w:sz w:val="24"/>
          <w:szCs w:val="24"/>
        </w:rPr>
        <w:t xml:space="preserve"> 2017).</w:t>
      </w:r>
    </w:p>
    <w:p w14:paraId="0000001F" w14:textId="18DE3063" w:rsidR="00A2515D" w:rsidRPr="009F0123" w:rsidRDefault="00135884" w:rsidP="00465EDA">
      <w:pPr>
        <w:pBdr>
          <w:top w:val="nil"/>
          <w:left w:val="nil"/>
          <w:bottom w:val="nil"/>
          <w:right w:val="nil"/>
          <w:between w:val="nil"/>
        </w:pBdr>
        <w:spacing w:line="266" w:lineRule="auto"/>
        <w:ind w:right="-41" w:firstLine="301"/>
        <w:jc w:val="both"/>
        <w:rPr>
          <w:rFonts w:cs="Times New Roman"/>
          <w:color w:val="000000"/>
          <w:sz w:val="24"/>
          <w:szCs w:val="24"/>
        </w:rPr>
      </w:pPr>
      <w:r w:rsidRPr="009F0123">
        <w:rPr>
          <w:rFonts w:cs="Times New Roman"/>
          <w:color w:val="000000"/>
          <w:sz w:val="24"/>
          <w:szCs w:val="24"/>
        </w:rPr>
        <w:t>In the present</w:t>
      </w:r>
      <w:r w:rsidR="002F0901" w:rsidRPr="009F0123">
        <w:rPr>
          <w:rFonts w:cs="Times New Roman"/>
          <w:color w:val="000000"/>
          <w:sz w:val="24"/>
          <w:szCs w:val="24"/>
        </w:rPr>
        <w:t xml:space="preserve"> data paper</w:t>
      </w:r>
      <w:r w:rsidRPr="009F0123">
        <w:rPr>
          <w:rFonts w:cs="Times New Roman"/>
          <w:color w:val="000000"/>
          <w:sz w:val="24"/>
          <w:szCs w:val="24"/>
        </w:rPr>
        <w:t>, we have also compiled information on plant-animal interactions by focusing on frugivorous and nectarivorous bats and their food-plants</w:t>
      </w:r>
      <w:r w:rsidR="002F0901" w:rsidRPr="009F0123">
        <w:rPr>
          <w:rFonts w:cs="Times New Roman"/>
          <w:color w:val="000000"/>
          <w:sz w:val="24"/>
          <w:szCs w:val="24"/>
        </w:rPr>
        <w:t>.</w:t>
      </w:r>
      <w:r w:rsidR="007B0D7E" w:rsidRPr="009F0123">
        <w:rPr>
          <w:rFonts w:cs="Times New Roman"/>
          <w:color w:val="000000"/>
          <w:sz w:val="24"/>
          <w:szCs w:val="24"/>
        </w:rPr>
        <w:t xml:space="preserve"> </w:t>
      </w:r>
      <w:r w:rsidR="004E0AF7" w:rsidRPr="009F0123">
        <w:rPr>
          <w:rFonts w:cs="Times New Roman"/>
          <w:color w:val="000000"/>
          <w:sz w:val="24"/>
          <w:szCs w:val="24"/>
        </w:rPr>
        <w:t xml:space="preserve">Other </w:t>
      </w:r>
      <w:r w:rsidR="007B0D7E" w:rsidRPr="009F0123">
        <w:rPr>
          <w:rFonts w:cs="Times New Roman"/>
          <w:color w:val="000000"/>
          <w:sz w:val="24"/>
          <w:szCs w:val="24"/>
        </w:rPr>
        <w:t xml:space="preserve">compilations </w:t>
      </w:r>
      <w:r w:rsidR="004E0AF7" w:rsidRPr="009F0123">
        <w:rPr>
          <w:rFonts w:cs="Times New Roman"/>
          <w:color w:val="000000"/>
          <w:sz w:val="24"/>
          <w:szCs w:val="24"/>
        </w:rPr>
        <w:t xml:space="preserve">with similar scope </w:t>
      </w:r>
      <w:r w:rsidR="007B0D7E" w:rsidRPr="009F0123">
        <w:rPr>
          <w:rFonts w:cs="Times New Roman"/>
          <w:color w:val="000000"/>
          <w:sz w:val="24"/>
          <w:szCs w:val="24"/>
        </w:rPr>
        <w:t xml:space="preserve">have been made in </w:t>
      </w:r>
      <w:r w:rsidR="004E0AF7" w:rsidRPr="009F0123">
        <w:rPr>
          <w:rFonts w:cs="Times New Roman"/>
          <w:color w:val="000000"/>
          <w:sz w:val="24"/>
          <w:szCs w:val="24"/>
        </w:rPr>
        <w:t>previous</w:t>
      </w:r>
      <w:r w:rsidR="007B0D7E" w:rsidRPr="009F0123">
        <w:rPr>
          <w:rFonts w:cs="Times New Roman"/>
          <w:color w:val="000000"/>
          <w:sz w:val="24"/>
          <w:szCs w:val="24"/>
        </w:rPr>
        <w:t xml:space="preserve"> studies (Almeida </w:t>
      </w:r>
      <w:r w:rsidR="0042581A" w:rsidRPr="009F0123">
        <w:rPr>
          <w:rFonts w:cs="Times New Roman"/>
          <w:color w:val="000000"/>
          <w:sz w:val="24"/>
          <w:szCs w:val="24"/>
        </w:rPr>
        <w:t xml:space="preserve">and </w:t>
      </w:r>
      <w:r w:rsidR="007B0D7E" w:rsidRPr="009F0123">
        <w:rPr>
          <w:rFonts w:cs="Times New Roman"/>
          <w:color w:val="000000"/>
          <w:sz w:val="24"/>
          <w:szCs w:val="24"/>
        </w:rPr>
        <w:t>Mikich 2018), but none ha</w:t>
      </w:r>
      <w:r w:rsidR="004E0AF7" w:rsidRPr="009F0123">
        <w:rPr>
          <w:rFonts w:cs="Times New Roman"/>
          <w:color w:val="000000"/>
          <w:sz w:val="24"/>
          <w:szCs w:val="24"/>
        </w:rPr>
        <w:t>d</w:t>
      </w:r>
      <w:r w:rsidR="007B0D7E" w:rsidRPr="009F0123">
        <w:rPr>
          <w:rFonts w:cs="Times New Roman"/>
          <w:color w:val="000000"/>
          <w:sz w:val="24"/>
          <w:szCs w:val="24"/>
        </w:rPr>
        <w:t xml:space="preserve"> been made publicly available in a curated database so far.</w:t>
      </w:r>
      <w:r w:rsidR="002F0901" w:rsidRPr="009F0123">
        <w:rPr>
          <w:rFonts w:cs="Times New Roman"/>
          <w:color w:val="000000"/>
          <w:sz w:val="24"/>
          <w:szCs w:val="24"/>
        </w:rPr>
        <w:t xml:space="preserve"> We </w:t>
      </w:r>
      <w:r w:rsidR="00065D21" w:rsidRPr="009F0123">
        <w:rPr>
          <w:rFonts w:cs="Times New Roman"/>
          <w:color w:val="000000"/>
          <w:sz w:val="24"/>
          <w:szCs w:val="24"/>
        </w:rPr>
        <w:t xml:space="preserve">have put together </w:t>
      </w:r>
      <w:r w:rsidR="002F0901" w:rsidRPr="009F0123">
        <w:rPr>
          <w:rFonts w:cs="Times New Roman"/>
          <w:color w:val="000000"/>
          <w:sz w:val="24"/>
          <w:szCs w:val="24"/>
        </w:rPr>
        <w:t xml:space="preserve">a georeferenced database </w:t>
      </w:r>
      <w:r w:rsidR="00907D75" w:rsidRPr="009F0123">
        <w:rPr>
          <w:rFonts w:cs="Times New Roman"/>
          <w:color w:val="000000"/>
          <w:sz w:val="24"/>
          <w:szCs w:val="24"/>
        </w:rPr>
        <w:t xml:space="preserve">with </w:t>
      </w:r>
      <w:r w:rsidR="002F0901" w:rsidRPr="009F0123">
        <w:rPr>
          <w:rFonts w:cs="Times New Roman"/>
          <w:color w:val="000000"/>
          <w:sz w:val="24"/>
          <w:szCs w:val="24"/>
        </w:rPr>
        <w:t>2</w:t>
      </w:r>
      <w:r w:rsidR="007B4E6C" w:rsidRPr="009F0123">
        <w:rPr>
          <w:rFonts w:cs="Times New Roman"/>
          <w:color w:val="000000"/>
          <w:sz w:val="24"/>
          <w:szCs w:val="24"/>
        </w:rPr>
        <w:t>,</w:t>
      </w:r>
      <w:r w:rsidR="002F0901" w:rsidRPr="009F0123">
        <w:rPr>
          <w:rFonts w:cs="Times New Roman"/>
          <w:color w:val="000000"/>
          <w:sz w:val="24"/>
          <w:szCs w:val="24"/>
        </w:rPr>
        <w:t xml:space="preserve">571 interaction records of frugivory and nectarivory between 93 bat species and 501 plant species. The data came from 169 studies covering 200 locations in 16 </w:t>
      </w:r>
      <w:r w:rsidR="007B4E6C" w:rsidRPr="009F0123">
        <w:rPr>
          <w:rFonts w:cs="Times New Roman"/>
          <w:color w:val="000000"/>
          <w:sz w:val="24"/>
          <w:szCs w:val="24"/>
        </w:rPr>
        <w:t>countries and</w:t>
      </w:r>
      <w:r w:rsidR="002F0901" w:rsidRPr="009F0123">
        <w:rPr>
          <w:rFonts w:cs="Times New Roman"/>
          <w:color w:val="000000"/>
          <w:sz w:val="24"/>
          <w:szCs w:val="24"/>
        </w:rPr>
        <w:t xml:space="preserve"> spans the entire Neotropical region (Figure 1). The database compiled by Geiselman</w:t>
      </w:r>
      <w:r w:rsidR="000838A7" w:rsidRPr="009F0123">
        <w:rPr>
          <w:rFonts w:cs="Times New Roman"/>
          <w:color w:val="000000"/>
          <w:sz w:val="24"/>
          <w:szCs w:val="24"/>
        </w:rPr>
        <w:t xml:space="preserve"> </w:t>
      </w:r>
      <w:r w:rsidR="000838A7" w:rsidRPr="009F0123">
        <w:rPr>
          <w:rFonts w:cs="Times New Roman"/>
          <w:i/>
          <w:iCs/>
          <w:color w:val="000000"/>
          <w:sz w:val="24"/>
          <w:szCs w:val="24"/>
        </w:rPr>
        <w:t>et al.</w:t>
      </w:r>
      <w:r w:rsidR="000838A7" w:rsidRPr="009F0123">
        <w:rPr>
          <w:rFonts w:cs="Times New Roman"/>
          <w:color w:val="000000"/>
          <w:sz w:val="24"/>
          <w:szCs w:val="24"/>
        </w:rPr>
        <w:t xml:space="preserve"> (2004)</w:t>
      </w:r>
      <w:r w:rsidR="002F0901" w:rsidRPr="009F0123">
        <w:rPr>
          <w:rFonts w:cs="Times New Roman"/>
          <w:color w:val="000000"/>
          <w:sz w:val="24"/>
          <w:szCs w:val="24"/>
        </w:rPr>
        <w:t xml:space="preserve"> was used as a starting point and was filtered, revised, and updated. We added mainly new literature, especially from South America. After this update, NeoBat Interactions is so far the most extensive bat-plant interaction database both in geographic and </w:t>
      </w:r>
      <w:r w:rsidR="00983F27" w:rsidRPr="009F0123">
        <w:rPr>
          <w:rFonts w:cs="Times New Roman"/>
          <w:color w:val="000000"/>
          <w:sz w:val="24"/>
          <w:szCs w:val="24"/>
        </w:rPr>
        <w:lastRenderedPageBreak/>
        <w:t>taxonomic terms</w:t>
      </w:r>
      <w:r w:rsidR="002F0901" w:rsidRPr="009F0123">
        <w:rPr>
          <w:rFonts w:cs="Times New Roman"/>
          <w:color w:val="000000"/>
          <w:sz w:val="24"/>
          <w:szCs w:val="24"/>
        </w:rPr>
        <w:t>. Most sampling sites are georeferenced with high accuracy.</w:t>
      </w:r>
      <w:r w:rsidR="008A005D" w:rsidRPr="009F0123">
        <w:rPr>
          <w:rFonts w:cs="Times New Roman"/>
          <w:color w:val="000000"/>
          <w:sz w:val="24"/>
          <w:szCs w:val="24"/>
        </w:rPr>
        <w:t xml:space="preserve"> It is important to </w:t>
      </w:r>
      <w:r w:rsidR="00983F27" w:rsidRPr="009F0123">
        <w:rPr>
          <w:rFonts w:cs="Times New Roman"/>
          <w:color w:val="000000"/>
          <w:sz w:val="24"/>
          <w:szCs w:val="24"/>
        </w:rPr>
        <w:t>note</w:t>
      </w:r>
      <w:r w:rsidR="008A005D" w:rsidRPr="009F0123">
        <w:rPr>
          <w:rFonts w:cs="Times New Roman"/>
          <w:color w:val="000000"/>
          <w:sz w:val="24"/>
          <w:szCs w:val="24"/>
        </w:rPr>
        <w:t xml:space="preserve"> that our database was compiled from trophic interactions. Only part of the original studies investigated the outcome of those interactions, </w:t>
      </w:r>
      <w:r w:rsidR="004B18AD" w:rsidRPr="009F0123">
        <w:rPr>
          <w:rFonts w:cs="Times New Roman"/>
          <w:color w:val="000000"/>
          <w:sz w:val="24"/>
          <w:szCs w:val="24"/>
        </w:rPr>
        <w:t>either</w:t>
      </w:r>
      <w:r w:rsidR="008A005D" w:rsidRPr="009F0123">
        <w:rPr>
          <w:rFonts w:cs="Times New Roman"/>
          <w:color w:val="000000"/>
          <w:sz w:val="24"/>
          <w:szCs w:val="24"/>
        </w:rPr>
        <w:t xml:space="preserve"> mutualistic </w:t>
      </w:r>
      <w:r w:rsidR="004B18AD" w:rsidRPr="009F0123">
        <w:rPr>
          <w:rFonts w:cs="Times New Roman"/>
          <w:color w:val="000000"/>
          <w:sz w:val="24"/>
          <w:szCs w:val="24"/>
        </w:rPr>
        <w:t>or</w:t>
      </w:r>
      <w:r w:rsidR="008A005D" w:rsidRPr="009F0123">
        <w:rPr>
          <w:rFonts w:cs="Times New Roman"/>
          <w:color w:val="000000"/>
          <w:sz w:val="24"/>
          <w:szCs w:val="24"/>
        </w:rPr>
        <w:t xml:space="preserve"> antagonistic. Therefore, we cannot state for sure that these interactions between bats and plants result in </w:t>
      </w:r>
      <w:r w:rsidR="00AF0E02" w:rsidRPr="009F0123">
        <w:rPr>
          <w:rFonts w:cs="Times New Roman"/>
          <w:color w:val="000000"/>
          <w:sz w:val="24"/>
          <w:szCs w:val="24"/>
        </w:rPr>
        <w:t xml:space="preserve">true </w:t>
      </w:r>
      <w:r w:rsidR="008A005D" w:rsidRPr="009F0123">
        <w:rPr>
          <w:rFonts w:cs="Times New Roman"/>
          <w:color w:val="000000"/>
          <w:sz w:val="24"/>
          <w:szCs w:val="24"/>
        </w:rPr>
        <w:t xml:space="preserve">seed dispersal or pollination in each </w:t>
      </w:r>
      <w:r w:rsidR="0040747C" w:rsidRPr="009F0123">
        <w:rPr>
          <w:rFonts w:cs="Times New Roman"/>
          <w:color w:val="000000"/>
          <w:sz w:val="24"/>
          <w:szCs w:val="24"/>
        </w:rPr>
        <w:t>case</w:t>
      </w:r>
      <w:r w:rsidR="00796496" w:rsidRPr="009F0123">
        <w:rPr>
          <w:rFonts w:cs="Times New Roman"/>
          <w:color w:val="000000"/>
          <w:sz w:val="24"/>
          <w:szCs w:val="24"/>
        </w:rPr>
        <w:t xml:space="preserve"> recorded</w:t>
      </w:r>
      <w:r w:rsidR="008A005D" w:rsidRPr="009F0123">
        <w:rPr>
          <w:rFonts w:cs="Times New Roman"/>
          <w:color w:val="000000"/>
          <w:sz w:val="24"/>
          <w:szCs w:val="24"/>
        </w:rPr>
        <w:t>.</w:t>
      </w:r>
    </w:p>
    <w:p w14:paraId="16DA4BDC" w14:textId="77777777" w:rsidR="00465EDA" w:rsidRPr="009F0123" w:rsidRDefault="00465EDA" w:rsidP="00465EDA">
      <w:pPr>
        <w:pBdr>
          <w:top w:val="nil"/>
          <w:left w:val="nil"/>
          <w:bottom w:val="nil"/>
          <w:right w:val="nil"/>
          <w:between w:val="nil"/>
        </w:pBdr>
        <w:spacing w:line="266" w:lineRule="auto"/>
        <w:ind w:left="140" w:right="232" w:firstLine="301"/>
        <w:jc w:val="both"/>
        <w:rPr>
          <w:rFonts w:ascii="Times New Roman" w:hAnsi="Times New Roman" w:cs="Times New Roman"/>
          <w:color w:val="000000"/>
          <w:sz w:val="24"/>
          <w:szCs w:val="24"/>
        </w:rPr>
      </w:pPr>
    </w:p>
    <w:p w14:paraId="00000021" w14:textId="7C9207AD" w:rsidR="00A2515D" w:rsidRPr="009F0123" w:rsidRDefault="002F0901" w:rsidP="00BD5E16">
      <w:pPr>
        <w:pBdr>
          <w:top w:val="nil"/>
          <w:left w:val="nil"/>
          <w:bottom w:val="nil"/>
          <w:right w:val="nil"/>
          <w:between w:val="nil"/>
        </w:pBdr>
        <w:jc w:val="center"/>
        <w:rPr>
          <w:color w:val="000000"/>
          <w:sz w:val="20"/>
          <w:szCs w:val="20"/>
        </w:rPr>
      </w:pPr>
      <w:r w:rsidRPr="009F0123">
        <w:rPr>
          <w:noProof/>
          <w:color w:val="000000"/>
          <w:sz w:val="20"/>
          <w:szCs w:val="20"/>
          <w:lang w:eastAsia="en-US"/>
        </w:rPr>
        <w:drawing>
          <wp:inline distT="0" distB="0" distL="0" distR="0" wp14:anchorId="4AD08774" wp14:editId="46FFC4FE">
            <wp:extent cx="5112000" cy="5600662"/>
            <wp:effectExtent l="0" t="0" r="0" b="635"/>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12000" cy="5600662"/>
                    </a:xfrm>
                    <a:prstGeom prst="rect">
                      <a:avLst/>
                    </a:prstGeom>
                    <a:ln/>
                  </pic:spPr>
                </pic:pic>
              </a:graphicData>
            </a:graphic>
          </wp:inline>
        </w:drawing>
      </w:r>
    </w:p>
    <w:p w14:paraId="093D6AF1" w14:textId="77777777" w:rsidR="00BD5E16" w:rsidRPr="009F0123" w:rsidRDefault="00BD5E16" w:rsidP="00E37976">
      <w:pPr>
        <w:pBdr>
          <w:top w:val="nil"/>
          <w:left w:val="nil"/>
          <w:bottom w:val="nil"/>
          <w:right w:val="nil"/>
          <w:between w:val="nil"/>
        </w:pBdr>
        <w:rPr>
          <w:color w:val="000000"/>
          <w:sz w:val="20"/>
          <w:szCs w:val="20"/>
        </w:rPr>
      </w:pPr>
    </w:p>
    <w:p w14:paraId="35F37E48" w14:textId="57210918" w:rsidR="00950B6C" w:rsidRPr="009F0123" w:rsidRDefault="002F0901" w:rsidP="00E90EBB">
      <w:pPr>
        <w:pBdr>
          <w:top w:val="nil"/>
          <w:left w:val="nil"/>
          <w:bottom w:val="nil"/>
          <w:right w:val="nil"/>
          <w:between w:val="nil"/>
        </w:pBdr>
        <w:spacing w:before="138" w:line="213" w:lineRule="auto"/>
        <w:ind w:right="49"/>
        <w:jc w:val="both"/>
        <w:rPr>
          <w:color w:val="000000"/>
        </w:rPr>
      </w:pPr>
      <w:r w:rsidRPr="009F0123">
        <w:rPr>
          <w:color w:val="000000"/>
        </w:rPr>
        <w:t>Figure 1: Distribution of sampling sites included in NeoBat Interactions. Dots show the location of original studies focused on plant visitation (purple) and bat diet (yellow). White lines show country borders. We included only studies with records of bat-plant interactions that were confirmed either by indirect or direct observation.</w:t>
      </w:r>
      <w:bookmarkStart w:id="82" w:name="bookmark=id.30j0zll" w:colFirst="0" w:colLast="0"/>
      <w:bookmarkEnd w:id="82"/>
    </w:p>
    <w:p w14:paraId="04F301BB" w14:textId="77777777" w:rsidR="007D1FE0" w:rsidRPr="009F0123" w:rsidRDefault="007D1FE0" w:rsidP="007D1FE0">
      <w:pPr>
        <w:pBdr>
          <w:top w:val="nil"/>
          <w:left w:val="nil"/>
          <w:bottom w:val="nil"/>
          <w:right w:val="nil"/>
          <w:between w:val="nil"/>
        </w:pBdr>
        <w:spacing w:line="266" w:lineRule="auto"/>
        <w:ind w:right="-41" w:firstLine="301"/>
        <w:jc w:val="both"/>
        <w:rPr>
          <w:rFonts w:cs="Times New Roman"/>
          <w:color w:val="000000"/>
          <w:sz w:val="24"/>
          <w:szCs w:val="24"/>
        </w:rPr>
      </w:pPr>
      <w:r w:rsidRPr="009F0123">
        <w:rPr>
          <w:rFonts w:cs="Times New Roman"/>
          <w:sz w:val="24"/>
          <w:szCs w:val="24"/>
        </w:rPr>
        <w:lastRenderedPageBreak/>
        <w:t xml:space="preserve">All records in the </w:t>
      </w:r>
      <w:r w:rsidRPr="009F0123">
        <w:rPr>
          <w:rFonts w:cs="Times New Roman"/>
          <w:color w:val="000000"/>
          <w:sz w:val="24"/>
          <w:szCs w:val="24"/>
        </w:rPr>
        <w:t xml:space="preserve">NeoBat Interactions dataset </w:t>
      </w:r>
      <w:r w:rsidRPr="009F0123">
        <w:rPr>
          <w:rFonts w:cs="Times New Roman"/>
          <w:sz w:val="24"/>
          <w:szCs w:val="24"/>
        </w:rPr>
        <w:t xml:space="preserve">came from primary literature sources and were taxonomically verified and updated. In addition, our database </w:t>
      </w:r>
      <w:r w:rsidRPr="009F0123">
        <w:rPr>
          <w:rFonts w:cs="Times New Roman"/>
          <w:color w:val="000000"/>
          <w:sz w:val="24"/>
          <w:szCs w:val="24"/>
        </w:rPr>
        <w:t>includes geographic and abiotic information such as vegetation type and rainfall for some study sites. Our database also includes ecological information for most species, such as a life form and successional stage of plants, and trophic guild of bats. Data are organized and standardized at different levels of ecological complexity and temporal and geographic scales, which will allow using them in a variety of studies with different scopes.</w:t>
      </w:r>
    </w:p>
    <w:p w14:paraId="0B563319" w14:textId="63EF638B" w:rsidR="007D1FE0" w:rsidRPr="009F0123" w:rsidRDefault="007D1FE0" w:rsidP="00E90EBB">
      <w:pPr>
        <w:pBdr>
          <w:top w:val="nil"/>
          <w:left w:val="nil"/>
          <w:bottom w:val="nil"/>
          <w:right w:val="nil"/>
          <w:between w:val="nil"/>
        </w:pBdr>
        <w:spacing w:before="138" w:line="213" w:lineRule="auto"/>
        <w:ind w:right="49"/>
        <w:jc w:val="both"/>
        <w:rPr>
          <w:color w:val="000000"/>
        </w:rPr>
      </w:pPr>
    </w:p>
    <w:p w14:paraId="71CABDD5" w14:textId="77777777" w:rsidR="007D1FE0" w:rsidRPr="009F0123" w:rsidRDefault="007D1FE0" w:rsidP="00E90EBB">
      <w:pPr>
        <w:pBdr>
          <w:top w:val="nil"/>
          <w:left w:val="nil"/>
          <w:bottom w:val="nil"/>
          <w:right w:val="nil"/>
          <w:between w:val="nil"/>
        </w:pBdr>
        <w:spacing w:before="138" w:line="213" w:lineRule="auto"/>
        <w:ind w:right="49"/>
        <w:jc w:val="both"/>
        <w:rPr>
          <w:color w:val="000000"/>
        </w:rPr>
      </w:pPr>
    </w:p>
    <w:p w14:paraId="00000025" w14:textId="391ECFE7" w:rsidR="00A2515D" w:rsidRPr="009F0123" w:rsidRDefault="002F0901" w:rsidP="00983F27">
      <w:pPr>
        <w:pStyle w:val="Ttulo1"/>
        <w:spacing w:before="144"/>
        <w:ind w:left="0"/>
        <w:rPr>
          <w:rFonts w:ascii="Palatino Linotype" w:hAnsi="Palatino Linotype"/>
        </w:rPr>
      </w:pPr>
      <w:r w:rsidRPr="009F0123">
        <w:rPr>
          <w:rFonts w:ascii="Palatino Linotype" w:hAnsi="Palatino Linotype"/>
        </w:rPr>
        <w:t>METADATA</w:t>
      </w:r>
    </w:p>
    <w:p w14:paraId="00000026" w14:textId="77777777" w:rsidR="00A2515D" w:rsidRPr="009F0123" w:rsidRDefault="00A2515D" w:rsidP="00983F27"/>
    <w:p w14:paraId="00000027" w14:textId="77777777" w:rsidR="00A2515D" w:rsidRPr="009F0123" w:rsidRDefault="00A2515D" w:rsidP="00983F27"/>
    <w:p w14:paraId="00000029" w14:textId="65A4B40E" w:rsidR="00A2515D" w:rsidRPr="009F0123" w:rsidRDefault="002F0901" w:rsidP="00465EDA">
      <w:pPr>
        <w:pStyle w:val="Ttulo2"/>
        <w:ind w:firstLine="140"/>
        <w:rPr>
          <w:rFonts w:ascii="Palatino Linotype" w:hAnsi="Palatino Linotype"/>
        </w:rPr>
      </w:pPr>
      <w:bookmarkStart w:id="83" w:name="bookmark=id.1fob9te" w:colFirst="0" w:colLast="0"/>
      <w:bookmarkEnd w:id="83"/>
      <w:r w:rsidRPr="009F0123">
        <w:rPr>
          <w:rFonts w:ascii="Palatino Linotype" w:hAnsi="Palatino Linotype"/>
        </w:rPr>
        <w:t>CLASS I. DATA SET DESCRIPTORS</w:t>
      </w:r>
    </w:p>
    <w:p w14:paraId="0000002A" w14:textId="77777777" w:rsidR="00A2515D" w:rsidRPr="009F0123" w:rsidRDefault="00A2515D" w:rsidP="00445D9C">
      <w:pPr>
        <w:spacing w:after="0"/>
      </w:pPr>
    </w:p>
    <w:p w14:paraId="0000002B" w14:textId="77777777" w:rsidR="00A2515D" w:rsidRPr="009F0123" w:rsidRDefault="002F0901" w:rsidP="00445D9C">
      <w:pPr>
        <w:pStyle w:val="Ttulo3"/>
        <w:numPr>
          <w:ilvl w:val="0"/>
          <w:numId w:val="6"/>
        </w:numPr>
        <w:tabs>
          <w:tab w:val="left" w:pos="454"/>
        </w:tabs>
        <w:spacing w:after="0"/>
        <w:rPr>
          <w:rFonts w:ascii="Palatino Linotype" w:hAnsi="Palatino Linotype"/>
          <w:sz w:val="24"/>
          <w:szCs w:val="24"/>
        </w:rPr>
      </w:pPr>
      <w:bookmarkStart w:id="84" w:name="bookmark=id.3znysh7" w:colFirst="0" w:colLast="0"/>
      <w:bookmarkEnd w:id="84"/>
      <w:r w:rsidRPr="009F0123">
        <w:rPr>
          <w:rFonts w:ascii="Palatino Linotype" w:hAnsi="Palatino Linotype"/>
          <w:sz w:val="24"/>
          <w:szCs w:val="24"/>
        </w:rPr>
        <w:t>Data set identity</w:t>
      </w:r>
    </w:p>
    <w:p w14:paraId="24CC5DB7" w14:textId="3F12CA9E" w:rsidR="00445D9C" w:rsidRPr="009F0123" w:rsidRDefault="002F0901" w:rsidP="00445D9C">
      <w:pPr>
        <w:pBdr>
          <w:top w:val="nil"/>
          <w:left w:val="nil"/>
          <w:bottom w:val="nil"/>
          <w:right w:val="nil"/>
          <w:between w:val="nil"/>
        </w:pBdr>
        <w:spacing w:before="174" w:after="0"/>
        <w:ind w:left="638"/>
        <w:rPr>
          <w:color w:val="000000"/>
          <w:sz w:val="24"/>
          <w:szCs w:val="24"/>
        </w:rPr>
      </w:pPr>
      <w:r w:rsidRPr="009F0123">
        <w:rPr>
          <w:rFonts w:eastAsia="Georgia" w:cs="Georgia"/>
          <w:b/>
          <w:color w:val="000000"/>
          <w:sz w:val="24"/>
          <w:szCs w:val="24"/>
        </w:rPr>
        <w:t xml:space="preserve">Title: </w:t>
      </w:r>
      <w:r w:rsidRPr="009F0123">
        <w:rPr>
          <w:color w:val="000000"/>
          <w:sz w:val="24"/>
          <w:szCs w:val="24"/>
        </w:rPr>
        <w:t>NeoBat Interactions: a data set of bat-plant interactions in the Neotropics</w:t>
      </w:r>
    </w:p>
    <w:p w14:paraId="4EF3F620" w14:textId="77777777" w:rsidR="00A01834" w:rsidRPr="009F0123" w:rsidRDefault="00A01834" w:rsidP="00A01834">
      <w:pPr>
        <w:pBdr>
          <w:top w:val="nil"/>
          <w:left w:val="nil"/>
          <w:bottom w:val="nil"/>
          <w:right w:val="nil"/>
          <w:between w:val="nil"/>
        </w:pBdr>
        <w:spacing w:before="0" w:after="0"/>
        <w:rPr>
          <w:color w:val="000000"/>
          <w:sz w:val="24"/>
          <w:szCs w:val="24"/>
        </w:rPr>
      </w:pPr>
    </w:p>
    <w:p w14:paraId="5AF24E66" w14:textId="77777777" w:rsidR="00E90EBB" w:rsidRPr="009F0123" w:rsidRDefault="002F0901" w:rsidP="00E90EBB">
      <w:pPr>
        <w:pStyle w:val="Ttulo3"/>
        <w:numPr>
          <w:ilvl w:val="0"/>
          <w:numId w:val="6"/>
        </w:numPr>
        <w:tabs>
          <w:tab w:val="left" w:pos="443"/>
        </w:tabs>
        <w:spacing w:before="142" w:after="0" w:line="360" w:lineRule="auto"/>
        <w:ind w:left="638" w:right="5629" w:hanging="499"/>
        <w:rPr>
          <w:rFonts w:ascii="Palatino Linotype" w:hAnsi="Palatino Linotype"/>
          <w:sz w:val="24"/>
          <w:szCs w:val="24"/>
        </w:rPr>
      </w:pPr>
      <w:bookmarkStart w:id="85" w:name="bookmark=id.2et92p0" w:colFirst="0" w:colLast="0"/>
      <w:bookmarkEnd w:id="85"/>
      <w:r w:rsidRPr="009F0123">
        <w:rPr>
          <w:rFonts w:ascii="Palatino Linotype" w:hAnsi="Palatino Linotype"/>
          <w:sz w:val="24"/>
          <w:szCs w:val="24"/>
        </w:rPr>
        <w:t>Data set identification</w:t>
      </w:r>
    </w:p>
    <w:p w14:paraId="0000002D" w14:textId="770376D2" w:rsidR="00A2515D" w:rsidRPr="009F0123" w:rsidRDefault="002F0901" w:rsidP="00E90EBB">
      <w:pPr>
        <w:ind w:firstLine="638"/>
        <w:rPr>
          <w:b/>
          <w:bCs/>
          <w:sz w:val="24"/>
          <w:szCs w:val="24"/>
        </w:rPr>
      </w:pPr>
      <w:r w:rsidRPr="009F0123">
        <w:rPr>
          <w:b/>
          <w:bCs/>
          <w:sz w:val="24"/>
          <w:szCs w:val="24"/>
        </w:rPr>
        <w:t>Data set identity codes:</w:t>
      </w:r>
    </w:p>
    <w:p w14:paraId="76C8BCCE" w14:textId="77777777" w:rsidR="00445D9C" w:rsidRPr="009F0123" w:rsidRDefault="002F0901" w:rsidP="00445D9C">
      <w:pPr>
        <w:pBdr>
          <w:top w:val="nil"/>
          <w:left w:val="nil"/>
          <w:bottom w:val="nil"/>
          <w:right w:val="nil"/>
          <w:between w:val="nil"/>
        </w:pBdr>
        <w:spacing w:before="132" w:after="0" w:line="336" w:lineRule="auto"/>
        <w:ind w:left="638" w:right="668"/>
        <w:rPr>
          <w:color w:val="000000"/>
          <w:sz w:val="24"/>
          <w:szCs w:val="24"/>
        </w:rPr>
      </w:pPr>
      <w:r w:rsidRPr="009F0123">
        <w:rPr>
          <w:color w:val="000000"/>
          <w:sz w:val="24"/>
          <w:szCs w:val="24"/>
        </w:rPr>
        <w:t>NeoBat_Interactions_References.csv</w:t>
      </w:r>
    </w:p>
    <w:p w14:paraId="75401D84" w14:textId="77777777" w:rsidR="00445D9C" w:rsidRPr="009F0123" w:rsidRDefault="002F0901" w:rsidP="00445D9C">
      <w:pPr>
        <w:pBdr>
          <w:top w:val="nil"/>
          <w:left w:val="nil"/>
          <w:bottom w:val="nil"/>
          <w:right w:val="nil"/>
          <w:between w:val="nil"/>
        </w:pBdr>
        <w:spacing w:before="132" w:after="0" w:line="336" w:lineRule="auto"/>
        <w:ind w:left="638" w:right="668"/>
        <w:rPr>
          <w:color w:val="000000"/>
          <w:sz w:val="24"/>
          <w:szCs w:val="24"/>
        </w:rPr>
      </w:pPr>
      <w:r w:rsidRPr="009F0123">
        <w:rPr>
          <w:color w:val="000000"/>
          <w:sz w:val="24"/>
          <w:szCs w:val="24"/>
        </w:rPr>
        <w:t>NeoBat_Interactions_Sites.csv</w:t>
      </w:r>
    </w:p>
    <w:p w14:paraId="68C35069" w14:textId="00360498" w:rsidR="00445D9C" w:rsidRPr="009F0123" w:rsidRDefault="002F0901" w:rsidP="00445D9C">
      <w:pPr>
        <w:pBdr>
          <w:top w:val="nil"/>
          <w:left w:val="nil"/>
          <w:bottom w:val="nil"/>
          <w:right w:val="nil"/>
          <w:between w:val="nil"/>
        </w:pBdr>
        <w:spacing w:before="132" w:after="0" w:line="336" w:lineRule="auto"/>
        <w:ind w:left="638" w:right="668"/>
        <w:rPr>
          <w:color w:val="000000"/>
          <w:sz w:val="24"/>
          <w:szCs w:val="24"/>
        </w:rPr>
      </w:pPr>
      <w:r w:rsidRPr="009F0123">
        <w:rPr>
          <w:color w:val="000000"/>
          <w:sz w:val="24"/>
          <w:szCs w:val="24"/>
        </w:rPr>
        <w:t>NeoBat_Interactions_Records.csv</w:t>
      </w:r>
    </w:p>
    <w:p w14:paraId="335ADBF7" w14:textId="77777777" w:rsidR="00A01834" w:rsidRPr="009F0123" w:rsidRDefault="00A01834" w:rsidP="00A01834">
      <w:pPr>
        <w:pBdr>
          <w:top w:val="nil"/>
          <w:left w:val="nil"/>
          <w:bottom w:val="nil"/>
          <w:right w:val="nil"/>
          <w:between w:val="nil"/>
        </w:pBdr>
        <w:spacing w:before="0" w:after="0" w:line="336" w:lineRule="auto"/>
        <w:ind w:left="638" w:right="668"/>
        <w:rPr>
          <w:color w:val="000000"/>
          <w:sz w:val="24"/>
          <w:szCs w:val="24"/>
        </w:rPr>
      </w:pPr>
    </w:p>
    <w:p w14:paraId="427754CD" w14:textId="77777777" w:rsidR="00445D9C" w:rsidRPr="009F0123" w:rsidRDefault="002F0901" w:rsidP="00445D9C">
      <w:pPr>
        <w:pStyle w:val="Ttulo3"/>
        <w:numPr>
          <w:ilvl w:val="0"/>
          <w:numId w:val="6"/>
        </w:numPr>
        <w:tabs>
          <w:tab w:val="left" w:pos="446"/>
        </w:tabs>
        <w:spacing w:after="0" w:line="451" w:lineRule="auto"/>
        <w:ind w:left="638" w:right="668" w:hanging="499"/>
        <w:rPr>
          <w:rFonts w:ascii="Palatino Linotype" w:hAnsi="Palatino Linotype"/>
          <w:sz w:val="24"/>
          <w:szCs w:val="24"/>
        </w:rPr>
      </w:pPr>
      <w:bookmarkStart w:id="86" w:name="bookmark=id.tyjcwt" w:colFirst="0" w:colLast="0"/>
      <w:bookmarkEnd w:id="86"/>
      <w:r w:rsidRPr="009F0123">
        <w:rPr>
          <w:rFonts w:ascii="Palatino Linotype" w:hAnsi="Palatino Linotype"/>
          <w:sz w:val="24"/>
          <w:szCs w:val="24"/>
        </w:rPr>
        <w:t xml:space="preserve">Data set description </w:t>
      </w:r>
    </w:p>
    <w:p w14:paraId="0000002F" w14:textId="0700BDA0" w:rsidR="00A2515D" w:rsidRPr="009F0123" w:rsidRDefault="002F0901" w:rsidP="00E90EBB">
      <w:pPr>
        <w:ind w:firstLine="638"/>
        <w:rPr>
          <w:b/>
          <w:bCs/>
          <w:sz w:val="24"/>
          <w:szCs w:val="24"/>
        </w:rPr>
      </w:pPr>
      <w:r w:rsidRPr="009F0123">
        <w:rPr>
          <w:b/>
          <w:bCs/>
          <w:sz w:val="24"/>
          <w:szCs w:val="24"/>
        </w:rPr>
        <w:t>Principal Investigator(s):</w:t>
      </w:r>
    </w:p>
    <w:p w14:paraId="00000030" w14:textId="77777777" w:rsidR="00A2515D" w:rsidRPr="009F0123" w:rsidRDefault="002F0901" w:rsidP="00465EDA">
      <w:pPr>
        <w:numPr>
          <w:ilvl w:val="1"/>
          <w:numId w:val="6"/>
        </w:numPr>
        <w:pBdr>
          <w:top w:val="nil"/>
          <w:left w:val="nil"/>
          <w:bottom w:val="nil"/>
          <w:right w:val="nil"/>
          <w:between w:val="nil"/>
        </w:pBdr>
        <w:tabs>
          <w:tab w:val="left" w:pos="1077"/>
          <w:tab w:val="left" w:pos="9214"/>
        </w:tabs>
        <w:spacing w:before="45" w:line="266" w:lineRule="auto"/>
        <w:ind w:right="736"/>
        <w:rPr>
          <w:color w:val="000000"/>
          <w:sz w:val="24"/>
          <w:szCs w:val="24"/>
        </w:rPr>
      </w:pPr>
      <w:r w:rsidRPr="00D85772">
        <w:rPr>
          <w:color w:val="000000"/>
          <w:sz w:val="24"/>
          <w:szCs w:val="24"/>
          <w:lang w:val="pt-BR"/>
          <w:rPrChange w:id="87" w:author="Guillermo Florez" w:date="2021-10-14T10:05:00Z">
            <w:rPr>
              <w:color w:val="000000"/>
              <w:sz w:val="24"/>
              <w:szCs w:val="24"/>
            </w:rPr>
          </w:rPrChange>
        </w:rPr>
        <w:t xml:space="preserve">Guillermo L. Florez-Montero. Universidade Federal do ABC. Centro de Ciências Humanas e Naturais. </w:t>
      </w:r>
      <w:r w:rsidRPr="009F0123">
        <w:rPr>
          <w:color w:val="000000"/>
          <w:sz w:val="24"/>
          <w:szCs w:val="24"/>
        </w:rPr>
        <w:t>09210-580 Santo André, SP, Brazil.</w:t>
      </w:r>
    </w:p>
    <w:p w14:paraId="5E2C3AE8" w14:textId="413B8276" w:rsidR="00B44E66" w:rsidRPr="009F0123" w:rsidRDefault="002F0901" w:rsidP="00A01834">
      <w:pPr>
        <w:numPr>
          <w:ilvl w:val="1"/>
          <w:numId w:val="6"/>
        </w:numPr>
        <w:pBdr>
          <w:top w:val="nil"/>
          <w:left w:val="nil"/>
          <w:bottom w:val="nil"/>
          <w:right w:val="nil"/>
          <w:between w:val="nil"/>
        </w:pBdr>
        <w:tabs>
          <w:tab w:val="left" w:pos="1077"/>
        </w:tabs>
        <w:spacing w:after="240" w:line="276" w:lineRule="auto"/>
        <w:ind w:right="736"/>
        <w:rPr>
          <w:color w:val="000000"/>
          <w:sz w:val="24"/>
          <w:szCs w:val="24"/>
        </w:rPr>
      </w:pPr>
      <w:r w:rsidRPr="00D85772">
        <w:rPr>
          <w:color w:val="000000"/>
          <w:sz w:val="24"/>
          <w:szCs w:val="24"/>
          <w:lang w:val="pt-BR"/>
          <w:rPrChange w:id="88" w:author="Guillermo Florez" w:date="2021-10-14T10:05:00Z">
            <w:rPr>
              <w:color w:val="000000"/>
              <w:sz w:val="24"/>
              <w:szCs w:val="24"/>
            </w:rPr>
          </w:rPrChange>
        </w:rPr>
        <w:t xml:space="preserve">Marco A. R. Mello. Universidade de São Paulo, Instituto de Biociências, Departamento de Ecologia. </w:t>
      </w:r>
      <w:r w:rsidRPr="009F0123">
        <w:rPr>
          <w:color w:val="000000"/>
          <w:sz w:val="24"/>
          <w:szCs w:val="24"/>
        </w:rPr>
        <w:t>05508-090 São Paulo, SP, Brazil.</w:t>
      </w:r>
    </w:p>
    <w:p w14:paraId="00000032" w14:textId="49911700" w:rsidR="00A2515D" w:rsidRPr="009F0123" w:rsidRDefault="002F0901" w:rsidP="00E90EBB">
      <w:pPr>
        <w:pStyle w:val="Corpodetexto"/>
        <w:spacing w:after="240" w:line="276" w:lineRule="auto"/>
      </w:pPr>
      <w:r w:rsidRPr="009F0123">
        <w:rPr>
          <w:b/>
          <w:bCs/>
          <w:sz w:val="24"/>
          <w:szCs w:val="24"/>
        </w:rPr>
        <w:lastRenderedPageBreak/>
        <w:t>Abstract</w:t>
      </w:r>
      <w:r w:rsidRPr="009F0123">
        <w:t>:</w:t>
      </w:r>
    </w:p>
    <w:p w14:paraId="00000033" w14:textId="4021F0F5" w:rsidR="00A2515D" w:rsidRPr="009F0123" w:rsidRDefault="002F0901">
      <w:pPr>
        <w:pBdr>
          <w:top w:val="nil"/>
          <w:left w:val="nil"/>
          <w:bottom w:val="nil"/>
          <w:right w:val="nil"/>
          <w:between w:val="nil"/>
        </w:pBdr>
        <w:spacing w:before="124" w:line="266" w:lineRule="auto"/>
        <w:ind w:left="614" w:right="702" w:firstLine="22"/>
        <w:jc w:val="both"/>
        <w:rPr>
          <w:i/>
          <w:sz w:val="24"/>
          <w:szCs w:val="24"/>
        </w:rPr>
      </w:pPr>
      <w:del w:id="89" w:author="Marco Mello" w:date="2021-10-26T13:04:00Z">
        <w:r w:rsidRPr="009F0123" w:rsidDel="005767E9">
          <w:rPr>
            <w:color w:val="000000"/>
            <w:sz w:val="24"/>
            <w:szCs w:val="24"/>
          </w:rPr>
          <w:delText xml:space="preserve">Data papers and open databases have revolutionized contemporary science, as they provide the long-needed incentive to collaborate in large international teams and make natural history information widely available. Nevertheless, most data papers focus on </w:delText>
        </w:r>
        <w:r w:rsidR="00C0660B" w:rsidRPr="009F0123" w:rsidDel="005767E9">
          <w:rPr>
            <w:color w:val="000000"/>
            <w:sz w:val="24"/>
            <w:szCs w:val="24"/>
          </w:rPr>
          <w:delText xml:space="preserve">species </w:delText>
        </w:r>
        <w:r w:rsidRPr="009F0123" w:rsidDel="005767E9">
          <w:rPr>
            <w:color w:val="000000"/>
            <w:sz w:val="24"/>
            <w:szCs w:val="24"/>
          </w:rPr>
          <w:delText xml:space="preserve">occurrence or abundance, while interactions have received much less attention. To help fill this gap, we compiled a georeferenced data set of interactions between 93 bat species of the family Phyllostomidae (Chiroptera) and 501 plant species of 68 families. Data came from 169 studies published from 1957 to 2007 and from the entire Neotropical Region, with most records from Brazil (34.5% of all study sites), Costa Rica (16%), and Mexico (14%). Our data set includes 2571 records of frugivory (75.1% of all records) and nectarivory (24.9%). The best represented bat genera are </w:delText>
        </w:r>
        <w:r w:rsidRPr="009F0123" w:rsidDel="005767E9">
          <w:rPr>
            <w:i/>
            <w:color w:val="000000"/>
            <w:sz w:val="24"/>
            <w:szCs w:val="24"/>
          </w:rPr>
          <w:delText xml:space="preserve">Artibeus </w:delText>
        </w:r>
        <w:r w:rsidRPr="009F0123" w:rsidDel="005767E9">
          <w:rPr>
            <w:color w:val="000000"/>
            <w:sz w:val="24"/>
            <w:szCs w:val="24"/>
          </w:rPr>
          <w:delText xml:space="preserve">(28% of all records), </w:delText>
        </w:r>
        <w:r w:rsidRPr="009F0123" w:rsidDel="005767E9">
          <w:rPr>
            <w:i/>
            <w:color w:val="000000"/>
            <w:sz w:val="24"/>
            <w:szCs w:val="24"/>
          </w:rPr>
          <w:delText xml:space="preserve">Carollia </w:delText>
        </w:r>
        <w:r w:rsidRPr="009F0123" w:rsidDel="005767E9">
          <w:rPr>
            <w:color w:val="000000"/>
            <w:sz w:val="24"/>
            <w:szCs w:val="24"/>
          </w:rPr>
          <w:delText xml:space="preserve">(24%), </w:delText>
        </w:r>
        <w:r w:rsidRPr="009F0123" w:rsidDel="005767E9">
          <w:rPr>
            <w:i/>
            <w:color w:val="000000"/>
            <w:sz w:val="24"/>
            <w:szCs w:val="24"/>
          </w:rPr>
          <w:delText xml:space="preserve">Sturnira </w:delText>
        </w:r>
        <w:r w:rsidRPr="009F0123" w:rsidDel="005767E9">
          <w:rPr>
            <w:color w:val="000000"/>
            <w:sz w:val="24"/>
            <w:szCs w:val="24"/>
          </w:rPr>
          <w:delText xml:space="preserve">(10.1%), and </w:delText>
        </w:r>
        <w:r w:rsidRPr="009F0123" w:rsidDel="005767E9">
          <w:rPr>
            <w:i/>
            <w:color w:val="000000"/>
            <w:sz w:val="24"/>
            <w:szCs w:val="24"/>
          </w:rPr>
          <w:delText xml:space="preserve">Glossophaga </w:delText>
        </w:r>
        <w:r w:rsidRPr="009F0123" w:rsidDel="005767E9">
          <w:rPr>
            <w:color w:val="000000"/>
            <w:sz w:val="24"/>
            <w:szCs w:val="24"/>
          </w:rPr>
          <w:delText xml:space="preserve">(8.8%). </w:delText>
        </w:r>
        <w:r w:rsidRPr="009F0123" w:rsidDel="005767E9">
          <w:rPr>
            <w:i/>
            <w:color w:val="000000"/>
            <w:sz w:val="24"/>
            <w:szCs w:val="24"/>
          </w:rPr>
          <w:delText xml:space="preserve">Carollia perspicillata </w:delText>
        </w:r>
        <w:r w:rsidRPr="009F0123" w:rsidDel="005767E9">
          <w:rPr>
            <w:color w:val="000000"/>
            <w:sz w:val="24"/>
            <w:szCs w:val="24"/>
          </w:rPr>
          <w:delText xml:space="preserve">(187), </w:delText>
        </w:r>
        <w:r w:rsidRPr="009F0123" w:rsidDel="005767E9">
          <w:rPr>
            <w:i/>
            <w:color w:val="000000"/>
            <w:sz w:val="24"/>
            <w:szCs w:val="24"/>
          </w:rPr>
          <w:delText>Artibeus lituratus</w:delText>
        </w:r>
        <w:r w:rsidRPr="009F0123" w:rsidDel="005767E9">
          <w:rPr>
            <w:i/>
            <w:sz w:val="24"/>
            <w:szCs w:val="24"/>
          </w:rPr>
          <w:delText xml:space="preserve"> </w:delText>
        </w:r>
        <w:r w:rsidRPr="009F0123" w:rsidDel="005767E9">
          <w:rPr>
            <w:sz w:val="24"/>
            <w:szCs w:val="24"/>
          </w:rPr>
          <w:delText xml:space="preserve">(125), </w:delText>
        </w:r>
        <w:r w:rsidRPr="009F0123" w:rsidDel="005767E9">
          <w:rPr>
            <w:i/>
            <w:sz w:val="24"/>
            <w:szCs w:val="24"/>
          </w:rPr>
          <w:delText xml:space="preserve">Artibeus jamaicensis </w:delText>
        </w:r>
        <w:r w:rsidRPr="009F0123" w:rsidDel="005767E9">
          <w:rPr>
            <w:sz w:val="24"/>
            <w:szCs w:val="24"/>
          </w:rPr>
          <w:delText xml:space="preserve">(94), </w:delText>
        </w:r>
        <w:r w:rsidRPr="009F0123" w:rsidDel="005767E9">
          <w:rPr>
            <w:i/>
            <w:sz w:val="24"/>
            <w:szCs w:val="24"/>
          </w:rPr>
          <w:delText xml:space="preserve">Glossophaga soricina </w:delText>
        </w:r>
        <w:r w:rsidRPr="009F0123" w:rsidDel="005767E9">
          <w:rPr>
            <w:sz w:val="24"/>
            <w:szCs w:val="24"/>
          </w:rPr>
          <w:delText xml:space="preserve">(86), and </w:delText>
        </w:r>
        <w:r w:rsidRPr="009F0123" w:rsidDel="005767E9">
          <w:rPr>
            <w:i/>
            <w:sz w:val="24"/>
            <w:szCs w:val="24"/>
          </w:rPr>
          <w:delText xml:space="preserve">Artibeus planirostris </w:delText>
        </w:r>
        <w:r w:rsidRPr="009F0123" w:rsidDel="005767E9">
          <w:rPr>
            <w:sz w:val="24"/>
            <w:szCs w:val="24"/>
          </w:rPr>
          <w:delText xml:space="preserve">(74) </w:delText>
        </w:r>
        <w:r w:rsidR="004B18AD" w:rsidRPr="009F0123" w:rsidDel="005767E9">
          <w:rPr>
            <w:sz w:val="24"/>
            <w:szCs w:val="24"/>
          </w:rPr>
          <w:delText>were</w:delText>
        </w:r>
        <w:r w:rsidRPr="009F0123" w:rsidDel="005767E9">
          <w:rPr>
            <w:sz w:val="24"/>
            <w:szCs w:val="24"/>
          </w:rPr>
          <w:delText xml:space="preserve"> the bat species with the broadest diets recorded based on number of plant species. Among plants, the best represented families </w:delText>
        </w:r>
        <w:r w:rsidR="004B18AD" w:rsidRPr="009F0123" w:rsidDel="005767E9">
          <w:rPr>
            <w:sz w:val="24"/>
            <w:szCs w:val="24"/>
          </w:rPr>
          <w:delText>were</w:delText>
        </w:r>
        <w:r w:rsidRPr="009F0123" w:rsidDel="005767E9">
          <w:rPr>
            <w:sz w:val="24"/>
            <w:szCs w:val="24"/>
          </w:rPr>
          <w:delText xml:space="preserve"> Moraceae (17%), Piperaceae (15.4%), Urticaceae (9.2%), and Solanaceae (9%). Plants of the genera </w:delText>
        </w:r>
        <w:r w:rsidRPr="009F0123" w:rsidDel="005767E9">
          <w:rPr>
            <w:i/>
            <w:sz w:val="24"/>
            <w:szCs w:val="24"/>
          </w:rPr>
          <w:delText>Cecropia (</w:delText>
        </w:r>
        <w:r w:rsidRPr="009F0123" w:rsidDel="005767E9">
          <w:rPr>
            <w:sz w:val="24"/>
            <w:szCs w:val="24"/>
          </w:rPr>
          <w:delText xml:space="preserve">46), </w:delText>
        </w:r>
        <w:r w:rsidRPr="009F0123" w:rsidDel="005767E9">
          <w:rPr>
            <w:i/>
            <w:sz w:val="24"/>
            <w:szCs w:val="24"/>
          </w:rPr>
          <w:delText xml:space="preserve">Ficus </w:delText>
        </w:r>
        <w:r w:rsidRPr="009F0123" w:rsidDel="005767E9">
          <w:rPr>
            <w:sz w:val="24"/>
            <w:szCs w:val="24"/>
          </w:rPr>
          <w:delText xml:space="preserve">(42), </w:delText>
        </w:r>
        <w:r w:rsidRPr="009F0123" w:rsidDel="005767E9">
          <w:rPr>
            <w:i/>
            <w:sz w:val="24"/>
            <w:szCs w:val="24"/>
          </w:rPr>
          <w:delText xml:space="preserve">Piper </w:delText>
        </w:r>
        <w:r w:rsidRPr="009F0123" w:rsidDel="005767E9">
          <w:rPr>
            <w:sz w:val="24"/>
            <w:szCs w:val="24"/>
          </w:rPr>
          <w:delText xml:space="preserve">(40), </w:delText>
        </w:r>
        <w:r w:rsidRPr="009F0123" w:rsidDel="005767E9">
          <w:rPr>
            <w:i/>
            <w:sz w:val="24"/>
            <w:szCs w:val="24"/>
          </w:rPr>
          <w:delText xml:space="preserve">Solanum </w:delText>
        </w:r>
        <w:r w:rsidRPr="009F0123" w:rsidDel="005767E9">
          <w:rPr>
            <w:sz w:val="24"/>
            <w:szCs w:val="24"/>
          </w:rPr>
          <w:delText xml:space="preserve">(31), and </w:delText>
        </w:r>
        <w:r w:rsidRPr="009F0123" w:rsidDel="005767E9">
          <w:rPr>
            <w:i/>
            <w:sz w:val="24"/>
            <w:szCs w:val="24"/>
          </w:rPr>
          <w:delText xml:space="preserve">Vismia </w:delText>
        </w:r>
        <w:r w:rsidRPr="009F0123" w:rsidDel="005767E9">
          <w:rPr>
            <w:sz w:val="24"/>
            <w:szCs w:val="24"/>
          </w:rPr>
          <w:delText xml:space="preserve">(27) </w:delText>
        </w:r>
        <w:r w:rsidR="004B18AD" w:rsidRPr="009F0123" w:rsidDel="005767E9">
          <w:rPr>
            <w:color w:val="000000"/>
            <w:sz w:val="24"/>
            <w:szCs w:val="24"/>
          </w:rPr>
          <w:delText xml:space="preserve">exhibited </w:delText>
        </w:r>
        <w:r w:rsidRPr="009F0123" w:rsidDel="005767E9">
          <w:rPr>
            <w:color w:val="000000"/>
            <w:sz w:val="24"/>
            <w:szCs w:val="24"/>
          </w:rPr>
          <w:delText>the largest number of interactions. These data are stored as arrays (records, sites, and studies)</w:delText>
        </w:r>
        <w:r w:rsidR="00FF4EB6" w:rsidRPr="009F0123" w:rsidDel="005767E9">
          <w:rPr>
            <w:color w:val="000000"/>
            <w:sz w:val="24"/>
            <w:szCs w:val="24"/>
          </w:rPr>
          <w:delText xml:space="preserve"> </w:delText>
        </w:r>
        <w:r w:rsidRPr="009F0123" w:rsidDel="005767E9">
          <w:rPr>
            <w:color w:val="000000"/>
            <w:sz w:val="24"/>
            <w:szCs w:val="24"/>
          </w:rPr>
          <w:delText>organized by logical keys and rich metadata, which helps compile the information at</w:delText>
        </w:r>
        <w:r w:rsidRPr="009F0123" w:rsidDel="005767E9">
          <w:rPr>
            <w:sz w:val="24"/>
            <w:szCs w:val="24"/>
          </w:rPr>
          <w:delText xml:space="preserve"> </w:delText>
        </w:r>
        <w:r w:rsidRPr="009F0123" w:rsidDel="005767E9">
          <w:rPr>
            <w:color w:val="000000"/>
            <w:sz w:val="24"/>
            <w:szCs w:val="24"/>
          </w:rPr>
          <w:delText xml:space="preserve">different ecological and geographic scales, according to how they should be used. Our data set on bat-plant interactions is </w:delText>
        </w:r>
        <w:r w:rsidR="004B18AD" w:rsidRPr="009F0123" w:rsidDel="005767E9">
          <w:rPr>
            <w:color w:val="000000"/>
            <w:sz w:val="24"/>
            <w:szCs w:val="24"/>
          </w:rPr>
          <w:delText>by</w:delText>
        </w:r>
        <w:r w:rsidRPr="009F0123" w:rsidDel="005767E9">
          <w:rPr>
            <w:color w:val="000000"/>
            <w:sz w:val="24"/>
            <w:szCs w:val="24"/>
          </w:rPr>
          <w:delText xml:space="preserve"> far the most extensive both in geographic and taxonomic terms, </w:delText>
        </w:r>
        <w:r w:rsidR="00C527B3" w:rsidRPr="009F0123" w:rsidDel="005767E9">
          <w:rPr>
            <w:color w:val="000000"/>
            <w:sz w:val="24"/>
            <w:szCs w:val="24"/>
          </w:rPr>
          <w:delText>and</w:delText>
        </w:r>
        <w:r w:rsidRPr="009F0123" w:rsidDel="005767E9">
          <w:rPr>
            <w:color w:val="000000"/>
            <w:sz w:val="24"/>
            <w:szCs w:val="24"/>
          </w:rPr>
          <w:delText xml:space="preserve"> includes abiotic information of study sites, and ecological information of plants and bats. It has already facilitated several studies and we hope it will stimulate novel analyses and syntheses, in addition to pointing out important gaps in knowledge.</w:delText>
        </w:r>
      </w:del>
      <w:ins w:id="90" w:author="Marco Mello" w:date="2021-10-26T13:04:00Z">
        <w:r w:rsidR="005767E9" w:rsidRPr="005767E9">
          <w:t xml:space="preserve"> </w:t>
        </w:r>
        <w:r w:rsidR="005767E9" w:rsidRPr="005767E9">
          <w:rPr>
            <w:color w:val="000000"/>
            <w:sz w:val="24"/>
            <w:szCs w:val="24"/>
          </w:rPr>
          <w:t xml:space="preserve">Data papers and open databases have revolutionized contemporary science, as they provide the long-needed incentive to collaborate in large international teams and make natural history information widely available. Nevertheless, most data papers focus on species occurrence or abundance, while interactions have received much less attention. To help fill this gap, we compiled a georeferenced data set of interactions between 93 bat species of the family Phyllostomidae (Chiroptera) and 501 plant species of 68 families. Data came from 169 studies published between 1957 and 2007 in the entire Neotropical Region, with most records from Brazil (34.5% of all study sites), Costa Rica (16%), and Mexico (14%). Our data set includes 2,571 records of frugivory (75.1% of all records) and nectarivory (24.9%). The best represented bat genera are </w:t>
        </w:r>
        <w:r w:rsidR="005767E9" w:rsidRPr="005767E9">
          <w:rPr>
            <w:i/>
            <w:iCs/>
            <w:color w:val="000000"/>
            <w:sz w:val="24"/>
            <w:szCs w:val="24"/>
            <w:rPrChange w:id="91" w:author="Marco Mello" w:date="2021-10-26T13:04:00Z">
              <w:rPr>
                <w:color w:val="000000"/>
                <w:sz w:val="24"/>
                <w:szCs w:val="24"/>
              </w:rPr>
            </w:rPrChange>
          </w:rPr>
          <w:t>Artibeus</w:t>
        </w:r>
        <w:r w:rsidR="005767E9" w:rsidRPr="005767E9">
          <w:rPr>
            <w:color w:val="000000"/>
            <w:sz w:val="24"/>
            <w:szCs w:val="24"/>
          </w:rPr>
          <w:t xml:space="preserve"> (28% of all records), </w:t>
        </w:r>
        <w:r w:rsidR="005767E9" w:rsidRPr="005767E9">
          <w:rPr>
            <w:i/>
            <w:iCs/>
            <w:color w:val="000000"/>
            <w:sz w:val="24"/>
            <w:szCs w:val="24"/>
            <w:rPrChange w:id="92" w:author="Marco Mello" w:date="2021-10-26T13:04:00Z">
              <w:rPr>
                <w:color w:val="000000"/>
                <w:sz w:val="24"/>
                <w:szCs w:val="24"/>
              </w:rPr>
            </w:rPrChange>
          </w:rPr>
          <w:t>Carollia</w:t>
        </w:r>
        <w:r w:rsidR="005767E9" w:rsidRPr="005767E9">
          <w:rPr>
            <w:color w:val="000000"/>
            <w:sz w:val="24"/>
            <w:szCs w:val="24"/>
          </w:rPr>
          <w:t xml:space="preserve"> (24%), </w:t>
        </w:r>
        <w:r w:rsidR="005767E9" w:rsidRPr="005767E9">
          <w:rPr>
            <w:i/>
            <w:iCs/>
            <w:color w:val="000000"/>
            <w:sz w:val="24"/>
            <w:szCs w:val="24"/>
            <w:rPrChange w:id="93" w:author="Marco Mello" w:date="2021-10-26T13:04:00Z">
              <w:rPr>
                <w:color w:val="000000"/>
                <w:sz w:val="24"/>
                <w:szCs w:val="24"/>
              </w:rPr>
            </w:rPrChange>
          </w:rPr>
          <w:t>Sturnira</w:t>
        </w:r>
        <w:r w:rsidR="005767E9" w:rsidRPr="005767E9">
          <w:rPr>
            <w:color w:val="000000"/>
            <w:sz w:val="24"/>
            <w:szCs w:val="24"/>
          </w:rPr>
          <w:t xml:space="preserve"> (10.1%), and </w:t>
        </w:r>
        <w:r w:rsidR="005767E9" w:rsidRPr="005767E9">
          <w:rPr>
            <w:i/>
            <w:iCs/>
            <w:color w:val="000000"/>
            <w:sz w:val="24"/>
            <w:szCs w:val="24"/>
            <w:rPrChange w:id="94" w:author="Marco Mello" w:date="2021-10-26T13:04:00Z">
              <w:rPr>
                <w:color w:val="000000"/>
                <w:sz w:val="24"/>
                <w:szCs w:val="24"/>
              </w:rPr>
            </w:rPrChange>
          </w:rPr>
          <w:t>Glossophaga</w:t>
        </w:r>
        <w:r w:rsidR="005767E9" w:rsidRPr="005767E9">
          <w:rPr>
            <w:color w:val="000000"/>
            <w:sz w:val="24"/>
            <w:szCs w:val="24"/>
          </w:rPr>
          <w:t xml:space="preserve"> (8.8%). </w:t>
        </w:r>
        <w:r w:rsidR="005767E9" w:rsidRPr="005767E9">
          <w:rPr>
            <w:i/>
            <w:iCs/>
            <w:color w:val="000000"/>
            <w:sz w:val="24"/>
            <w:szCs w:val="24"/>
            <w:rPrChange w:id="95" w:author="Marco Mello" w:date="2021-10-26T13:04:00Z">
              <w:rPr>
                <w:color w:val="000000"/>
                <w:sz w:val="24"/>
                <w:szCs w:val="24"/>
              </w:rPr>
            </w:rPrChange>
          </w:rPr>
          <w:t>Carollia perspicillata</w:t>
        </w:r>
        <w:r w:rsidR="005767E9" w:rsidRPr="005767E9">
          <w:rPr>
            <w:color w:val="000000"/>
            <w:sz w:val="24"/>
            <w:szCs w:val="24"/>
          </w:rPr>
          <w:t xml:space="preserve"> (187), </w:t>
        </w:r>
        <w:r w:rsidR="005767E9" w:rsidRPr="005767E9">
          <w:rPr>
            <w:i/>
            <w:iCs/>
            <w:color w:val="000000"/>
            <w:sz w:val="24"/>
            <w:szCs w:val="24"/>
            <w:rPrChange w:id="96" w:author="Marco Mello" w:date="2021-10-26T13:04:00Z">
              <w:rPr>
                <w:color w:val="000000"/>
                <w:sz w:val="24"/>
                <w:szCs w:val="24"/>
              </w:rPr>
            </w:rPrChange>
          </w:rPr>
          <w:t>Artibeus lituratus</w:t>
        </w:r>
        <w:r w:rsidR="005767E9" w:rsidRPr="005767E9">
          <w:rPr>
            <w:color w:val="000000"/>
            <w:sz w:val="24"/>
            <w:szCs w:val="24"/>
          </w:rPr>
          <w:t xml:space="preserve"> (125), </w:t>
        </w:r>
        <w:r w:rsidR="005767E9" w:rsidRPr="005767E9">
          <w:rPr>
            <w:i/>
            <w:iCs/>
            <w:color w:val="000000"/>
            <w:sz w:val="24"/>
            <w:szCs w:val="24"/>
            <w:rPrChange w:id="97" w:author="Marco Mello" w:date="2021-10-26T13:04:00Z">
              <w:rPr>
                <w:color w:val="000000"/>
                <w:sz w:val="24"/>
                <w:szCs w:val="24"/>
              </w:rPr>
            </w:rPrChange>
          </w:rPr>
          <w:t>Artibeus jamaicensis</w:t>
        </w:r>
        <w:r w:rsidR="005767E9" w:rsidRPr="005767E9">
          <w:rPr>
            <w:color w:val="000000"/>
            <w:sz w:val="24"/>
            <w:szCs w:val="24"/>
          </w:rPr>
          <w:t xml:space="preserve"> (94), </w:t>
        </w:r>
        <w:r w:rsidR="005767E9" w:rsidRPr="005767E9">
          <w:rPr>
            <w:i/>
            <w:iCs/>
            <w:color w:val="000000"/>
            <w:sz w:val="24"/>
            <w:szCs w:val="24"/>
            <w:rPrChange w:id="98" w:author="Marco Mello" w:date="2021-10-26T13:04:00Z">
              <w:rPr>
                <w:color w:val="000000"/>
                <w:sz w:val="24"/>
                <w:szCs w:val="24"/>
              </w:rPr>
            </w:rPrChange>
          </w:rPr>
          <w:t>Glossophaga soricina</w:t>
        </w:r>
        <w:r w:rsidR="005767E9" w:rsidRPr="005767E9">
          <w:rPr>
            <w:color w:val="000000"/>
            <w:sz w:val="24"/>
            <w:szCs w:val="24"/>
          </w:rPr>
          <w:t xml:space="preserve"> (86), and </w:t>
        </w:r>
        <w:r w:rsidR="005767E9" w:rsidRPr="005767E9">
          <w:rPr>
            <w:i/>
            <w:iCs/>
            <w:color w:val="000000"/>
            <w:sz w:val="24"/>
            <w:szCs w:val="24"/>
            <w:rPrChange w:id="99" w:author="Marco Mello" w:date="2021-10-26T13:04:00Z">
              <w:rPr>
                <w:color w:val="000000"/>
                <w:sz w:val="24"/>
                <w:szCs w:val="24"/>
              </w:rPr>
            </w:rPrChange>
          </w:rPr>
          <w:t>Artibeus planirostris</w:t>
        </w:r>
        <w:r w:rsidR="005767E9" w:rsidRPr="005767E9">
          <w:rPr>
            <w:color w:val="000000"/>
            <w:sz w:val="24"/>
            <w:szCs w:val="24"/>
          </w:rPr>
          <w:t xml:space="preserve"> (74) were the bat species with the broadest diets recorded based on number of plant species. Among the plants, the best represented families were Moraceae (17%), Piperaceae (15.4%), Urticaceae (9.2%), and Solanaceae (9%). Plants of the genera </w:t>
        </w:r>
        <w:r w:rsidR="005767E9" w:rsidRPr="005767E9">
          <w:rPr>
            <w:i/>
            <w:iCs/>
            <w:color w:val="000000"/>
            <w:sz w:val="24"/>
            <w:szCs w:val="24"/>
            <w:rPrChange w:id="100" w:author="Marco Mello" w:date="2021-10-26T13:04:00Z">
              <w:rPr>
                <w:color w:val="000000"/>
                <w:sz w:val="24"/>
                <w:szCs w:val="24"/>
              </w:rPr>
            </w:rPrChange>
          </w:rPr>
          <w:t>Cecropia</w:t>
        </w:r>
        <w:r w:rsidR="005767E9" w:rsidRPr="005767E9">
          <w:rPr>
            <w:color w:val="000000"/>
            <w:sz w:val="24"/>
            <w:szCs w:val="24"/>
          </w:rPr>
          <w:t xml:space="preserve"> (46), </w:t>
        </w:r>
        <w:r w:rsidR="005767E9" w:rsidRPr="005767E9">
          <w:rPr>
            <w:i/>
            <w:iCs/>
            <w:color w:val="000000"/>
            <w:sz w:val="24"/>
            <w:szCs w:val="24"/>
            <w:rPrChange w:id="101" w:author="Marco Mello" w:date="2021-10-26T13:04:00Z">
              <w:rPr>
                <w:color w:val="000000"/>
                <w:sz w:val="24"/>
                <w:szCs w:val="24"/>
              </w:rPr>
            </w:rPrChange>
          </w:rPr>
          <w:t>Ficus</w:t>
        </w:r>
        <w:r w:rsidR="005767E9" w:rsidRPr="005767E9">
          <w:rPr>
            <w:color w:val="000000"/>
            <w:sz w:val="24"/>
            <w:szCs w:val="24"/>
          </w:rPr>
          <w:t xml:space="preserve"> (42), </w:t>
        </w:r>
        <w:r w:rsidR="005767E9" w:rsidRPr="005767E9">
          <w:rPr>
            <w:i/>
            <w:iCs/>
            <w:color w:val="000000"/>
            <w:sz w:val="24"/>
            <w:szCs w:val="24"/>
            <w:rPrChange w:id="102" w:author="Marco Mello" w:date="2021-10-26T13:04:00Z">
              <w:rPr>
                <w:color w:val="000000"/>
                <w:sz w:val="24"/>
                <w:szCs w:val="24"/>
              </w:rPr>
            </w:rPrChange>
          </w:rPr>
          <w:t>Piper</w:t>
        </w:r>
        <w:r w:rsidR="005767E9" w:rsidRPr="005767E9">
          <w:rPr>
            <w:color w:val="000000"/>
            <w:sz w:val="24"/>
            <w:szCs w:val="24"/>
          </w:rPr>
          <w:t xml:space="preserve"> (40), </w:t>
        </w:r>
        <w:r w:rsidR="005767E9" w:rsidRPr="005767E9">
          <w:rPr>
            <w:i/>
            <w:iCs/>
            <w:color w:val="000000"/>
            <w:sz w:val="24"/>
            <w:szCs w:val="24"/>
            <w:rPrChange w:id="103" w:author="Marco Mello" w:date="2021-10-26T13:04:00Z">
              <w:rPr>
                <w:color w:val="000000"/>
                <w:sz w:val="24"/>
                <w:szCs w:val="24"/>
              </w:rPr>
            </w:rPrChange>
          </w:rPr>
          <w:t>Solanum</w:t>
        </w:r>
        <w:r w:rsidR="005767E9" w:rsidRPr="005767E9">
          <w:rPr>
            <w:color w:val="000000"/>
            <w:sz w:val="24"/>
            <w:szCs w:val="24"/>
          </w:rPr>
          <w:t xml:space="preserve"> (31), and </w:t>
        </w:r>
        <w:r w:rsidR="005767E9" w:rsidRPr="005767E9">
          <w:rPr>
            <w:i/>
            <w:iCs/>
            <w:color w:val="000000"/>
            <w:sz w:val="24"/>
            <w:szCs w:val="24"/>
            <w:rPrChange w:id="104" w:author="Marco Mello" w:date="2021-10-26T13:04:00Z">
              <w:rPr>
                <w:color w:val="000000"/>
                <w:sz w:val="24"/>
                <w:szCs w:val="24"/>
              </w:rPr>
            </w:rPrChange>
          </w:rPr>
          <w:t>Vismia</w:t>
        </w:r>
        <w:r w:rsidR="005767E9" w:rsidRPr="005767E9">
          <w:rPr>
            <w:color w:val="000000"/>
            <w:sz w:val="24"/>
            <w:szCs w:val="24"/>
          </w:rPr>
          <w:t xml:space="preserve"> (27) exhibited the largest number of interactions. These data are stored as arrays (records, sites, and studies) organized by logical keys and rich metadata, which helps compile the information at different ecological and geographic scales, according to how they should be used. Our data set on bat-plant interactions is by far the most extensive both in geographic and taxonomic terms, and includes abiotic information of study sites, as well as ecological information of plants and bats. It has already facilitated several studies and we hope it will stimulate novel analyses and syntheses, in addition to pointing out important gaps in knowledge.</w:t>
        </w:r>
      </w:ins>
    </w:p>
    <w:p w14:paraId="00000034" w14:textId="77777777" w:rsidR="00A2515D" w:rsidRPr="009F0123" w:rsidRDefault="00A2515D">
      <w:pPr>
        <w:pBdr>
          <w:top w:val="nil"/>
          <w:left w:val="nil"/>
          <w:bottom w:val="nil"/>
          <w:right w:val="nil"/>
          <w:between w:val="nil"/>
        </w:pBdr>
        <w:spacing w:before="6"/>
        <w:rPr>
          <w:color w:val="000000"/>
          <w:sz w:val="24"/>
          <w:szCs w:val="24"/>
        </w:rPr>
      </w:pPr>
    </w:p>
    <w:p w14:paraId="00000035" w14:textId="1A511220" w:rsidR="00A2515D" w:rsidRPr="009F0123" w:rsidRDefault="002F0901">
      <w:pPr>
        <w:pStyle w:val="Ttulo3"/>
        <w:numPr>
          <w:ilvl w:val="0"/>
          <w:numId w:val="6"/>
        </w:numPr>
        <w:tabs>
          <w:tab w:val="left" w:pos="456"/>
        </w:tabs>
        <w:ind w:left="455" w:hanging="316"/>
        <w:rPr>
          <w:rFonts w:ascii="Palatino Linotype" w:hAnsi="Palatino Linotype"/>
          <w:sz w:val="24"/>
          <w:szCs w:val="24"/>
        </w:rPr>
      </w:pPr>
      <w:bookmarkStart w:id="105" w:name="bookmark=id.3dy6vkm" w:colFirst="0" w:colLast="0"/>
      <w:bookmarkEnd w:id="105"/>
      <w:r w:rsidRPr="009F0123">
        <w:rPr>
          <w:rFonts w:ascii="Palatino Linotype" w:hAnsi="Palatino Linotype"/>
          <w:sz w:val="24"/>
          <w:szCs w:val="24"/>
        </w:rPr>
        <w:t>Key words</w:t>
      </w:r>
    </w:p>
    <w:p w14:paraId="00000036" w14:textId="49ABEEE8" w:rsidR="00A2515D" w:rsidRPr="009F0123" w:rsidRDefault="00E33E13" w:rsidP="00372906">
      <w:pPr>
        <w:pBdr>
          <w:top w:val="nil"/>
          <w:left w:val="nil"/>
          <w:bottom w:val="nil"/>
          <w:right w:val="nil"/>
          <w:between w:val="nil"/>
        </w:pBdr>
        <w:spacing w:before="174"/>
        <w:ind w:left="272" w:right="242"/>
        <w:jc w:val="both"/>
        <w:rPr>
          <w:color w:val="000000"/>
          <w:sz w:val="24"/>
          <w:szCs w:val="24"/>
        </w:rPr>
      </w:pPr>
      <w:r w:rsidRPr="009F0123">
        <w:rPr>
          <w:color w:val="000000"/>
          <w:sz w:val="24"/>
          <w:szCs w:val="24"/>
        </w:rPr>
        <w:t>Bat</w:t>
      </w:r>
      <w:r w:rsidR="00FD5326" w:rsidRPr="009F0123">
        <w:rPr>
          <w:color w:val="000000"/>
          <w:sz w:val="24"/>
          <w:szCs w:val="24"/>
        </w:rPr>
        <w:t>s</w:t>
      </w:r>
      <w:r w:rsidRPr="009F0123">
        <w:rPr>
          <w:color w:val="000000"/>
          <w:sz w:val="24"/>
          <w:szCs w:val="24"/>
        </w:rPr>
        <w:t>, Chiroptera, c</w:t>
      </w:r>
      <w:r w:rsidR="002F0901" w:rsidRPr="009F0123">
        <w:rPr>
          <w:color w:val="000000"/>
          <w:sz w:val="24"/>
          <w:szCs w:val="24"/>
        </w:rPr>
        <w:t>hiropterophily, chiropterochory, databases</w:t>
      </w:r>
      <w:del w:id="106" w:author="Guillermo Florez" w:date="2021-10-26T09:58:00Z">
        <w:r w:rsidR="002F0901" w:rsidRPr="009F0123" w:rsidDel="00941800">
          <w:rPr>
            <w:color w:val="000000"/>
            <w:sz w:val="24"/>
            <w:szCs w:val="24"/>
          </w:rPr>
          <w:delText>,</w:delText>
        </w:r>
        <w:r w:rsidR="0055617D" w:rsidRPr="009F0123" w:rsidDel="00941800">
          <w:rPr>
            <w:color w:val="000000"/>
            <w:sz w:val="24"/>
            <w:szCs w:val="24"/>
          </w:rPr>
          <w:delText xml:space="preserve"> data science</w:delText>
        </w:r>
      </w:del>
      <w:r w:rsidR="0055617D" w:rsidRPr="009F0123">
        <w:rPr>
          <w:color w:val="000000"/>
          <w:sz w:val="24"/>
          <w:szCs w:val="24"/>
        </w:rPr>
        <w:t>,</w:t>
      </w:r>
      <w:r w:rsidR="002F0901" w:rsidRPr="009F0123">
        <w:rPr>
          <w:color w:val="000000"/>
          <w:sz w:val="24"/>
          <w:szCs w:val="24"/>
        </w:rPr>
        <w:t xml:space="preserve"> frugivory, mutualism, nectarivory, networks, Phyllostomidae, pollination, seed dispersal</w:t>
      </w:r>
      <w:del w:id="107" w:author="Guillermo Florez" w:date="2021-10-26T09:58:00Z">
        <w:r w:rsidR="002F0901" w:rsidRPr="009F0123" w:rsidDel="00941800">
          <w:rPr>
            <w:color w:val="000000"/>
            <w:sz w:val="24"/>
            <w:szCs w:val="24"/>
          </w:rPr>
          <w:delText>, species interactions</w:delText>
        </w:r>
      </w:del>
      <w:r w:rsidR="002F0901" w:rsidRPr="009F0123">
        <w:rPr>
          <w:color w:val="000000"/>
          <w:sz w:val="24"/>
          <w:szCs w:val="24"/>
        </w:rPr>
        <w:t>.</w:t>
      </w:r>
    </w:p>
    <w:p w14:paraId="7A7384E8" w14:textId="3DCC08D5" w:rsidR="00B44E66" w:rsidRPr="009F0123" w:rsidRDefault="00B44E66" w:rsidP="00983F27">
      <w:pPr>
        <w:rPr>
          <w:sz w:val="24"/>
          <w:szCs w:val="24"/>
        </w:rPr>
      </w:pPr>
    </w:p>
    <w:p w14:paraId="577BAFC4" w14:textId="77777777" w:rsidR="00A01834" w:rsidRPr="009F0123" w:rsidRDefault="00A01834" w:rsidP="00983F27">
      <w:pPr>
        <w:rPr>
          <w:sz w:val="24"/>
          <w:szCs w:val="24"/>
        </w:rPr>
      </w:pPr>
    </w:p>
    <w:p w14:paraId="0000003A" w14:textId="170BE7E0" w:rsidR="00A2515D" w:rsidRPr="009F0123" w:rsidRDefault="002F0901" w:rsidP="00983F27">
      <w:pPr>
        <w:pStyle w:val="Ttulo3"/>
        <w:numPr>
          <w:ilvl w:val="0"/>
          <w:numId w:val="6"/>
        </w:numPr>
        <w:tabs>
          <w:tab w:val="left" w:pos="431"/>
        </w:tabs>
        <w:spacing w:before="1"/>
        <w:ind w:left="430" w:hanging="291"/>
        <w:rPr>
          <w:rFonts w:ascii="Palatino Linotype" w:hAnsi="Palatino Linotype"/>
          <w:sz w:val="24"/>
          <w:szCs w:val="24"/>
        </w:rPr>
      </w:pPr>
      <w:bookmarkStart w:id="108" w:name="bookmark=id.1t3h5sf" w:colFirst="0" w:colLast="0"/>
      <w:bookmarkEnd w:id="108"/>
      <w:r w:rsidRPr="009F0123">
        <w:rPr>
          <w:rFonts w:ascii="Palatino Linotype" w:hAnsi="Palatino Linotype"/>
          <w:sz w:val="24"/>
          <w:szCs w:val="24"/>
        </w:rPr>
        <w:lastRenderedPageBreak/>
        <w:t>Description</w:t>
      </w:r>
    </w:p>
    <w:p w14:paraId="0000003B" w14:textId="45EB0370" w:rsidR="00A2515D" w:rsidRPr="009F0123" w:rsidRDefault="002F0901">
      <w:pPr>
        <w:pBdr>
          <w:top w:val="nil"/>
          <w:left w:val="nil"/>
          <w:bottom w:val="nil"/>
          <w:right w:val="nil"/>
          <w:between w:val="nil"/>
        </w:pBdr>
        <w:spacing w:before="1" w:line="266" w:lineRule="auto"/>
        <w:ind w:left="130" w:right="230" w:firstLine="308"/>
        <w:jc w:val="both"/>
        <w:rPr>
          <w:color w:val="000000"/>
          <w:sz w:val="24"/>
          <w:szCs w:val="24"/>
        </w:rPr>
      </w:pPr>
      <w:r w:rsidRPr="009F0123">
        <w:rPr>
          <w:color w:val="000000"/>
          <w:sz w:val="24"/>
          <w:szCs w:val="24"/>
        </w:rPr>
        <w:t xml:space="preserve">This </w:t>
      </w:r>
      <w:r w:rsidR="00BE6322" w:rsidRPr="009F0123">
        <w:rPr>
          <w:color w:val="000000"/>
          <w:sz w:val="24"/>
          <w:szCs w:val="24"/>
        </w:rPr>
        <w:t xml:space="preserve">data set </w:t>
      </w:r>
      <w:r w:rsidRPr="009F0123">
        <w:rPr>
          <w:color w:val="000000"/>
          <w:sz w:val="24"/>
          <w:szCs w:val="24"/>
        </w:rPr>
        <w:t>includes 2</w:t>
      </w:r>
      <w:r w:rsidR="00F81FAF" w:rsidRPr="009F0123">
        <w:rPr>
          <w:color w:val="000000"/>
          <w:sz w:val="24"/>
          <w:szCs w:val="24"/>
        </w:rPr>
        <w:t>,</w:t>
      </w:r>
      <w:r w:rsidRPr="009F0123">
        <w:rPr>
          <w:color w:val="000000"/>
          <w:sz w:val="24"/>
          <w:szCs w:val="24"/>
        </w:rPr>
        <w:t>571 records of interactions involving the consumption of nectar and fruits by bats, taken from studies focused on diets or plant visitation</w:t>
      </w:r>
      <w:r w:rsidR="004B18AD" w:rsidRPr="009F0123">
        <w:rPr>
          <w:color w:val="000000"/>
          <w:sz w:val="24"/>
          <w:szCs w:val="24"/>
        </w:rPr>
        <w:t xml:space="preserve"> </w:t>
      </w:r>
      <w:r w:rsidRPr="009F0123">
        <w:rPr>
          <w:color w:val="000000"/>
          <w:sz w:val="24"/>
          <w:szCs w:val="24"/>
        </w:rPr>
        <w:t>across the Neotropics between 1957 and 2007 (Figure 1). The information came from 16 countries, from the southwestern United States of America to northwestern Argentina. We have compiled 169 scientific papers carried out over 50 years, in 200 study locations. The spatial and temporal distribution of the studies is not homogeneous. Brazil (69 studies), Costa Rica (32), Mexico</w:t>
      </w:r>
      <w:r w:rsidRPr="009F0123">
        <w:rPr>
          <w:sz w:val="24"/>
          <w:szCs w:val="24"/>
        </w:rPr>
        <w:t xml:space="preserve"> (27) </w:t>
      </w:r>
      <w:r w:rsidRPr="009F0123">
        <w:rPr>
          <w:color w:val="000000"/>
          <w:sz w:val="24"/>
          <w:szCs w:val="24"/>
        </w:rPr>
        <w:t>and Venezuela (16) are the countries where most studies have been carried out (Figure 2A). Likewise, the number of studies on frugivory and nectarivory was low between the 1950s and the 1970s,</w:t>
      </w:r>
      <w:r w:rsidR="00983F27" w:rsidRPr="009F0123">
        <w:rPr>
          <w:sz w:val="24"/>
          <w:szCs w:val="24"/>
        </w:rPr>
        <w:t xml:space="preserve"> </w:t>
      </w:r>
      <w:r w:rsidR="00236093" w:rsidRPr="009F0123">
        <w:rPr>
          <w:sz w:val="24"/>
          <w:szCs w:val="24"/>
        </w:rPr>
        <w:t xml:space="preserve">then </w:t>
      </w:r>
      <w:r w:rsidR="00BB2006" w:rsidRPr="009F0123">
        <w:rPr>
          <w:sz w:val="24"/>
          <w:szCs w:val="24"/>
        </w:rPr>
        <w:t>increased steadily towards the 2000s</w:t>
      </w:r>
      <w:r w:rsidR="00BB2006" w:rsidRPr="009F0123" w:rsidDel="00BB2006">
        <w:rPr>
          <w:color w:val="000000"/>
          <w:sz w:val="24"/>
          <w:szCs w:val="24"/>
        </w:rPr>
        <w:t xml:space="preserve"> </w:t>
      </w:r>
      <w:r w:rsidRPr="009F0123">
        <w:rPr>
          <w:color w:val="000000"/>
          <w:sz w:val="24"/>
          <w:szCs w:val="24"/>
        </w:rPr>
        <w:t>(Figure 2B).</w:t>
      </w:r>
    </w:p>
    <w:p w14:paraId="442FBEBE" w14:textId="77777777" w:rsidR="00B44E66" w:rsidRPr="009F0123" w:rsidRDefault="00B44E66">
      <w:pPr>
        <w:pBdr>
          <w:top w:val="nil"/>
          <w:left w:val="nil"/>
          <w:bottom w:val="nil"/>
          <w:right w:val="nil"/>
          <w:between w:val="nil"/>
        </w:pBdr>
        <w:spacing w:before="1" w:line="266" w:lineRule="auto"/>
        <w:ind w:left="130" w:right="230" w:firstLine="308"/>
        <w:jc w:val="both"/>
        <w:rPr>
          <w:color w:val="000000"/>
          <w:sz w:val="24"/>
          <w:szCs w:val="24"/>
        </w:rPr>
      </w:pPr>
    </w:p>
    <w:p w14:paraId="0000003D" w14:textId="21D64EC4" w:rsidR="00A2515D" w:rsidRPr="009F0123" w:rsidRDefault="00007230" w:rsidP="00007230">
      <w:pPr>
        <w:pBdr>
          <w:top w:val="nil"/>
          <w:left w:val="nil"/>
          <w:bottom w:val="nil"/>
          <w:right w:val="nil"/>
          <w:between w:val="nil"/>
        </w:pBdr>
        <w:spacing w:before="11"/>
        <w:jc w:val="center"/>
        <w:rPr>
          <w:color w:val="000000"/>
          <w:sz w:val="16"/>
          <w:szCs w:val="16"/>
        </w:rPr>
      </w:pPr>
      <w:r w:rsidRPr="009F0123">
        <w:rPr>
          <w:noProof/>
          <w:lang w:eastAsia="en-US"/>
        </w:rPr>
        <w:drawing>
          <wp:inline distT="0" distB="0" distL="0" distR="0" wp14:anchorId="76BB3275" wp14:editId="29A8C0DA">
            <wp:extent cx="6120000" cy="34677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000" cy="3467790"/>
                    </a:xfrm>
                    <a:prstGeom prst="rect">
                      <a:avLst/>
                    </a:prstGeom>
                    <a:noFill/>
                    <a:ln>
                      <a:noFill/>
                    </a:ln>
                  </pic:spPr>
                </pic:pic>
              </a:graphicData>
            </a:graphic>
          </wp:inline>
        </w:drawing>
      </w:r>
    </w:p>
    <w:p w14:paraId="1C7DD210" w14:textId="4D808907" w:rsidR="00A2515D" w:rsidRPr="009F0123" w:rsidRDefault="002F0901" w:rsidP="00B44E66">
      <w:pPr>
        <w:pBdr>
          <w:top w:val="nil"/>
          <w:left w:val="nil"/>
          <w:bottom w:val="nil"/>
          <w:right w:val="nil"/>
          <w:between w:val="nil"/>
        </w:pBdr>
        <w:spacing w:line="254" w:lineRule="auto"/>
        <w:ind w:left="140"/>
        <w:jc w:val="both"/>
        <w:rPr>
          <w:color w:val="000000"/>
        </w:rPr>
      </w:pPr>
      <w:r w:rsidRPr="009F0123">
        <w:rPr>
          <w:color w:val="000000"/>
        </w:rPr>
        <w:t>Figure 2: Distribution of studies on frugivory and nectarivory by bats</w:t>
      </w:r>
      <w:r w:rsidR="00C85797" w:rsidRPr="009F0123">
        <w:rPr>
          <w:color w:val="000000"/>
        </w:rPr>
        <w:t xml:space="preserve"> </w:t>
      </w:r>
      <w:r w:rsidRPr="009F0123">
        <w:rPr>
          <w:color w:val="000000"/>
        </w:rPr>
        <w:t>by country</w:t>
      </w:r>
      <w:r w:rsidR="00007230" w:rsidRPr="009F0123">
        <w:rPr>
          <w:color w:val="000000"/>
        </w:rPr>
        <w:t xml:space="preserve"> </w:t>
      </w:r>
      <w:r w:rsidRPr="009F0123">
        <w:rPr>
          <w:color w:val="000000"/>
        </w:rPr>
        <w:t xml:space="preserve">(A) </w:t>
      </w:r>
      <w:r w:rsidR="00007230" w:rsidRPr="009F0123">
        <w:rPr>
          <w:color w:val="000000"/>
        </w:rPr>
        <w:t xml:space="preserve">and </w:t>
      </w:r>
      <w:r w:rsidRPr="009F0123">
        <w:rPr>
          <w:color w:val="000000"/>
        </w:rPr>
        <w:t xml:space="preserve">throughout the recorded </w:t>
      </w:r>
      <w:sdt>
        <w:sdtPr>
          <w:tag w:val="goog_rdk_11"/>
          <w:id w:val="-880398675"/>
        </w:sdtPr>
        <w:sdtEndPr/>
        <w:sdtContent/>
      </w:sdt>
      <w:r w:rsidRPr="009F0123">
        <w:rPr>
          <w:color w:val="000000"/>
        </w:rPr>
        <w:t>period (B).</w:t>
      </w:r>
    </w:p>
    <w:p w14:paraId="1E4EBD5C" w14:textId="77777777" w:rsidR="001F6471" w:rsidRPr="009F0123" w:rsidRDefault="001F6471" w:rsidP="00983F27"/>
    <w:p w14:paraId="00000042" w14:textId="7B32BF4C" w:rsidR="00A2515D" w:rsidRPr="009F0123" w:rsidRDefault="002F0901" w:rsidP="00007230">
      <w:pPr>
        <w:pBdr>
          <w:top w:val="nil"/>
          <w:left w:val="nil"/>
          <w:bottom w:val="nil"/>
          <w:right w:val="nil"/>
          <w:between w:val="nil"/>
        </w:pBdr>
        <w:spacing w:before="89" w:line="266" w:lineRule="auto"/>
        <w:ind w:left="116" w:right="210" w:firstLine="322"/>
        <w:jc w:val="both"/>
        <w:rPr>
          <w:color w:val="000000"/>
          <w:sz w:val="24"/>
          <w:szCs w:val="24"/>
        </w:rPr>
      </w:pPr>
      <w:r w:rsidRPr="009F0123">
        <w:rPr>
          <w:color w:val="000000"/>
          <w:sz w:val="24"/>
          <w:szCs w:val="24"/>
        </w:rPr>
        <w:t xml:space="preserve">The best represented interaction type was frugivory (75.1% of all records) while nectarivory came second (24.9% of all records). Although most data come from primarily fruit- and nectar-feeding bats, there are also interaction records of species from other trophic guilds that occasionally feed on fruit or nectar. Likewise, this database includes information mainly on trees and shrubs, although it also contains other plant life forms </w:t>
      </w:r>
      <w:r w:rsidRPr="009F0123">
        <w:rPr>
          <w:color w:val="000000"/>
          <w:sz w:val="24"/>
          <w:szCs w:val="24"/>
        </w:rPr>
        <w:lastRenderedPageBreak/>
        <w:t xml:space="preserve">such as vines and herbs. For almost half of the plants there is no information </w:t>
      </w:r>
      <w:r w:rsidRPr="009F0123">
        <w:rPr>
          <w:sz w:val="24"/>
          <w:szCs w:val="24"/>
        </w:rPr>
        <w:t>on successional</w:t>
      </w:r>
      <w:r w:rsidRPr="009F0123">
        <w:rPr>
          <w:color w:val="000000"/>
          <w:sz w:val="24"/>
          <w:szCs w:val="24"/>
        </w:rPr>
        <w:t xml:space="preserve"> stage, but there are many classified as early successional species (Table 1).</w:t>
      </w:r>
    </w:p>
    <w:p w14:paraId="4307E5B9" w14:textId="038FDDB5" w:rsidR="00BD5E16" w:rsidRPr="009F0123" w:rsidRDefault="00007230" w:rsidP="00B44E66">
      <w:pPr>
        <w:pBdr>
          <w:top w:val="nil"/>
          <w:left w:val="nil"/>
          <w:bottom w:val="nil"/>
          <w:right w:val="nil"/>
          <w:between w:val="nil"/>
        </w:pBdr>
        <w:spacing w:line="266" w:lineRule="auto"/>
        <w:ind w:left="140" w:right="237" w:firstLine="298"/>
        <w:jc w:val="both"/>
        <w:rPr>
          <w:color w:val="000000"/>
          <w:sz w:val="24"/>
          <w:szCs w:val="24"/>
        </w:rPr>
      </w:pPr>
      <w:r w:rsidRPr="009F0123">
        <w:rPr>
          <w:color w:val="000000"/>
          <w:sz w:val="24"/>
          <w:szCs w:val="24"/>
        </w:rPr>
        <w:t>We have also included information about interaction strength, nevertheless 44.5% of the records have no such data, mainly because strengths were not reported in the source papers. Regarding their conservation status, 8.6% of the bat species and 2.8% of the plant species are listed in some category of threat according to the IUCN (Table 2). However, most plant species (59.9%) and some bat species (17.2%) have not been listed in any category.</w:t>
      </w:r>
    </w:p>
    <w:p w14:paraId="4D04A780" w14:textId="77777777" w:rsidR="00BD5E16" w:rsidRPr="009F0123" w:rsidRDefault="00BD5E16" w:rsidP="0042581A">
      <w:pPr>
        <w:pBdr>
          <w:top w:val="nil"/>
          <w:left w:val="nil"/>
          <w:bottom w:val="nil"/>
          <w:right w:val="nil"/>
          <w:between w:val="nil"/>
        </w:pBdr>
        <w:spacing w:line="266" w:lineRule="auto"/>
        <w:ind w:left="140" w:right="237" w:firstLine="298"/>
        <w:jc w:val="both"/>
        <w:rPr>
          <w:color w:val="000000"/>
          <w:sz w:val="24"/>
          <w:szCs w:val="24"/>
        </w:rPr>
      </w:pPr>
    </w:p>
    <w:p w14:paraId="00000043" w14:textId="4E986CD5" w:rsidR="00A2515D" w:rsidRPr="009F0123" w:rsidRDefault="002F0901">
      <w:pPr>
        <w:pBdr>
          <w:top w:val="nil"/>
          <w:left w:val="nil"/>
          <w:bottom w:val="nil"/>
          <w:right w:val="nil"/>
          <w:between w:val="nil"/>
        </w:pBdr>
        <w:ind w:left="355"/>
        <w:rPr>
          <w:color w:val="000000"/>
        </w:rPr>
      </w:pPr>
      <w:r w:rsidRPr="009F0123">
        <w:rPr>
          <w:color w:val="000000"/>
        </w:rPr>
        <w:t>Table 1: Ecological information of bat and plant species recorded in the NeoBat Interactions database</w:t>
      </w:r>
      <w:r w:rsidR="00DD6E6E" w:rsidRPr="009F0123">
        <w:rPr>
          <w:color w:val="000000"/>
        </w:rPr>
        <w:t>.</w:t>
      </w:r>
    </w:p>
    <w:p w14:paraId="00000044" w14:textId="77777777" w:rsidR="00A2515D" w:rsidRPr="009F0123" w:rsidRDefault="00A2515D">
      <w:pPr>
        <w:pBdr>
          <w:top w:val="nil"/>
          <w:left w:val="nil"/>
          <w:bottom w:val="nil"/>
          <w:right w:val="nil"/>
          <w:between w:val="nil"/>
        </w:pBdr>
        <w:spacing w:before="12"/>
        <w:rPr>
          <w:color w:val="000000"/>
          <w:sz w:val="13"/>
          <w:szCs w:val="13"/>
        </w:rPr>
      </w:pPr>
    </w:p>
    <w:tbl>
      <w:tblPr>
        <w:tblStyle w:val="11"/>
        <w:tblW w:w="8221" w:type="dxa"/>
        <w:tblInd w:w="851" w:type="dxa"/>
        <w:tblBorders>
          <w:top w:val="nil"/>
          <w:left w:val="nil"/>
          <w:bottom w:val="nil"/>
          <w:right w:val="nil"/>
          <w:insideH w:val="nil"/>
          <w:insideV w:val="nil"/>
        </w:tblBorders>
        <w:tblLayout w:type="fixed"/>
        <w:tblLook w:val="0000" w:firstRow="0" w:lastRow="0" w:firstColumn="0" w:lastColumn="0" w:noHBand="0" w:noVBand="0"/>
      </w:tblPr>
      <w:tblGrid>
        <w:gridCol w:w="3118"/>
        <w:gridCol w:w="2090"/>
        <w:gridCol w:w="2163"/>
        <w:gridCol w:w="850"/>
      </w:tblGrid>
      <w:tr w:rsidR="00A2515D" w:rsidRPr="009F0123" w14:paraId="307D17ED" w14:textId="77777777" w:rsidTr="00465EDA">
        <w:trPr>
          <w:trHeight w:val="397"/>
        </w:trPr>
        <w:tc>
          <w:tcPr>
            <w:tcW w:w="3118" w:type="dxa"/>
            <w:tcBorders>
              <w:top w:val="single" w:sz="8" w:space="0" w:color="000000"/>
              <w:bottom w:val="single" w:sz="4" w:space="0" w:color="000000"/>
            </w:tcBorders>
          </w:tcPr>
          <w:p w14:paraId="00000045" w14:textId="77777777" w:rsidR="00A2515D" w:rsidRPr="009F0123" w:rsidRDefault="002F0901" w:rsidP="00007230">
            <w:pPr>
              <w:pBdr>
                <w:top w:val="nil"/>
                <w:left w:val="nil"/>
                <w:bottom w:val="nil"/>
                <w:right w:val="nil"/>
                <w:between w:val="nil"/>
              </w:pBdr>
              <w:tabs>
                <w:tab w:val="left" w:pos="2675"/>
              </w:tabs>
              <w:spacing w:before="0" w:after="0"/>
              <w:ind w:left="119"/>
              <w:rPr>
                <w:rFonts w:eastAsia="Georgia" w:cs="Georgia"/>
                <w:b/>
                <w:color w:val="000000"/>
              </w:rPr>
            </w:pPr>
            <w:r w:rsidRPr="009F0123">
              <w:rPr>
                <w:rFonts w:eastAsia="Georgia" w:cs="Georgia"/>
                <w:b/>
                <w:color w:val="000000"/>
              </w:rPr>
              <w:t>Ecological trait</w:t>
            </w:r>
          </w:p>
        </w:tc>
        <w:tc>
          <w:tcPr>
            <w:tcW w:w="2090" w:type="dxa"/>
            <w:tcBorders>
              <w:top w:val="single" w:sz="8" w:space="0" w:color="000000"/>
              <w:bottom w:val="single" w:sz="4" w:space="0" w:color="000000"/>
            </w:tcBorders>
          </w:tcPr>
          <w:p w14:paraId="00000046" w14:textId="77777777" w:rsidR="00A2515D" w:rsidRPr="009F0123" w:rsidRDefault="002F0901" w:rsidP="00007230">
            <w:pPr>
              <w:pBdr>
                <w:top w:val="nil"/>
                <w:left w:val="nil"/>
                <w:bottom w:val="nil"/>
                <w:right w:val="nil"/>
                <w:between w:val="nil"/>
              </w:pBdr>
              <w:spacing w:before="0" w:after="0"/>
              <w:ind w:left="120"/>
              <w:rPr>
                <w:rFonts w:eastAsia="Georgia" w:cs="Georgia"/>
                <w:b/>
                <w:color w:val="000000"/>
              </w:rPr>
            </w:pPr>
            <w:r w:rsidRPr="009F0123">
              <w:rPr>
                <w:rFonts w:eastAsia="Georgia" w:cs="Georgia"/>
                <w:b/>
                <w:color w:val="000000"/>
              </w:rPr>
              <w:t>Class</w:t>
            </w:r>
          </w:p>
        </w:tc>
        <w:tc>
          <w:tcPr>
            <w:tcW w:w="2163" w:type="dxa"/>
            <w:tcBorders>
              <w:top w:val="single" w:sz="8" w:space="0" w:color="000000"/>
              <w:bottom w:val="single" w:sz="4" w:space="0" w:color="000000"/>
            </w:tcBorders>
          </w:tcPr>
          <w:p w14:paraId="00000047" w14:textId="77777777" w:rsidR="00A2515D" w:rsidRPr="009F0123" w:rsidRDefault="002F0901" w:rsidP="00007230">
            <w:pPr>
              <w:pBdr>
                <w:top w:val="nil"/>
                <w:left w:val="nil"/>
                <w:bottom w:val="nil"/>
                <w:right w:val="nil"/>
                <w:between w:val="nil"/>
              </w:pBdr>
              <w:spacing w:before="0" w:after="0"/>
              <w:ind w:left="120"/>
              <w:rPr>
                <w:rFonts w:eastAsia="Georgia" w:cs="Georgia"/>
                <w:b/>
                <w:color w:val="000000"/>
              </w:rPr>
            </w:pPr>
            <w:r w:rsidRPr="009F0123">
              <w:rPr>
                <w:rFonts w:eastAsia="Georgia" w:cs="Georgia"/>
                <w:b/>
                <w:color w:val="000000"/>
              </w:rPr>
              <w:t>Number of species</w:t>
            </w:r>
          </w:p>
        </w:tc>
        <w:tc>
          <w:tcPr>
            <w:tcW w:w="850" w:type="dxa"/>
            <w:tcBorders>
              <w:top w:val="single" w:sz="8" w:space="0" w:color="000000"/>
              <w:bottom w:val="single" w:sz="4" w:space="0" w:color="000000"/>
            </w:tcBorders>
          </w:tcPr>
          <w:p w14:paraId="00000048" w14:textId="77777777" w:rsidR="00A2515D" w:rsidRPr="009F0123" w:rsidRDefault="002F0901" w:rsidP="00007230">
            <w:pPr>
              <w:pBdr>
                <w:top w:val="nil"/>
                <w:left w:val="nil"/>
                <w:bottom w:val="nil"/>
                <w:right w:val="nil"/>
                <w:between w:val="nil"/>
              </w:pBdr>
              <w:spacing w:before="0" w:after="0"/>
              <w:ind w:right="158"/>
              <w:jc w:val="center"/>
              <w:rPr>
                <w:rFonts w:eastAsia="Georgia" w:cs="Georgia"/>
                <w:b/>
                <w:color w:val="000000"/>
              </w:rPr>
            </w:pPr>
            <w:r w:rsidRPr="009F0123">
              <w:rPr>
                <w:rFonts w:eastAsia="Georgia" w:cs="Georgia"/>
                <w:b/>
                <w:color w:val="000000"/>
              </w:rPr>
              <w:t>%</w:t>
            </w:r>
          </w:p>
        </w:tc>
      </w:tr>
      <w:tr w:rsidR="00A2515D" w:rsidRPr="009F0123" w14:paraId="4A0BA00F" w14:textId="77777777" w:rsidTr="00465EDA">
        <w:trPr>
          <w:trHeight w:val="397"/>
        </w:trPr>
        <w:tc>
          <w:tcPr>
            <w:tcW w:w="3118" w:type="dxa"/>
            <w:vMerge w:val="restart"/>
            <w:tcBorders>
              <w:top w:val="single" w:sz="4" w:space="0" w:color="000000"/>
            </w:tcBorders>
            <w:vAlign w:val="center"/>
          </w:tcPr>
          <w:p w14:paraId="00000049" w14:textId="77777777" w:rsidR="00A2515D" w:rsidRPr="009F0123" w:rsidRDefault="002F0901" w:rsidP="00007230">
            <w:pPr>
              <w:pBdr>
                <w:top w:val="nil"/>
                <w:left w:val="nil"/>
                <w:bottom w:val="nil"/>
                <w:right w:val="nil"/>
                <w:between w:val="nil"/>
              </w:pBdr>
              <w:tabs>
                <w:tab w:val="left" w:pos="2675"/>
              </w:tabs>
              <w:spacing w:before="0" w:after="0"/>
              <w:ind w:left="119"/>
              <w:rPr>
                <w:color w:val="000000"/>
              </w:rPr>
            </w:pPr>
            <w:r w:rsidRPr="009F0123">
              <w:rPr>
                <w:color w:val="000000"/>
              </w:rPr>
              <w:t>Trophic guild of bats</w:t>
            </w:r>
          </w:p>
        </w:tc>
        <w:tc>
          <w:tcPr>
            <w:tcW w:w="2090" w:type="dxa"/>
            <w:tcBorders>
              <w:top w:val="single" w:sz="4" w:space="0" w:color="000000"/>
            </w:tcBorders>
          </w:tcPr>
          <w:p w14:paraId="0000004A" w14:textId="77777777" w:rsidR="00A2515D" w:rsidRPr="009F0123" w:rsidRDefault="002F0901" w:rsidP="00007230">
            <w:pPr>
              <w:pBdr>
                <w:top w:val="nil"/>
                <w:left w:val="nil"/>
                <w:bottom w:val="nil"/>
                <w:right w:val="nil"/>
                <w:between w:val="nil"/>
              </w:pBdr>
              <w:spacing w:before="0" w:after="0" w:line="226" w:lineRule="auto"/>
              <w:ind w:left="119"/>
              <w:rPr>
                <w:color w:val="000000"/>
              </w:rPr>
            </w:pPr>
            <w:r w:rsidRPr="009F0123">
              <w:t>Foliage gleaner</w:t>
            </w:r>
          </w:p>
        </w:tc>
        <w:tc>
          <w:tcPr>
            <w:tcW w:w="2163" w:type="dxa"/>
            <w:tcBorders>
              <w:top w:val="single" w:sz="4" w:space="0" w:color="000000"/>
            </w:tcBorders>
          </w:tcPr>
          <w:p w14:paraId="0000004B" w14:textId="77777777" w:rsidR="00A2515D" w:rsidRPr="009F0123" w:rsidRDefault="002F0901" w:rsidP="00007230">
            <w:pPr>
              <w:pBdr>
                <w:top w:val="nil"/>
                <w:left w:val="nil"/>
                <w:bottom w:val="nil"/>
                <w:right w:val="nil"/>
                <w:between w:val="nil"/>
              </w:pBdr>
              <w:spacing w:before="0" w:after="0" w:line="226" w:lineRule="auto"/>
              <w:ind w:left="119"/>
              <w:rPr>
                <w:color w:val="000000"/>
              </w:rPr>
            </w:pPr>
            <w:r w:rsidRPr="009F0123">
              <w:rPr>
                <w:color w:val="000000"/>
              </w:rPr>
              <w:t>5</w:t>
            </w:r>
          </w:p>
        </w:tc>
        <w:tc>
          <w:tcPr>
            <w:tcW w:w="850" w:type="dxa"/>
            <w:tcBorders>
              <w:top w:val="single" w:sz="4" w:space="0" w:color="000000"/>
            </w:tcBorders>
          </w:tcPr>
          <w:p w14:paraId="0000004C" w14:textId="77777777" w:rsidR="00A2515D" w:rsidRPr="009F0123" w:rsidRDefault="002F0901" w:rsidP="00007230">
            <w:pPr>
              <w:pBdr>
                <w:top w:val="nil"/>
                <w:left w:val="nil"/>
                <w:bottom w:val="nil"/>
                <w:right w:val="nil"/>
                <w:between w:val="nil"/>
              </w:pBdr>
              <w:spacing w:before="0" w:after="0" w:line="226" w:lineRule="auto"/>
              <w:ind w:left="6" w:right="100"/>
              <w:jc w:val="center"/>
              <w:rPr>
                <w:color w:val="000000"/>
              </w:rPr>
            </w:pPr>
            <w:r w:rsidRPr="009F0123">
              <w:rPr>
                <w:color w:val="000000"/>
              </w:rPr>
              <w:t>5.4</w:t>
            </w:r>
          </w:p>
        </w:tc>
      </w:tr>
      <w:tr w:rsidR="00A2515D" w:rsidRPr="009F0123" w14:paraId="3B084BCC" w14:textId="77777777" w:rsidTr="00465EDA">
        <w:trPr>
          <w:trHeight w:val="397"/>
        </w:trPr>
        <w:tc>
          <w:tcPr>
            <w:tcW w:w="3118" w:type="dxa"/>
            <w:vMerge/>
            <w:tcBorders>
              <w:top w:val="single" w:sz="4" w:space="0" w:color="000000"/>
            </w:tcBorders>
            <w:vAlign w:val="center"/>
          </w:tcPr>
          <w:p w14:paraId="0000004D"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4E"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Frugivore</w:t>
            </w:r>
          </w:p>
        </w:tc>
        <w:tc>
          <w:tcPr>
            <w:tcW w:w="2163" w:type="dxa"/>
          </w:tcPr>
          <w:p w14:paraId="0000004F"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55</w:t>
            </w:r>
          </w:p>
        </w:tc>
        <w:tc>
          <w:tcPr>
            <w:tcW w:w="850" w:type="dxa"/>
          </w:tcPr>
          <w:p w14:paraId="00000050" w14:textId="77777777" w:rsidR="00A2515D" w:rsidRPr="009F0123" w:rsidRDefault="002F0901" w:rsidP="00007230">
            <w:pPr>
              <w:pBdr>
                <w:top w:val="nil"/>
                <w:left w:val="nil"/>
                <w:bottom w:val="nil"/>
                <w:right w:val="nil"/>
                <w:between w:val="nil"/>
              </w:pBdr>
              <w:spacing w:before="0" w:after="0"/>
              <w:ind w:left="102" w:right="100"/>
              <w:jc w:val="center"/>
              <w:rPr>
                <w:color w:val="000000"/>
              </w:rPr>
            </w:pPr>
            <w:r w:rsidRPr="009F0123">
              <w:rPr>
                <w:color w:val="000000"/>
              </w:rPr>
              <w:t>59.1</w:t>
            </w:r>
          </w:p>
        </w:tc>
      </w:tr>
      <w:tr w:rsidR="00A2515D" w:rsidRPr="009F0123" w14:paraId="48509D9C" w14:textId="77777777" w:rsidTr="00465EDA">
        <w:trPr>
          <w:trHeight w:val="397"/>
        </w:trPr>
        <w:tc>
          <w:tcPr>
            <w:tcW w:w="3118" w:type="dxa"/>
            <w:vMerge/>
            <w:tcBorders>
              <w:top w:val="single" w:sz="4" w:space="0" w:color="000000"/>
            </w:tcBorders>
            <w:vAlign w:val="center"/>
          </w:tcPr>
          <w:p w14:paraId="00000051"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52"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t>Nectarivore</w:t>
            </w:r>
          </w:p>
        </w:tc>
        <w:tc>
          <w:tcPr>
            <w:tcW w:w="2163" w:type="dxa"/>
          </w:tcPr>
          <w:p w14:paraId="00000053"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27</w:t>
            </w:r>
          </w:p>
        </w:tc>
        <w:tc>
          <w:tcPr>
            <w:tcW w:w="850" w:type="dxa"/>
          </w:tcPr>
          <w:p w14:paraId="00000054" w14:textId="77777777" w:rsidR="00A2515D" w:rsidRPr="009F0123" w:rsidRDefault="002F0901" w:rsidP="00007230">
            <w:pPr>
              <w:pBdr>
                <w:top w:val="nil"/>
                <w:left w:val="nil"/>
                <w:bottom w:val="nil"/>
                <w:right w:val="nil"/>
                <w:between w:val="nil"/>
              </w:pBdr>
              <w:spacing w:before="0" w:after="0" w:line="219" w:lineRule="auto"/>
              <w:ind w:left="102" w:right="100"/>
              <w:jc w:val="center"/>
              <w:rPr>
                <w:color w:val="000000"/>
              </w:rPr>
            </w:pPr>
            <w:r w:rsidRPr="009F0123">
              <w:rPr>
                <w:color w:val="000000"/>
              </w:rPr>
              <w:t>29.0</w:t>
            </w:r>
          </w:p>
        </w:tc>
      </w:tr>
      <w:tr w:rsidR="00A2515D" w:rsidRPr="009F0123" w14:paraId="57BB54F8" w14:textId="77777777" w:rsidTr="00465EDA">
        <w:trPr>
          <w:trHeight w:val="397"/>
        </w:trPr>
        <w:tc>
          <w:tcPr>
            <w:tcW w:w="3118" w:type="dxa"/>
            <w:vMerge/>
            <w:tcBorders>
              <w:top w:val="single" w:sz="4" w:space="0" w:color="000000"/>
            </w:tcBorders>
            <w:vAlign w:val="center"/>
          </w:tcPr>
          <w:p w14:paraId="00000055"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Borders>
              <w:bottom w:val="single" w:sz="4" w:space="0" w:color="000000"/>
            </w:tcBorders>
          </w:tcPr>
          <w:p w14:paraId="00000056" w14:textId="77777777" w:rsidR="00A2515D" w:rsidRPr="009F0123" w:rsidRDefault="002F0901" w:rsidP="00007230">
            <w:pPr>
              <w:pBdr>
                <w:top w:val="nil"/>
                <w:left w:val="nil"/>
                <w:bottom w:val="nil"/>
                <w:right w:val="nil"/>
                <w:between w:val="nil"/>
              </w:pBdr>
              <w:spacing w:before="0" w:after="0" w:line="263" w:lineRule="auto"/>
              <w:ind w:left="120"/>
              <w:rPr>
                <w:color w:val="000000"/>
              </w:rPr>
            </w:pPr>
            <w:r w:rsidRPr="009F0123">
              <w:t>Omnivore</w:t>
            </w:r>
          </w:p>
        </w:tc>
        <w:tc>
          <w:tcPr>
            <w:tcW w:w="2163" w:type="dxa"/>
            <w:tcBorders>
              <w:bottom w:val="single" w:sz="4" w:space="0" w:color="000000"/>
            </w:tcBorders>
          </w:tcPr>
          <w:p w14:paraId="00000057" w14:textId="77777777" w:rsidR="00A2515D" w:rsidRPr="009F0123" w:rsidRDefault="002F0901" w:rsidP="00007230">
            <w:pPr>
              <w:pBdr>
                <w:top w:val="nil"/>
                <w:left w:val="nil"/>
                <w:bottom w:val="nil"/>
                <w:right w:val="nil"/>
                <w:between w:val="nil"/>
              </w:pBdr>
              <w:spacing w:before="0" w:after="0" w:line="263" w:lineRule="auto"/>
              <w:ind w:left="120"/>
              <w:rPr>
                <w:color w:val="000000"/>
              </w:rPr>
            </w:pPr>
            <w:r w:rsidRPr="009F0123">
              <w:rPr>
                <w:color w:val="000000"/>
              </w:rPr>
              <w:t>6</w:t>
            </w:r>
          </w:p>
        </w:tc>
        <w:tc>
          <w:tcPr>
            <w:tcW w:w="850" w:type="dxa"/>
            <w:tcBorders>
              <w:bottom w:val="single" w:sz="4" w:space="0" w:color="000000"/>
            </w:tcBorders>
          </w:tcPr>
          <w:p w14:paraId="00000058" w14:textId="77777777" w:rsidR="00A2515D" w:rsidRPr="009F0123" w:rsidRDefault="002F0901" w:rsidP="00007230">
            <w:pPr>
              <w:pBdr>
                <w:top w:val="nil"/>
                <w:left w:val="nil"/>
                <w:bottom w:val="nil"/>
                <w:right w:val="nil"/>
                <w:between w:val="nil"/>
              </w:pBdr>
              <w:spacing w:before="0" w:after="0" w:line="263" w:lineRule="auto"/>
              <w:ind w:left="6" w:right="100"/>
              <w:jc w:val="center"/>
              <w:rPr>
                <w:color w:val="000000"/>
              </w:rPr>
            </w:pPr>
            <w:r w:rsidRPr="009F0123">
              <w:rPr>
                <w:color w:val="000000"/>
              </w:rPr>
              <w:t>6.5</w:t>
            </w:r>
          </w:p>
        </w:tc>
      </w:tr>
      <w:tr w:rsidR="00A2515D" w:rsidRPr="009F0123" w14:paraId="48B78C21" w14:textId="77777777" w:rsidTr="00465EDA">
        <w:trPr>
          <w:trHeight w:val="397"/>
        </w:trPr>
        <w:tc>
          <w:tcPr>
            <w:tcW w:w="3118" w:type="dxa"/>
            <w:vMerge w:val="restart"/>
            <w:tcBorders>
              <w:top w:val="single" w:sz="4" w:space="0" w:color="000000"/>
            </w:tcBorders>
            <w:vAlign w:val="center"/>
          </w:tcPr>
          <w:p w14:paraId="00000059" w14:textId="77777777" w:rsidR="00A2515D" w:rsidRPr="009F0123" w:rsidRDefault="002F0901" w:rsidP="00007230">
            <w:pPr>
              <w:pBdr>
                <w:top w:val="nil"/>
                <w:left w:val="nil"/>
                <w:bottom w:val="nil"/>
                <w:right w:val="nil"/>
                <w:between w:val="nil"/>
              </w:pBdr>
              <w:tabs>
                <w:tab w:val="left" w:pos="2675"/>
              </w:tabs>
              <w:spacing w:before="0" w:after="0" w:line="219" w:lineRule="auto"/>
              <w:ind w:left="119"/>
              <w:rPr>
                <w:color w:val="000000"/>
              </w:rPr>
            </w:pPr>
            <w:r w:rsidRPr="009F0123">
              <w:rPr>
                <w:color w:val="000000"/>
              </w:rPr>
              <w:t>Successional stage of plants</w:t>
            </w:r>
          </w:p>
        </w:tc>
        <w:tc>
          <w:tcPr>
            <w:tcW w:w="2090" w:type="dxa"/>
            <w:tcBorders>
              <w:top w:val="single" w:sz="4" w:space="0" w:color="000000"/>
            </w:tcBorders>
          </w:tcPr>
          <w:p w14:paraId="0000005A" w14:textId="77777777" w:rsidR="00A2515D" w:rsidRPr="009F0123" w:rsidRDefault="002F0901" w:rsidP="00007230">
            <w:pPr>
              <w:pBdr>
                <w:top w:val="nil"/>
                <w:left w:val="nil"/>
                <w:bottom w:val="nil"/>
                <w:right w:val="nil"/>
                <w:between w:val="nil"/>
              </w:pBdr>
              <w:spacing w:before="0" w:after="0" w:line="226" w:lineRule="auto"/>
              <w:ind w:left="120"/>
              <w:rPr>
                <w:color w:val="000000"/>
              </w:rPr>
            </w:pPr>
            <w:r w:rsidRPr="009F0123">
              <w:t>Early</w:t>
            </w:r>
          </w:p>
        </w:tc>
        <w:tc>
          <w:tcPr>
            <w:tcW w:w="2163" w:type="dxa"/>
            <w:tcBorders>
              <w:top w:val="single" w:sz="4" w:space="0" w:color="000000"/>
            </w:tcBorders>
          </w:tcPr>
          <w:p w14:paraId="0000005B" w14:textId="77777777" w:rsidR="00A2515D" w:rsidRPr="009F0123" w:rsidRDefault="002F0901" w:rsidP="00007230">
            <w:pPr>
              <w:pBdr>
                <w:top w:val="nil"/>
                <w:left w:val="nil"/>
                <w:bottom w:val="nil"/>
                <w:right w:val="nil"/>
                <w:between w:val="nil"/>
              </w:pBdr>
              <w:spacing w:before="0" w:after="0" w:line="226" w:lineRule="auto"/>
              <w:ind w:left="120"/>
              <w:rPr>
                <w:color w:val="000000"/>
              </w:rPr>
            </w:pPr>
            <w:r w:rsidRPr="009F0123">
              <w:rPr>
                <w:color w:val="000000"/>
              </w:rPr>
              <w:t>152</w:t>
            </w:r>
          </w:p>
        </w:tc>
        <w:tc>
          <w:tcPr>
            <w:tcW w:w="850" w:type="dxa"/>
            <w:tcBorders>
              <w:top w:val="single" w:sz="4" w:space="0" w:color="000000"/>
            </w:tcBorders>
          </w:tcPr>
          <w:p w14:paraId="0000005C" w14:textId="77777777" w:rsidR="00A2515D" w:rsidRPr="009F0123" w:rsidRDefault="002F0901" w:rsidP="00007230">
            <w:pPr>
              <w:pBdr>
                <w:top w:val="nil"/>
                <w:left w:val="nil"/>
                <w:bottom w:val="nil"/>
                <w:right w:val="nil"/>
                <w:between w:val="nil"/>
              </w:pBdr>
              <w:spacing w:before="0" w:after="0" w:line="226" w:lineRule="auto"/>
              <w:ind w:left="102" w:right="100"/>
              <w:jc w:val="center"/>
              <w:rPr>
                <w:color w:val="000000"/>
              </w:rPr>
            </w:pPr>
            <w:r w:rsidRPr="009F0123">
              <w:rPr>
                <w:color w:val="000000"/>
              </w:rPr>
              <w:t>29.8</w:t>
            </w:r>
          </w:p>
        </w:tc>
      </w:tr>
      <w:tr w:rsidR="00A2515D" w:rsidRPr="009F0123" w14:paraId="4487A641" w14:textId="77777777" w:rsidTr="00465EDA">
        <w:trPr>
          <w:trHeight w:val="397"/>
        </w:trPr>
        <w:tc>
          <w:tcPr>
            <w:tcW w:w="3118" w:type="dxa"/>
            <w:vMerge/>
            <w:tcBorders>
              <w:top w:val="single" w:sz="4" w:space="0" w:color="000000"/>
            </w:tcBorders>
            <w:vAlign w:val="center"/>
          </w:tcPr>
          <w:p w14:paraId="0000005D"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5E"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Late</w:t>
            </w:r>
          </w:p>
        </w:tc>
        <w:tc>
          <w:tcPr>
            <w:tcW w:w="2163" w:type="dxa"/>
          </w:tcPr>
          <w:p w14:paraId="0000005F"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112</w:t>
            </w:r>
          </w:p>
        </w:tc>
        <w:tc>
          <w:tcPr>
            <w:tcW w:w="850" w:type="dxa"/>
          </w:tcPr>
          <w:p w14:paraId="00000060" w14:textId="77777777" w:rsidR="00A2515D" w:rsidRPr="009F0123" w:rsidRDefault="002F0901" w:rsidP="00007230">
            <w:pPr>
              <w:pBdr>
                <w:top w:val="nil"/>
                <w:left w:val="nil"/>
                <w:bottom w:val="nil"/>
                <w:right w:val="nil"/>
                <w:between w:val="nil"/>
              </w:pBdr>
              <w:spacing w:before="0" w:after="0" w:line="219" w:lineRule="auto"/>
              <w:ind w:left="102" w:right="100"/>
              <w:jc w:val="center"/>
              <w:rPr>
                <w:color w:val="000000"/>
              </w:rPr>
            </w:pPr>
            <w:r w:rsidRPr="009F0123">
              <w:rPr>
                <w:color w:val="000000"/>
              </w:rPr>
              <w:t>22.0</w:t>
            </w:r>
          </w:p>
        </w:tc>
      </w:tr>
      <w:tr w:rsidR="00A2515D" w:rsidRPr="009F0123" w14:paraId="2301E468" w14:textId="77777777" w:rsidTr="00465EDA">
        <w:trPr>
          <w:trHeight w:val="397"/>
        </w:trPr>
        <w:tc>
          <w:tcPr>
            <w:tcW w:w="3118" w:type="dxa"/>
            <w:vMerge/>
            <w:tcBorders>
              <w:top w:val="single" w:sz="4" w:space="0" w:color="000000"/>
              <w:bottom w:val="single" w:sz="4" w:space="0" w:color="000000"/>
            </w:tcBorders>
            <w:vAlign w:val="center"/>
          </w:tcPr>
          <w:p w14:paraId="00000061"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Borders>
              <w:bottom w:val="single" w:sz="4" w:space="0" w:color="000000"/>
            </w:tcBorders>
          </w:tcPr>
          <w:p w14:paraId="00000062" w14:textId="77777777" w:rsidR="00A2515D" w:rsidRPr="009F0123" w:rsidRDefault="002F0901" w:rsidP="00007230">
            <w:pPr>
              <w:pBdr>
                <w:top w:val="nil"/>
                <w:left w:val="nil"/>
                <w:bottom w:val="nil"/>
                <w:right w:val="nil"/>
                <w:between w:val="nil"/>
              </w:pBdr>
              <w:spacing w:before="0" w:after="0" w:line="263" w:lineRule="auto"/>
              <w:ind w:left="119"/>
              <w:rPr>
                <w:color w:val="000000"/>
              </w:rPr>
            </w:pPr>
            <w:r w:rsidRPr="009F0123">
              <w:t>No information</w:t>
            </w:r>
          </w:p>
        </w:tc>
        <w:tc>
          <w:tcPr>
            <w:tcW w:w="2163" w:type="dxa"/>
            <w:tcBorders>
              <w:bottom w:val="single" w:sz="4" w:space="0" w:color="000000"/>
            </w:tcBorders>
          </w:tcPr>
          <w:p w14:paraId="00000063" w14:textId="77777777" w:rsidR="00A2515D" w:rsidRPr="009F0123" w:rsidRDefault="002F0901" w:rsidP="00007230">
            <w:pPr>
              <w:pBdr>
                <w:top w:val="nil"/>
                <w:left w:val="nil"/>
                <w:bottom w:val="nil"/>
                <w:right w:val="nil"/>
                <w:between w:val="nil"/>
              </w:pBdr>
              <w:spacing w:before="0" w:after="0" w:line="263" w:lineRule="auto"/>
              <w:ind w:left="119"/>
              <w:rPr>
                <w:color w:val="000000"/>
              </w:rPr>
            </w:pPr>
            <w:r w:rsidRPr="009F0123">
              <w:rPr>
                <w:color w:val="000000"/>
              </w:rPr>
              <w:t>246</w:t>
            </w:r>
          </w:p>
        </w:tc>
        <w:tc>
          <w:tcPr>
            <w:tcW w:w="850" w:type="dxa"/>
            <w:tcBorders>
              <w:bottom w:val="single" w:sz="4" w:space="0" w:color="000000"/>
            </w:tcBorders>
          </w:tcPr>
          <w:p w14:paraId="00000064" w14:textId="77777777" w:rsidR="00A2515D" w:rsidRPr="009F0123" w:rsidRDefault="002F0901" w:rsidP="00007230">
            <w:pPr>
              <w:pBdr>
                <w:top w:val="nil"/>
                <w:left w:val="nil"/>
                <w:bottom w:val="nil"/>
                <w:right w:val="nil"/>
                <w:between w:val="nil"/>
              </w:pBdr>
              <w:spacing w:before="0" w:after="0" w:line="263" w:lineRule="auto"/>
              <w:ind w:left="102" w:right="100"/>
              <w:jc w:val="center"/>
              <w:rPr>
                <w:color w:val="000000"/>
              </w:rPr>
            </w:pPr>
            <w:r w:rsidRPr="009F0123">
              <w:rPr>
                <w:color w:val="000000"/>
              </w:rPr>
              <w:t>48.2</w:t>
            </w:r>
          </w:p>
        </w:tc>
      </w:tr>
      <w:tr w:rsidR="00A2515D" w:rsidRPr="009F0123" w14:paraId="1AA426A0" w14:textId="77777777" w:rsidTr="00465EDA">
        <w:trPr>
          <w:trHeight w:val="397"/>
        </w:trPr>
        <w:tc>
          <w:tcPr>
            <w:tcW w:w="3118" w:type="dxa"/>
            <w:vMerge w:val="restart"/>
            <w:tcBorders>
              <w:top w:val="single" w:sz="4" w:space="0" w:color="000000"/>
            </w:tcBorders>
            <w:vAlign w:val="center"/>
          </w:tcPr>
          <w:p w14:paraId="00000065" w14:textId="77777777" w:rsidR="00A2515D" w:rsidRPr="009F0123" w:rsidRDefault="002F0901" w:rsidP="00007230">
            <w:pPr>
              <w:pBdr>
                <w:top w:val="nil"/>
                <w:left w:val="nil"/>
                <w:bottom w:val="nil"/>
                <w:right w:val="nil"/>
                <w:between w:val="nil"/>
              </w:pBdr>
              <w:tabs>
                <w:tab w:val="left" w:pos="2675"/>
              </w:tabs>
              <w:spacing w:before="0" w:after="0" w:line="219" w:lineRule="auto"/>
              <w:ind w:left="119"/>
              <w:rPr>
                <w:color w:val="000000"/>
              </w:rPr>
            </w:pPr>
            <w:r w:rsidRPr="009F0123">
              <w:rPr>
                <w:color w:val="000000"/>
              </w:rPr>
              <w:t>Life form of plants</w:t>
            </w:r>
          </w:p>
        </w:tc>
        <w:tc>
          <w:tcPr>
            <w:tcW w:w="2090" w:type="dxa"/>
            <w:tcBorders>
              <w:top w:val="single" w:sz="4" w:space="0" w:color="000000"/>
            </w:tcBorders>
          </w:tcPr>
          <w:p w14:paraId="00000066" w14:textId="77777777" w:rsidR="00A2515D" w:rsidRPr="009F0123" w:rsidRDefault="002F0901" w:rsidP="00007230">
            <w:pPr>
              <w:pBdr>
                <w:top w:val="nil"/>
                <w:left w:val="nil"/>
                <w:bottom w:val="nil"/>
                <w:right w:val="nil"/>
                <w:between w:val="nil"/>
              </w:pBdr>
              <w:spacing w:before="0" w:after="0" w:line="226" w:lineRule="auto"/>
              <w:ind w:left="120"/>
              <w:rPr>
                <w:color w:val="000000"/>
              </w:rPr>
            </w:pPr>
            <w:r w:rsidRPr="009F0123">
              <w:t>Herb</w:t>
            </w:r>
          </w:p>
        </w:tc>
        <w:tc>
          <w:tcPr>
            <w:tcW w:w="2163" w:type="dxa"/>
            <w:tcBorders>
              <w:top w:val="single" w:sz="4" w:space="0" w:color="000000"/>
            </w:tcBorders>
          </w:tcPr>
          <w:p w14:paraId="00000067" w14:textId="77777777" w:rsidR="00A2515D" w:rsidRPr="009F0123" w:rsidRDefault="002F0901" w:rsidP="00007230">
            <w:pPr>
              <w:pBdr>
                <w:top w:val="nil"/>
                <w:left w:val="nil"/>
                <w:bottom w:val="nil"/>
                <w:right w:val="nil"/>
                <w:between w:val="nil"/>
              </w:pBdr>
              <w:spacing w:before="0" w:after="0" w:line="226" w:lineRule="auto"/>
              <w:ind w:left="120"/>
              <w:rPr>
                <w:color w:val="000000"/>
              </w:rPr>
            </w:pPr>
            <w:r w:rsidRPr="009F0123">
              <w:rPr>
                <w:color w:val="000000"/>
              </w:rPr>
              <w:t>52</w:t>
            </w:r>
          </w:p>
        </w:tc>
        <w:tc>
          <w:tcPr>
            <w:tcW w:w="850" w:type="dxa"/>
            <w:tcBorders>
              <w:top w:val="single" w:sz="4" w:space="0" w:color="000000"/>
            </w:tcBorders>
          </w:tcPr>
          <w:p w14:paraId="00000068" w14:textId="77777777" w:rsidR="00A2515D" w:rsidRPr="009F0123" w:rsidRDefault="002F0901" w:rsidP="00007230">
            <w:pPr>
              <w:pBdr>
                <w:top w:val="nil"/>
                <w:left w:val="nil"/>
                <w:bottom w:val="nil"/>
                <w:right w:val="nil"/>
                <w:between w:val="nil"/>
              </w:pBdr>
              <w:spacing w:before="0" w:after="0" w:line="226" w:lineRule="auto"/>
              <w:ind w:left="102" w:right="100"/>
              <w:jc w:val="center"/>
              <w:rPr>
                <w:color w:val="000000"/>
              </w:rPr>
            </w:pPr>
            <w:r w:rsidRPr="009F0123">
              <w:rPr>
                <w:color w:val="000000"/>
              </w:rPr>
              <w:t>10.1</w:t>
            </w:r>
          </w:p>
        </w:tc>
      </w:tr>
      <w:tr w:rsidR="00A2515D" w:rsidRPr="009F0123" w14:paraId="266A8E7C" w14:textId="77777777" w:rsidTr="00465EDA">
        <w:trPr>
          <w:trHeight w:val="397"/>
        </w:trPr>
        <w:tc>
          <w:tcPr>
            <w:tcW w:w="3118" w:type="dxa"/>
            <w:vMerge/>
            <w:tcBorders>
              <w:top w:val="single" w:sz="4" w:space="0" w:color="000000"/>
            </w:tcBorders>
            <w:vAlign w:val="center"/>
          </w:tcPr>
          <w:p w14:paraId="00000069"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6A"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t>Palm-tree</w:t>
            </w:r>
          </w:p>
        </w:tc>
        <w:tc>
          <w:tcPr>
            <w:tcW w:w="2163" w:type="dxa"/>
          </w:tcPr>
          <w:p w14:paraId="0000006B"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8</w:t>
            </w:r>
          </w:p>
        </w:tc>
        <w:tc>
          <w:tcPr>
            <w:tcW w:w="850" w:type="dxa"/>
          </w:tcPr>
          <w:p w14:paraId="0000006C" w14:textId="77777777" w:rsidR="00A2515D" w:rsidRPr="009F0123" w:rsidRDefault="002F0901" w:rsidP="00007230">
            <w:pPr>
              <w:pBdr>
                <w:top w:val="nil"/>
                <w:left w:val="nil"/>
                <w:bottom w:val="nil"/>
                <w:right w:val="nil"/>
                <w:between w:val="nil"/>
              </w:pBdr>
              <w:spacing w:before="0" w:after="0" w:line="219" w:lineRule="auto"/>
              <w:ind w:left="6" w:right="100"/>
              <w:jc w:val="center"/>
              <w:rPr>
                <w:color w:val="000000"/>
              </w:rPr>
            </w:pPr>
            <w:r w:rsidRPr="009F0123">
              <w:rPr>
                <w:color w:val="000000"/>
              </w:rPr>
              <w:t>1.6</w:t>
            </w:r>
          </w:p>
        </w:tc>
      </w:tr>
      <w:tr w:rsidR="00A2515D" w:rsidRPr="009F0123" w14:paraId="60E8F406" w14:textId="77777777" w:rsidTr="00465EDA">
        <w:trPr>
          <w:trHeight w:val="397"/>
        </w:trPr>
        <w:tc>
          <w:tcPr>
            <w:tcW w:w="3118" w:type="dxa"/>
            <w:vMerge/>
            <w:tcBorders>
              <w:top w:val="single" w:sz="4" w:space="0" w:color="000000"/>
            </w:tcBorders>
            <w:vAlign w:val="center"/>
          </w:tcPr>
          <w:p w14:paraId="0000006D"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6E"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t>Shrub</w:t>
            </w:r>
          </w:p>
        </w:tc>
        <w:tc>
          <w:tcPr>
            <w:tcW w:w="2163" w:type="dxa"/>
          </w:tcPr>
          <w:p w14:paraId="0000006F"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135</w:t>
            </w:r>
          </w:p>
        </w:tc>
        <w:tc>
          <w:tcPr>
            <w:tcW w:w="850" w:type="dxa"/>
          </w:tcPr>
          <w:p w14:paraId="00000070" w14:textId="77777777" w:rsidR="00A2515D" w:rsidRPr="009F0123" w:rsidRDefault="002F0901" w:rsidP="00007230">
            <w:pPr>
              <w:pBdr>
                <w:top w:val="nil"/>
                <w:left w:val="nil"/>
                <w:bottom w:val="nil"/>
                <w:right w:val="nil"/>
                <w:between w:val="nil"/>
              </w:pBdr>
              <w:spacing w:before="0" w:after="0" w:line="219" w:lineRule="auto"/>
              <w:ind w:left="102" w:right="100"/>
              <w:jc w:val="center"/>
              <w:rPr>
                <w:color w:val="000000"/>
              </w:rPr>
            </w:pPr>
            <w:r w:rsidRPr="009F0123">
              <w:rPr>
                <w:color w:val="000000"/>
              </w:rPr>
              <w:t>26.3</w:t>
            </w:r>
          </w:p>
        </w:tc>
      </w:tr>
      <w:tr w:rsidR="00A2515D" w:rsidRPr="009F0123" w14:paraId="63E6873C" w14:textId="77777777" w:rsidTr="00465EDA">
        <w:trPr>
          <w:trHeight w:val="397"/>
        </w:trPr>
        <w:tc>
          <w:tcPr>
            <w:tcW w:w="3118" w:type="dxa"/>
            <w:vMerge/>
            <w:tcBorders>
              <w:top w:val="single" w:sz="4" w:space="0" w:color="000000"/>
            </w:tcBorders>
            <w:vAlign w:val="center"/>
          </w:tcPr>
          <w:p w14:paraId="00000071"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72"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Succulent</w:t>
            </w:r>
          </w:p>
        </w:tc>
        <w:tc>
          <w:tcPr>
            <w:tcW w:w="2163" w:type="dxa"/>
          </w:tcPr>
          <w:p w14:paraId="00000073"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25</w:t>
            </w:r>
          </w:p>
        </w:tc>
        <w:tc>
          <w:tcPr>
            <w:tcW w:w="850" w:type="dxa"/>
          </w:tcPr>
          <w:p w14:paraId="00000074" w14:textId="77777777" w:rsidR="00A2515D" w:rsidRPr="009F0123" w:rsidRDefault="002F0901" w:rsidP="00007230">
            <w:pPr>
              <w:pBdr>
                <w:top w:val="nil"/>
                <w:left w:val="nil"/>
                <w:bottom w:val="nil"/>
                <w:right w:val="nil"/>
                <w:between w:val="nil"/>
              </w:pBdr>
              <w:spacing w:before="0" w:after="0" w:line="219" w:lineRule="auto"/>
              <w:ind w:left="6" w:right="100"/>
              <w:jc w:val="center"/>
              <w:rPr>
                <w:color w:val="000000"/>
              </w:rPr>
            </w:pPr>
            <w:r w:rsidRPr="009F0123">
              <w:rPr>
                <w:color w:val="000000"/>
              </w:rPr>
              <w:t>4.9</w:t>
            </w:r>
          </w:p>
        </w:tc>
      </w:tr>
      <w:tr w:rsidR="00A2515D" w:rsidRPr="009F0123" w14:paraId="1DDEE8B5" w14:textId="77777777" w:rsidTr="00465EDA">
        <w:trPr>
          <w:trHeight w:val="397"/>
        </w:trPr>
        <w:tc>
          <w:tcPr>
            <w:tcW w:w="3118" w:type="dxa"/>
            <w:vMerge/>
            <w:tcBorders>
              <w:top w:val="single" w:sz="4" w:space="0" w:color="000000"/>
            </w:tcBorders>
            <w:vAlign w:val="center"/>
          </w:tcPr>
          <w:p w14:paraId="00000075"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76"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t>Tree</w:t>
            </w:r>
          </w:p>
        </w:tc>
        <w:tc>
          <w:tcPr>
            <w:tcW w:w="2163" w:type="dxa"/>
          </w:tcPr>
          <w:p w14:paraId="00000077"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231</w:t>
            </w:r>
          </w:p>
        </w:tc>
        <w:tc>
          <w:tcPr>
            <w:tcW w:w="850" w:type="dxa"/>
          </w:tcPr>
          <w:p w14:paraId="00000078" w14:textId="77777777" w:rsidR="00A2515D" w:rsidRPr="009F0123" w:rsidRDefault="002F0901" w:rsidP="00007230">
            <w:pPr>
              <w:pBdr>
                <w:top w:val="nil"/>
                <w:left w:val="nil"/>
                <w:bottom w:val="nil"/>
                <w:right w:val="nil"/>
                <w:between w:val="nil"/>
              </w:pBdr>
              <w:spacing w:before="0" w:after="0" w:line="219" w:lineRule="auto"/>
              <w:ind w:left="102" w:right="100"/>
              <w:jc w:val="center"/>
              <w:rPr>
                <w:color w:val="000000"/>
              </w:rPr>
            </w:pPr>
            <w:r w:rsidRPr="009F0123">
              <w:rPr>
                <w:color w:val="000000"/>
              </w:rPr>
              <w:t>45.0</w:t>
            </w:r>
          </w:p>
        </w:tc>
      </w:tr>
      <w:tr w:rsidR="00A2515D" w:rsidRPr="009F0123" w14:paraId="0B922E6A" w14:textId="77777777" w:rsidTr="00465EDA">
        <w:trPr>
          <w:trHeight w:val="397"/>
        </w:trPr>
        <w:tc>
          <w:tcPr>
            <w:tcW w:w="3118" w:type="dxa"/>
            <w:vMerge/>
            <w:tcBorders>
              <w:top w:val="single" w:sz="4" w:space="0" w:color="000000"/>
            </w:tcBorders>
            <w:vAlign w:val="center"/>
          </w:tcPr>
          <w:p w14:paraId="00000079"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7A"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t>Vine</w:t>
            </w:r>
          </w:p>
        </w:tc>
        <w:tc>
          <w:tcPr>
            <w:tcW w:w="2163" w:type="dxa"/>
          </w:tcPr>
          <w:p w14:paraId="0000007B"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36</w:t>
            </w:r>
          </w:p>
        </w:tc>
        <w:tc>
          <w:tcPr>
            <w:tcW w:w="850" w:type="dxa"/>
          </w:tcPr>
          <w:p w14:paraId="0000007C" w14:textId="77777777" w:rsidR="00A2515D" w:rsidRPr="009F0123" w:rsidRDefault="002F0901" w:rsidP="00007230">
            <w:pPr>
              <w:pBdr>
                <w:top w:val="nil"/>
                <w:left w:val="nil"/>
                <w:bottom w:val="nil"/>
                <w:right w:val="nil"/>
                <w:between w:val="nil"/>
              </w:pBdr>
              <w:spacing w:before="0" w:after="0" w:line="219" w:lineRule="auto"/>
              <w:ind w:left="6" w:right="100"/>
              <w:jc w:val="center"/>
              <w:rPr>
                <w:color w:val="000000"/>
              </w:rPr>
            </w:pPr>
            <w:r w:rsidRPr="009F0123">
              <w:rPr>
                <w:color w:val="000000"/>
              </w:rPr>
              <w:t>7.0</w:t>
            </w:r>
          </w:p>
        </w:tc>
      </w:tr>
      <w:tr w:rsidR="00A2515D" w:rsidRPr="009F0123" w14:paraId="020B5701" w14:textId="77777777" w:rsidTr="00465EDA">
        <w:trPr>
          <w:trHeight w:val="397"/>
        </w:trPr>
        <w:tc>
          <w:tcPr>
            <w:tcW w:w="3118" w:type="dxa"/>
            <w:vMerge/>
            <w:tcBorders>
              <w:top w:val="single" w:sz="4" w:space="0" w:color="000000"/>
              <w:bottom w:val="single" w:sz="4" w:space="0" w:color="auto"/>
            </w:tcBorders>
            <w:vAlign w:val="center"/>
          </w:tcPr>
          <w:p w14:paraId="0000007D"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Borders>
              <w:bottom w:val="single" w:sz="4" w:space="0" w:color="auto"/>
            </w:tcBorders>
          </w:tcPr>
          <w:p w14:paraId="0000007E" w14:textId="77777777" w:rsidR="00A2515D" w:rsidRPr="009F0123" w:rsidRDefault="002F0901" w:rsidP="00007230">
            <w:pPr>
              <w:pBdr>
                <w:top w:val="nil"/>
                <w:left w:val="nil"/>
                <w:bottom w:val="nil"/>
                <w:right w:val="nil"/>
                <w:between w:val="nil"/>
              </w:pBdr>
              <w:spacing w:before="0" w:after="0" w:line="263" w:lineRule="auto"/>
              <w:ind w:left="119"/>
              <w:rPr>
                <w:color w:val="000000"/>
              </w:rPr>
            </w:pPr>
            <w:r w:rsidRPr="009F0123">
              <w:t>No information</w:t>
            </w:r>
          </w:p>
        </w:tc>
        <w:tc>
          <w:tcPr>
            <w:tcW w:w="2163" w:type="dxa"/>
            <w:tcBorders>
              <w:bottom w:val="single" w:sz="4" w:space="0" w:color="auto"/>
            </w:tcBorders>
          </w:tcPr>
          <w:p w14:paraId="0000007F" w14:textId="77777777" w:rsidR="00A2515D" w:rsidRPr="009F0123" w:rsidRDefault="002F0901" w:rsidP="00007230">
            <w:pPr>
              <w:pBdr>
                <w:top w:val="nil"/>
                <w:left w:val="nil"/>
                <w:bottom w:val="nil"/>
                <w:right w:val="nil"/>
                <w:between w:val="nil"/>
              </w:pBdr>
              <w:spacing w:before="0" w:after="0" w:line="263" w:lineRule="auto"/>
              <w:ind w:left="119"/>
              <w:rPr>
                <w:color w:val="000000"/>
              </w:rPr>
            </w:pPr>
            <w:r w:rsidRPr="009F0123">
              <w:rPr>
                <w:color w:val="000000"/>
              </w:rPr>
              <w:t>26</w:t>
            </w:r>
          </w:p>
        </w:tc>
        <w:tc>
          <w:tcPr>
            <w:tcW w:w="850" w:type="dxa"/>
            <w:tcBorders>
              <w:bottom w:val="single" w:sz="4" w:space="0" w:color="auto"/>
            </w:tcBorders>
          </w:tcPr>
          <w:p w14:paraId="00000080" w14:textId="77777777" w:rsidR="00A2515D" w:rsidRPr="009F0123" w:rsidRDefault="002F0901" w:rsidP="00007230">
            <w:pPr>
              <w:pBdr>
                <w:top w:val="nil"/>
                <w:left w:val="nil"/>
                <w:bottom w:val="nil"/>
                <w:right w:val="nil"/>
                <w:between w:val="nil"/>
              </w:pBdr>
              <w:spacing w:before="0" w:after="0" w:line="263" w:lineRule="auto"/>
              <w:ind w:left="6" w:right="100"/>
              <w:jc w:val="center"/>
              <w:rPr>
                <w:color w:val="000000"/>
              </w:rPr>
            </w:pPr>
            <w:r w:rsidRPr="009F0123">
              <w:rPr>
                <w:color w:val="000000"/>
              </w:rPr>
              <w:t>5.1</w:t>
            </w:r>
          </w:p>
        </w:tc>
      </w:tr>
    </w:tbl>
    <w:p w14:paraId="00000081" w14:textId="77777777" w:rsidR="00A2515D" w:rsidRPr="009F0123" w:rsidRDefault="00A2515D" w:rsidP="00007230"/>
    <w:p w14:paraId="0EFCDFA6" w14:textId="67FECE52" w:rsidR="00096AB6" w:rsidRPr="009F0123" w:rsidRDefault="002F0901" w:rsidP="00465EDA">
      <w:pPr>
        <w:spacing w:line="266" w:lineRule="auto"/>
        <w:ind w:left="116" w:right="204" w:firstLine="322"/>
        <w:jc w:val="both"/>
        <w:rPr>
          <w:sz w:val="24"/>
          <w:szCs w:val="24"/>
        </w:rPr>
      </w:pPr>
      <w:r w:rsidRPr="009F0123">
        <w:rPr>
          <w:sz w:val="24"/>
          <w:szCs w:val="24"/>
        </w:rPr>
        <w:t xml:space="preserve">The taxonomic scope of this data paper encompasses 93 species and 40 genera of bats of the family Phyllostomidae, and 501 species, 189 genera, and 68 families of plants. The most frequently recorded bat was </w:t>
      </w:r>
      <w:r w:rsidRPr="009F0123">
        <w:rPr>
          <w:i/>
          <w:sz w:val="24"/>
          <w:szCs w:val="24"/>
        </w:rPr>
        <w:t>Carollia perspicillata</w:t>
      </w:r>
      <w:r w:rsidRPr="009F0123">
        <w:rPr>
          <w:sz w:val="24"/>
          <w:szCs w:val="24"/>
        </w:rPr>
        <w:t xml:space="preserve">, followed by </w:t>
      </w:r>
      <w:r w:rsidRPr="009F0123">
        <w:rPr>
          <w:i/>
          <w:sz w:val="24"/>
          <w:szCs w:val="24"/>
        </w:rPr>
        <w:t>Artibeus lituratus</w:t>
      </w:r>
      <w:r w:rsidRPr="009F0123">
        <w:rPr>
          <w:sz w:val="24"/>
          <w:szCs w:val="24"/>
        </w:rPr>
        <w:t xml:space="preserve">, which have also been reported as hyper-dominant species in other community-focused databases (Muylaert </w:t>
      </w:r>
      <w:r w:rsidRPr="009F0123">
        <w:rPr>
          <w:i/>
          <w:sz w:val="24"/>
          <w:szCs w:val="24"/>
        </w:rPr>
        <w:t xml:space="preserve">et al. </w:t>
      </w:r>
      <w:r w:rsidRPr="009F0123">
        <w:rPr>
          <w:sz w:val="24"/>
          <w:szCs w:val="24"/>
        </w:rPr>
        <w:t>2017) as they are cosmopolitan</w:t>
      </w:r>
      <w:del w:id="109" w:author="Renata de Lara Muylaert" w:date="2021-10-15T15:49:00Z">
        <w:r w:rsidRPr="009F0123" w:rsidDel="004E351E">
          <w:rPr>
            <w:sz w:val="24"/>
            <w:szCs w:val="24"/>
          </w:rPr>
          <w:delText xml:space="preserve"> species,</w:delText>
        </w:r>
      </w:del>
      <w:ins w:id="110" w:author="Renata de Lara Muylaert" w:date="2021-10-15T15:49:00Z">
        <w:r w:rsidR="004E351E">
          <w:rPr>
            <w:sz w:val="24"/>
            <w:szCs w:val="24"/>
          </w:rPr>
          <w:t xml:space="preserve"> and</w:t>
        </w:r>
      </w:ins>
      <w:r w:rsidRPr="009F0123">
        <w:rPr>
          <w:sz w:val="24"/>
          <w:szCs w:val="24"/>
        </w:rPr>
        <w:t xml:space="preserve"> widely distributed across </w:t>
      </w:r>
      <w:r w:rsidRPr="009F0123">
        <w:rPr>
          <w:sz w:val="24"/>
          <w:szCs w:val="24"/>
        </w:rPr>
        <w:lastRenderedPageBreak/>
        <w:t xml:space="preserve">the Neotropics (Gardner 2008). Only seven widely distributed species were responsible for nearly 50% of records: </w:t>
      </w:r>
      <w:r w:rsidRPr="009F0123">
        <w:rPr>
          <w:i/>
          <w:sz w:val="24"/>
          <w:szCs w:val="24"/>
        </w:rPr>
        <w:t xml:space="preserve">Carollia perspicillata </w:t>
      </w:r>
      <w:r w:rsidRPr="009F0123">
        <w:rPr>
          <w:sz w:val="24"/>
          <w:szCs w:val="24"/>
        </w:rPr>
        <w:t xml:space="preserve">(16.49%), </w:t>
      </w:r>
      <w:r w:rsidRPr="009F0123">
        <w:rPr>
          <w:i/>
          <w:sz w:val="24"/>
          <w:szCs w:val="24"/>
        </w:rPr>
        <w:t xml:space="preserve">Artibeus lituratus </w:t>
      </w:r>
      <w:r w:rsidRPr="009F0123">
        <w:rPr>
          <w:sz w:val="24"/>
          <w:szCs w:val="24"/>
        </w:rPr>
        <w:t xml:space="preserve">(9.3%), </w:t>
      </w:r>
      <w:r w:rsidRPr="009F0123">
        <w:rPr>
          <w:i/>
          <w:sz w:val="24"/>
          <w:szCs w:val="24"/>
        </w:rPr>
        <w:t xml:space="preserve">Artibeus jamaicensis </w:t>
      </w:r>
      <w:r w:rsidRPr="009F0123">
        <w:rPr>
          <w:sz w:val="24"/>
          <w:szCs w:val="24"/>
        </w:rPr>
        <w:t xml:space="preserve">(7.62%), </w:t>
      </w:r>
      <w:r w:rsidRPr="009F0123">
        <w:rPr>
          <w:i/>
          <w:sz w:val="24"/>
          <w:szCs w:val="24"/>
        </w:rPr>
        <w:t xml:space="preserve">Glossophaga soricina </w:t>
      </w:r>
      <w:r w:rsidRPr="009F0123">
        <w:rPr>
          <w:sz w:val="24"/>
          <w:szCs w:val="24"/>
        </w:rPr>
        <w:t xml:space="preserve">(5.6%), </w:t>
      </w:r>
      <w:r w:rsidRPr="009F0123">
        <w:rPr>
          <w:i/>
          <w:sz w:val="24"/>
          <w:szCs w:val="24"/>
        </w:rPr>
        <w:t xml:space="preserve">Artibeus planirostris </w:t>
      </w:r>
      <w:r w:rsidRPr="009F0123">
        <w:rPr>
          <w:sz w:val="24"/>
          <w:szCs w:val="24"/>
        </w:rPr>
        <w:t xml:space="preserve">(3.89%), </w:t>
      </w:r>
      <w:r w:rsidRPr="009F0123">
        <w:rPr>
          <w:i/>
          <w:sz w:val="24"/>
          <w:szCs w:val="24"/>
        </w:rPr>
        <w:t xml:space="preserve">Carollia castanea </w:t>
      </w:r>
      <w:r w:rsidRPr="009F0123">
        <w:rPr>
          <w:sz w:val="24"/>
          <w:szCs w:val="24"/>
        </w:rPr>
        <w:t>(3.46%)</w:t>
      </w:r>
      <w:r w:rsidR="003D37C6" w:rsidRPr="009F0123">
        <w:rPr>
          <w:sz w:val="24"/>
          <w:szCs w:val="24"/>
        </w:rPr>
        <w:t>,</w:t>
      </w:r>
      <w:r w:rsidRPr="009F0123">
        <w:rPr>
          <w:sz w:val="24"/>
          <w:szCs w:val="24"/>
        </w:rPr>
        <w:t xml:space="preserve"> and </w:t>
      </w:r>
      <w:r w:rsidR="00BD5E16" w:rsidRPr="009F0123">
        <w:rPr>
          <w:i/>
          <w:sz w:val="24"/>
          <w:szCs w:val="24"/>
        </w:rPr>
        <w:t>Sturnira lilium</w:t>
      </w:r>
      <w:r w:rsidRPr="009F0123">
        <w:rPr>
          <w:i/>
          <w:sz w:val="24"/>
          <w:szCs w:val="24"/>
        </w:rPr>
        <w:t xml:space="preserve"> </w:t>
      </w:r>
      <w:r w:rsidRPr="009F0123">
        <w:rPr>
          <w:sz w:val="24"/>
          <w:szCs w:val="24"/>
        </w:rPr>
        <w:t>(3.</w:t>
      </w:r>
      <w:r w:rsidR="00BD5E16" w:rsidRPr="009F0123">
        <w:rPr>
          <w:sz w:val="24"/>
          <w:szCs w:val="24"/>
        </w:rPr>
        <w:t>27</w:t>
      </w:r>
      <w:r w:rsidRPr="009F0123">
        <w:rPr>
          <w:sz w:val="24"/>
          <w:szCs w:val="24"/>
        </w:rPr>
        <w:t xml:space="preserve">%). In contrast, most bat species are infrequent. Sixty-seven species have a relative frequency ≤ 1% (Figure 3A). </w:t>
      </w:r>
      <w:r w:rsidRPr="009F0123">
        <w:rPr>
          <w:i/>
          <w:sz w:val="24"/>
          <w:szCs w:val="24"/>
        </w:rPr>
        <w:t>Chiroderma gorgasi</w:t>
      </w:r>
      <w:r w:rsidRPr="009F0123">
        <w:rPr>
          <w:sz w:val="24"/>
          <w:szCs w:val="24"/>
        </w:rPr>
        <w:t xml:space="preserve">, </w:t>
      </w:r>
      <w:r w:rsidRPr="009F0123">
        <w:rPr>
          <w:i/>
          <w:sz w:val="24"/>
          <w:szCs w:val="24"/>
        </w:rPr>
        <w:t>Choeroniscus godmani</w:t>
      </w:r>
      <w:r w:rsidRPr="009F0123">
        <w:rPr>
          <w:sz w:val="24"/>
          <w:szCs w:val="24"/>
        </w:rPr>
        <w:t xml:space="preserve">, </w:t>
      </w:r>
      <w:r w:rsidRPr="009F0123">
        <w:rPr>
          <w:i/>
          <w:sz w:val="24"/>
          <w:szCs w:val="24"/>
        </w:rPr>
        <w:t>Choeroniscus minor</w:t>
      </w:r>
      <w:r w:rsidRPr="009F0123">
        <w:rPr>
          <w:sz w:val="24"/>
          <w:szCs w:val="24"/>
        </w:rPr>
        <w:t xml:space="preserve">, </w:t>
      </w:r>
      <w:r w:rsidRPr="009F0123">
        <w:rPr>
          <w:i/>
          <w:sz w:val="24"/>
          <w:szCs w:val="24"/>
        </w:rPr>
        <w:t>Glossophaga leachii</w:t>
      </w:r>
      <w:r w:rsidRPr="009F0123">
        <w:rPr>
          <w:sz w:val="24"/>
          <w:szCs w:val="24"/>
        </w:rPr>
        <w:t xml:space="preserve">, </w:t>
      </w:r>
      <w:r w:rsidRPr="009F0123">
        <w:rPr>
          <w:i/>
          <w:sz w:val="24"/>
          <w:szCs w:val="24"/>
        </w:rPr>
        <w:t>Glyphonycteris sylvestris</w:t>
      </w:r>
      <w:r w:rsidRPr="009F0123">
        <w:rPr>
          <w:sz w:val="24"/>
          <w:szCs w:val="24"/>
        </w:rPr>
        <w:t xml:space="preserve">, </w:t>
      </w:r>
      <w:r w:rsidRPr="009F0123">
        <w:rPr>
          <w:i/>
          <w:sz w:val="24"/>
          <w:szCs w:val="24"/>
        </w:rPr>
        <w:t>Lampronycteris brachyotis</w:t>
      </w:r>
      <w:r w:rsidRPr="009F0123">
        <w:rPr>
          <w:sz w:val="24"/>
          <w:szCs w:val="24"/>
        </w:rPr>
        <w:t xml:space="preserve">, </w:t>
      </w:r>
      <w:r w:rsidRPr="009F0123">
        <w:rPr>
          <w:i/>
          <w:sz w:val="24"/>
          <w:szCs w:val="24"/>
        </w:rPr>
        <w:t>Lionycteris spurrelli</w:t>
      </w:r>
      <w:r w:rsidRPr="009F0123">
        <w:rPr>
          <w:sz w:val="24"/>
          <w:szCs w:val="24"/>
        </w:rPr>
        <w:t xml:space="preserve">, </w:t>
      </w:r>
      <w:r w:rsidRPr="009F0123">
        <w:rPr>
          <w:i/>
          <w:sz w:val="24"/>
          <w:szCs w:val="24"/>
        </w:rPr>
        <w:t>Lonchophylla</w:t>
      </w:r>
      <w:r w:rsidR="0042581A" w:rsidRPr="009F0123">
        <w:rPr>
          <w:i/>
          <w:sz w:val="24"/>
          <w:szCs w:val="24"/>
        </w:rPr>
        <w:t xml:space="preserve"> </w:t>
      </w:r>
      <w:r w:rsidRPr="009F0123">
        <w:rPr>
          <w:i/>
          <w:sz w:val="24"/>
          <w:szCs w:val="24"/>
        </w:rPr>
        <w:t>bokermanni</w:t>
      </w:r>
      <w:r w:rsidRPr="009F0123">
        <w:rPr>
          <w:sz w:val="24"/>
          <w:szCs w:val="24"/>
        </w:rPr>
        <w:t xml:space="preserve">, </w:t>
      </w:r>
      <w:r w:rsidRPr="009F0123">
        <w:rPr>
          <w:i/>
          <w:sz w:val="24"/>
          <w:szCs w:val="24"/>
        </w:rPr>
        <w:t>Lonchophylla</w:t>
      </w:r>
      <w:r w:rsidR="0042581A" w:rsidRPr="009F0123">
        <w:rPr>
          <w:i/>
          <w:sz w:val="24"/>
          <w:szCs w:val="24"/>
        </w:rPr>
        <w:t xml:space="preserve"> </w:t>
      </w:r>
      <w:r w:rsidRPr="009F0123">
        <w:rPr>
          <w:i/>
          <w:sz w:val="24"/>
          <w:szCs w:val="24"/>
        </w:rPr>
        <w:t>inexpectata</w:t>
      </w:r>
      <w:r w:rsidRPr="009F0123">
        <w:rPr>
          <w:sz w:val="24"/>
          <w:szCs w:val="24"/>
        </w:rPr>
        <w:t xml:space="preserve">, </w:t>
      </w:r>
      <w:r w:rsidRPr="009F0123">
        <w:rPr>
          <w:i/>
          <w:sz w:val="24"/>
          <w:szCs w:val="24"/>
        </w:rPr>
        <w:t>Micronycteris megalotis</w:t>
      </w:r>
      <w:r w:rsidRPr="009F0123">
        <w:rPr>
          <w:sz w:val="24"/>
          <w:szCs w:val="24"/>
        </w:rPr>
        <w:t xml:space="preserve">, </w:t>
      </w:r>
      <w:r w:rsidRPr="009F0123">
        <w:rPr>
          <w:i/>
          <w:sz w:val="24"/>
          <w:szCs w:val="24"/>
        </w:rPr>
        <w:t>Phyllostomus latifolius</w:t>
      </w:r>
      <w:r w:rsidRPr="009F0123">
        <w:rPr>
          <w:sz w:val="24"/>
          <w:szCs w:val="24"/>
        </w:rPr>
        <w:t xml:space="preserve">, </w:t>
      </w:r>
      <w:r w:rsidRPr="009F0123">
        <w:rPr>
          <w:i/>
          <w:sz w:val="24"/>
          <w:szCs w:val="24"/>
        </w:rPr>
        <w:t>Platalina genovensium</w:t>
      </w:r>
      <w:r w:rsidRPr="009F0123">
        <w:rPr>
          <w:sz w:val="24"/>
          <w:szCs w:val="24"/>
        </w:rPr>
        <w:t xml:space="preserve">, </w:t>
      </w:r>
      <w:r w:rsidRPr="009F0123">
        <w:rPr>
          <w:i/>
          <w:sz w:val="24"/>
          <w:szCs w:val="24"/>
        </w:rPr>
        <w:t>Platyrrhinus brachycephalus</w:t>
      </w:r>
      <w:r w:rsidRPr="009F0123">
        <w:rPr>
          <w:sz w:val="24"/>
          <w:szCs w:val="24"/>
        </w:rPr>
        <w:t xml:space="preserve">, </w:t>
      </w:r>
      <w:r w:rsidRPr="009F0123">
        <w:rPr>
          <w:i/>
          <w:sz w:val="24"/>
          <w:szCs w:val="24"/>
        </w:rPr>
        <w:t>Pygoderma bilabiatum</w:t>
      </w:r>
      <w:r w:rsidRPr="009F0123">
        <w:rPr>
          <w:sz w:val="24"/>
          <w:szCs w:val="24"/>
        </w:rPr>
        <w:t xml:space="preserve">, </w:t>
      </w:r>
      <w:r w:rsidRPr="009F0123">
        <w:rPr>
          <w:i/>
          <w:sz w:val="24"/>
          <w:szCs w:val="24"/>
        </w:rPr>
        <w:t>Sturnira aratathomasi</w:t>
      </w:r>
      <w:r w:rsidR="0026159F" w:rsidRPr="009F0123">
        <w:rPr>
          <w:sz w:val="24"/>
          <w:szCs w:val="24"/>
        </w:rPr>
        <w:t>,</w:t>
      </w:r>
      <w:r w:rsidRPr="009F0123">
        <w:rPr>
          <w:i/>
          <w:sz w:val="24"/>
          <w:szCs w:val="24"/>
        </w:rPr>
        <w:t xml:space="preserve"> </w:t>
      </w:r>
      <w:r w:rsidRPr="009F0123">
        <w:rPr>
          <w:sz w:val="24"/>
          <w:szCs w:val="24"/>
        </w:rPr>
        <w:t xml:space="preserve">and </w:t>
      </w:r>
      <w:r w:rsidRPr="009F0123">
        <w:rPr>
          <w:i/>
          <w:sz w:val="24"/>
          <w:szCs w:val="24"/>
        </w:rPr>
        <w:t>Tonatia bakeri</w:t>
      </w:r>
      <w:r w:rsidR="0042581A" w:rsidRPr="009F0123">
        <w:rPr>
          <w:i/>
          <w:sz w:val="24"/>
          <w:szCs w:val="24"/>
        </w:rPr>
        <w:t xml:space="preserve"> </w:t>
      </w:r>
      <w:r w:rsidRPr="009F0123">
        <w:rPr>
          <w:sz w:val="24"/>
          <w:szCs w:val="24"/>
        </w:rPr>
        <w:t>were the rarest species, representing 0.64%</w:t>
      </w:r>
      <w:r w:rsidR="0042581A" w:rsidRPr="009F0123">
        <w:rPr>
          <w:sz w:val="24"/>
          <w:szCs w:val="24"/>
        </w:rPr>
        <w:t xml:space="preserve"> </w:t>
      </w:r>
      <w:r w:rsidRPr="009F0123">
        <w:rPr>
          <w:sz w:val="24"/>
          <w:szCs w:val="24"/>
        </w:rPr>
        <w:t>of all records.</w:t>
      </w:r>
    </w:p>
    <w:p w14:paraId="474D517C" w14:textId="77777777" w:rsidR="00B44E66" w:rsidRPr="009F0123" w:rsidRDefault="00B44E66">
      <w:pPr>
        <w:pBdr>
          <w:top w:val="nil"/>
          <w:left w:val="nil"/>
          <w:bottom w:val="nil"/>
          <w:right w:val="nil"/>
          <w:between w:val="nil"/>
        </w:pBdr>
        <w:spacing w:before="89"/>
        <w:ind w:left="132"/>
        <w:jc w:val="both"/>
        <w:rPr>
          <w:color w:val="000000"/>
        </w:rPr>
      </w:pPr>
    </w:p>
    <w:p w14:paraId="00000083" w14:textId="41391E54" w:rsidR="00A2515D" w:rsidRPr="009F0123" w:rsidRDefault="002F0901">
      <w:pPr>
        <w:pBdr>
          <w:top w:val="nil"/>
          <w:left w:val="nil"/>
          <w:bottom w:val="nil"/>
          <w:right w:val="nil"/>
          <w:between w:val="nil"/>
        </w:pBdr>
        <w:spacing w:before="89"/>
        <w:ind w:left="132"/>
        <w:jc w:val="both"/>
        <w:rPr>
          <w:color w:val="000000"/>
        </w:rPr>
      </w:pPr>
      <w:r w:rsidRPr="009F0123">
        <w:rPr>
          <w:color w:val="000000"/>
        </w:rPr>
        <w:t>Table 2: IUCN conservation status of animals and plants species reported in the NeoBat Interactions database</w:t>
      </w:r>
      <w:r w:rsidR="003D37C6" w:rsidRPr="009F0123">
        <w:rPr>
          <w:color w:val="000000"/>
        </w:rPr>
        <w:t>.</w:t>
      </w:r>
    </w:p>
    <w:p w14:paraId="00000084" w14:textId="77777777" w:rsidR="00A2515D" w:rsidRPr="009F0123" w:rsidRDefault="00A2515D" w:rsidP="00007230"/>
    <w:tbl>
      <w:tblPr>
        <w:tblStyle w:val="10"/>
        <w:tblW w:w="8364" w:type="dxa"/>
        <w:jc w:val="center"/>
        <w:tblInd w:w="0" w:type="dxa"/>
        <w:tblBorders>
          <w:top w:val="nil"/>
          <w:left w:val="nil"/>
          <w:bottom w:val="nil"/>
          <w:right w:val="nil"/>
          <w:insideH w:val="nil"/>
          <w:insideV w:val="nil"/>
        </w:tblBorders>
        <w:tblLayout w:type="fixed"/>
        <w:tblLook w:val="0000" w:firstRow="0" w:lastRow="0" w:firstColumn="0" w:lastColumn="0" w:noHBand="0" w:noVBand="0"/>
      </w:tblPr>
      <w:tblGrid>
        <w:gridCol w:w="1700"/>
        <w:gridCol w:w="3262"/>
        <w:gridCol w:w="2313"/>
        <w:gridCol w:w="1089"/>
      </w:tblGrid>
      <w:tr w:rsidR="00A2515D" w:rsidRPr="009F0123" w14:paraId="08156136" w14:textId="77777777" w:rsidTr="00465EDA">
        <w:trPr>
          <w:trHeight w:val="397"/>
          <w:jc w:val="center"/>
        </w:trPr>
        <w:tc>
          <w:tcPr>
            <w:tcW w:w="1700" w:type="dxa"/>
            <w:tcBorders>
              <w:top w:val="single" w:sz="8" w:space="0" w:color="000000"/>
              <w:bottom w:val="single" w:sz="4" w:space="0" w:color="000000"/>
            </w:tcBorders>
          </w:tcPr>
          <w:p w14:paraId="00000085" w14:textId="77777777" w:rsidR="00A2515D" w:rsidRPr="009F0123" w:rsidRDefault="002F0901" w:rsidP="00007230">
            <w:pPr>
              <w:pBdr>
                <w:top w:val="nil"/>
                <w:left w:val="nil"/>
                <w:bottom w:val="nil"/>
                <w:right w:val="nil"/>
                <w:between w:val="nil"/>
              </w:pBdr>
              <w:tabs>
                <w:tab w:val="left" w:pos="1002"/>
              </w:tabs>
              <w:spacing w:before="0" w:after="0"/>
              <w:ind w:left="119"/>
              <w:rPr>
                <w:rFonts w:eastAsia="Georgia" w:cs="Georgia"/>
                <w:b/>
                <w:color w:val="000000"/>
              </w:rPr>
            </w:pPr>
            <w:r w:rsidRPr="009F0123">
              <w:rPr>
                <w:rFonts w:eastAsia="Georgia" w:cs="Georgia"/>
                <w:b/>
                <w:color w:val="000000"/>
              </w:rPr>
              <w:t>Group</w:t>
            </w:r>
          </w:p>
        </w:tc>
        <w:tc>
          <w:tcPr>
            <w:tcW w:w="3262" w:type="dxa"/>
            <w:tcBorders>
              <w:top w:val="single" w:sz="8" w:space="0" w:color="000000"/>
              <w:bottom w:val="single" w:sz="4" w:space="0" w:color="000000"/>
            </w:tcBorders>
          </w:tcPr>
          <w:p w14:paraId="00000086" w14:textId="77777777" w:rsidR="00A2515D" w:rsidRPr="009F0123" w:rsidRDefault="002F0901" w:rsidP="00007230">
            <w:pPr>
              <w:pBdr>
                <w:top w:val="nil"/>
                <w:left w:val="nil"/>
                <w:bottom w:val="nil"/>
                <w:right w:val="nil"/>
                <w:between w:val="nil"/>
              </w:pBdr>
              <w:tabs>
                <w:tab w:val="left" w:pos="1002"/>
              </w:tabs>
              <w:spacing w:before="0" w:after="0"/>
              <w:rPr>
                <w:rFonts w:eastAsia="Georgia" w:cs="Georgia"/>
                <w:b/>
                <w:color w:val="000000"/>
              </w:rPr>
            </w:pPr>
            <w:r w:rsidRPr="009F0123">
              <w:rPr>
                <w:rFonts w:eastAsia="Georgia" w:cs="Georgia"/>
                <w:b/>
                <w:color w:val="000000"/>
              </w:rPr>
              <w:t>IUCN Status</w:t>
            </w:r>
          </w:p>
        </w:tc>
        <w:tc>
          <w:tcPr>
            <w:tcW w:w="2313" w:type="dxa"/>
            <w:tcBorders>
              <w:top w:val="single" w:sz="8" w:space="0" w:color="000000"/>
              <w:bottom w:val="single" w:sz="4" w:space="0" w:color="000000"/>
            </w:tcBorders>
          </w:tcPr>
          <w:p w14:paraId="00000087" w14:textId="77777777" w:rsidR="00A2515D" w:rsidRPr="009F0123" w:rsidRDefault="002F0901" w:rsidP="00007230">
            <w:pPr>
              <w:pBdr>
                <w:top w:val="nil"/>
                <w:left w:val="nil"/>
                <w:bottom w:val="nil"/>
                <w:right w:val="nil"/>
                <w:between w:val="nil"/>
              </w:pBdr>
              <w:spacing w:before="0" w:after="0"/>
              <w:ind w:left="119"/>
              <w:rPr>
                <w:rFonts w:eastAsia="Georgia" w:cs="Georgia"/>
                <w:b/>
                <w:color w:val="000000"/>
              </w:rPr>
            </w:pPr>
            <w:r w:rsidRPr="009F0123">
              <w:rPr>
                <w:rFonts w:eastAsia="Georgia" w:cs="Georgia"/>
                <w:b/>
                <w:color w:val="000000"/>
              </w:rPr>
              <w:t>Number of species</w:t>
            </w:r>
          </w:p>
        </w:tc>
        <w:tc>
          <w:tcPr>
            <w:tcW w:w="1089" w:type="dxa"/>
            <w:tcBorders>
              <w:top w:val="single" w:sz="8" w:space="0" w:color="000000"/>
              <w:bottom w:val="single" w:sz="4" w:space="0" w:color="000000"/>
            </w:tcBorders>
          </w:tcPr>
          <w:p w14:paraId="00000088" w14:textId="77777777" w:rsidR="00A2515D" w:rsidRPr="009F0123" w:rsidRDefault="002F0901" w:rsidP="00007230">
            <w:pPr>
              <w:pBdr>
                <w:top w:val="nil"/>
                <w:left w:val="nil"/>
                <w:bottom w:val="nil"/>
                <w:right w:val="nil"/>
                <w:between w:val="nil"/>
              </w:pBdr>
              <w:spacing w:before="0" w:after="0"/>
              <w:ind w:left="120"/>
              <w:rPr>
                <w:rFonts w:eastAsia="Georgia" w:cs="Georgia"/>
                <w:b/>
                <w:color w:val="000000"/>
              </w:rPr>
            </w:pPr>
            <w:r w:rsidRPr="009F0123">
              <w:rPr>
                <w:rFonts w:eastAsia="Georgia" w:cs="Georgia"/>
                <w:b/>
                <w:color w:val="000000"/>
              </w:rPr>
              <w:t>%</w:t>
            </w:r>
          </w:p>
        </w:tc>
      </w:tr>
      <w:tr w:rsidR="00A2515D" w:rsidRPr="009F0123" w14:paraId="373F0FAA" w14:textId="77777777" w:rsidTr="00465EDA">
        <w:trPr>
          <w:trHeight w:val="397"/>
          <w:jc w:val="center"/>
        </w:trPr>
        <w:tc>
          <w:tcPr>
            <w:tcW w:w="1700" w:type="dxa"/>
            <w:vMerge w:val="restart"/>
            <w:tcBorders>
              <w:top w:val="single" w:sz="4" w:space="0" w:color="000000"/>
            </w:tcBorders>
            <w:vAlign w:val="center"/>
          </w:tcPr>
          <w:p w14:paraId="00000089" w14:textId="77777777" w:rsidR="00A2515D" w:rsidRPr="009F0123" w:rsidRDefault="002F0901" w:rsidP="00007230">
            <w:pPr>
              <w:pBdr>
                <w:top w:val="nil"/>
                <w:left w:val="nil"/>
                <w:bottom w:val="nil"/>
                <w:right w:val="nil"/>
                <w:between w:val="nil"/>
              </w:pBdr>
              <w:spacing w:before="0" w:after="0"/>
              <w:ind w:left="105"/>
              <w:rPr>
                <w:color w:val="000000"/>
              </w:rPr>
            </w:pPr>
            <w:r w:rsidRPr="009F0123">
              <w:rPr>
                <w:color w:val="000000"/>
              </w:rPr>
              <w:t>Plants</w:t>
            </w:r>
          </w:p>
        </w:tc>
        <w:tc>
          <w:tcPr>
            <w:tcW w:w="3262" w:type="dxa"/>
            <w:tcBorders>
              <w:top w:val="single" w:sz="4" w:space="0" w:color="000000"/>
            </w:tcBorders>
          </w:tcPr>
          <w:p w14:paraId="0000008A"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Critically Endangered (CR)</w:t>
            </w:r>
          </w:p>
        </w:tc>
        <w:tc>
          <w:tcPr>
            <w:tcW w:w="2313" w:type="dxa"/>
            <w:tcBorders>
              <w:top w:val="single" w:sz="4" w:space="0" w:color="000000"/>
            </w:tcBorders>
          </w:tcPr>
          <w:p w14:paraId="0000008B"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1</w:t>
            </w:r>
          </w:p>
        </w:tc>
        <w:tc>
          <w:tcPr>
            <w:tcW w:w="1089" w:type="dxa"/>
            <w:tcBorders>
              <w:top w:val="single" w:sz="4" w:space="0" w:color="000000"/>
            </w:tcBorders>
          </w:tcPr>
          <w:p w14:paraId="0000008C"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0.2</w:t>
            </w:r>
          </w:p>
        </w:tc>
      </w:tr>
      <w:tr w:rsidR="00A2515D" w:rsidRPr="009F0123" w14:paraId="0948BC53" w14:textId="77777777" w:rsidTr="00465EDA">
        <w:trPr>
          <w:trHeight w:val="397"/>
          <w:jc w:val="center"/>
        </w:trPr>
        <w:tc>
          <w:tcPr>
            <w:tcW w:w="1700" w:type="dxa"/>
            <w:vMerge/>
            <w:tcBorders>
              <w:top w:val="single" w:sz="4" w:space="0" w:color="000000"/>
            </w:tcBorders>
            <w:vAlign w:val="center"/>
          </w:tcPr>
          <w:p w14:paraId="0000008D"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8E"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Endangered (EN)</w:t>
            </w:r>
          </w:p>
        </w:tc>
        <w:tc>
          <w:tcPr>
            <w:tcW w:w="2313" w:type="dxa"/>
          </w:tcPr>
          <w:p w14:paraId="0000008F"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4</w:t>
            </w:r>
          </w:p>
        </w:tc>
        <w:tc>
          <w:tcPr>
            <w:tcW w:w="1089" w:type="dxa"/>
          </w:tcPr>
          <w:p w14:paraId="00000090"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0.8</w:t>
            </w:r>
          </w:p>
        </w:tc>
      </w:tr>
      <w:tr w:rsidR="00A2515D" w:rsidRPr="009F0123" w14:paraId="466D82F6" w14:textId="77777777" w:rsidTr="00465EDA">
        <w:trPr>
          <w:trHeight w:val="397"/>
          <w:jc w:val="center"/>
        </w:trPr>
        <w:tc>
          <w:tcPr>
            <w:tcW w:w="1700" w:type="dxa"/>
            <w:vMerge/>
            <w:tcBorders>
              <w:top w:val="single" w:sz="4" w:space="0" w:color="000000"/>
            </w:tcBorders>
            <w:vAlign w:val="center"/>
          </w:tcPr>
          <w:p w14:paraId="00000091"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92"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Vulnerable (VU)</w:t>
            </w:r>
          </w:p>
        </w:tc>
        <w:tc>
          <w:tcPr>
            <w:tcW w:w="2313" w:type="dxa"/>
          </w:tcPr>
          <w:p w14:paraId="00000093"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5</w:t>
            </w:r>
          </w:p>
        </w:tc>
        <w:tc>
          <w:tcPr>
            <w:tcW w:w="1089" w:type="dxa"/>
          </w:tcPr>
          <w:p w14:paraId="00000094"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1.0</w:t>
            </w:r>
          </w:p>
        </w:tc>
      </w:tr>
      <w:tr w:rsidR="00A2515D" w:rsidRPr="009F0123" w14:paraId="7245E3CB" w14:textId="77777777" w:rsidTr="00465EDA">
        <w:trPr>
          <w:trHeight w:val="397"/>
          <w:jc w:val="center"/>
        </w:trPr>
        <w:tc>
          <w:tcPr>
            <w:tcW w:w="1700" w:type="dxa"/>
            <w:vMerge/>
            <w:tcBorders>
              <w:top w:val="single" w:sz="4" w:space="0" w:color="000000"/>
            </w:tcBorders>
            <w:vAlign w:val="center"/>
          </w:tcPr>
          <w:p w14:paraId="00000095"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96" w14:textId="77777777" w:rsidR="00A2515D" w:rsidRPr="009F0123" w:rsidRDefault="002F0901" w:rsidP="00007230">
            <w:pPr>
              <w:pBdr>
                <w:top w:val="nil"/>
                <w:left w:val="nil"/>
                <w:bottom w:val="nil"/>
                <w:right w:val="nil"/>
                <w:between w:val="nil"/>
              </w:pBdr>
              <w:tabs>
                <w:tab w:val="left" w:pos="1002"/>
              </w:tabs>
              <w:spacing w:before="0" w:after="0"/>
              <w:rPr>
                <w:color w:val="000000"/>
              </w:rPr>
            </w:pPr>
            <w:r w:rsidRPr="009F0123">
              <w:rPr>
                <w:color w:val="000000"/>
              </w:rPr>
              <w:t>Near Threatened (NT)</w:t>
            </w:r>
          </w:p>
        </w:tc>
        <w:tc>
          <w:tcPr>
            <w:tcW w:w="2313" w:type="dxa"/>
          </w:tcPr>
          <w:p w14:paraId="00000097"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4</w:t>
            </w:r>
          </w:p>
        </w:tc>
        <w:tc>
          <w:tcPr>
            <w:tcW w:w="1089" w:type="dxa"/>
          </w:tcPr>
          <w:p w14:paraId="00000098"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0.8</w:t>
            </w:r>
          </w:p>
        </w:tc>
      </w:tr>
      <w:tr w:rsidR="00A2515D" w:rsidRPr="009F0123" w14:paraId="7E40C712" w14:textId="77777777" w:rsidTr="00465EDA">
        <w:trPr>
          <w:trHeight w:val="397"/>
          <w:jc w:val="center"/>
        </w:trPr>
        <w:tc>
          <w:tcPr>
            <w:tcW w:w="1700" w:type="dxa"/>
            <w:vMerge/>
            <w:tcBorders>
              <w:top w:val="single" w:sz="4" w:space="0" w:color="000000"/>
            </w:tcBorders>
            <w:vAlign w:val="center"/>
          </w:tcPr>
          <w:p w14:paraId="00000099"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9A"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Least Concern (LC)</w:t>
            </w:r>
          </w:p>
        </w:tc>
        <w:tc>
          <w:tcPr>
            <w:tcW w:w="2313" w:type="dxa"/>
          </w:tcPr>
          <w:p w14:paraId="0000009B"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183</w:t>
            </w:r>
          </w:p>
        </w:tc>
        <w:tc>
          <w:tcPr>
            <w:tcW w:w="1089" w:type="dxa"/>
          </w:tcPr>
          <w:p w14:paraId="0000009C"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36.5</w:t>
            </w:r>
          </w:p>
        </w:tc>
      </w:tr>
      <w:tr w:rsidR="00A2515D" w:rsidRPr="009F0123" w14:paraId="16220623" w14:textId="77777777" w:rsidTr="00465EDA">
        <w:trPr>
          <w:trHeight w:val="397"/>
          <w:jc w:val="center"/>
        </w:trPr>
        <w:tc>
          <w:tcPr>
            <w:tcW w:w="1700" w:type="dxa"/>
            <w:vMerge/>
            <w:tcBorders>
              <w:top w:val="single" w:sz="4" w:space="0" w:color="000000"/>
            </w:tcBorders>
            <w:vAlign w:val="center"/>
          </w:tcPr>
          <w:p w14:paraId="0000009D"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9E"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Conservation Dependent (CD)</w:t>
            </w:r>
          </w:p>
        </w:tc>
        <w:tc>
          <w:tcPr>
            <w:tcW w:w="2313" w:type="dxa"/>
          </w:tcPr>
          <w:p w14:paraId="0000009F"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1</w:t>
            </w:r>
          </w:p>
        </w:tc>
        <w:tc>
          <w:tcPr>
            <w:tcW w:w="1089" w:type="dxa"/>
          </w:tcPr>
          <w:p w14:paraId="000000A0"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0.2</w:t>
            </w:r>
          </w:p>
        </w:tc>
      </w:tr>
      <w:tr w:rsidR="00A2515D" w:rsidRPr="009F0123" w14:paraId="32522549" w14:textId="77777777" w:rsidTr="00465EDA">
        <w:trPr>
          <w:trHeight w:val="397"/>
          <w:jc w:val="center"/>
        </w:trPr>
        <w:tc>
          <w:tcPr>
            <w:tcW w:w="1700" w:type="dxa"/>
            <w:vMerge/>
            <w:tcBorders>
              <w:top w:val="single" w:sz="4" w:space="0" w:color="000000"/>
            </w:tcBorders>
            <w:vAlign w:val="center"/>
          </w:tcPr>
          <w:p w14:paraId="000000A1"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A2"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Data Deficient (DD)</w:t>
            </w:r>
          </w:p>
        </w:tc>
        <w:tc>
          <w:tcPr>
            <w:tcW w:w="2313" w:type="dxa"/>
          </w:tcPr>
          <w:p w14:paraId="000000A3"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3</w:t>
            </w:r>
          </w:p>
        </w:tc>
        <w:tc>
          <w:tcPr>
            <w:tcW w:w="1089" w:type="dxa"/>
          </w:tcPr>
          <w:p w14:paraId="000000A4"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0.6</w:t>
            </w:r>
          </w:p>
        </w:tc>
      </w:tr>
      <w:tr w:rsidR="00A2515D" w:rsidRPr="009F0123" w14:paraId="146D40AE" w14:textId="77777777" w:rsidTr="00465EDA">
        <w:trPr>
          <w:trHeight w:val="397"/>
          <w:jc w:val="center"/>
        </w:trPr>
        <w:tc>
          <w:tcPr>
            <w:tcW w:w="1700" w:type="dxa"/>
            <w:vMerge/>
            <w:tcBorders>
              <w:top w:val="single" w:sz="4" w:space="0" w:color="000000"/>
              <w:bottom w:val="single" w:sz="4" w:space="0" w:color="000000"/>
            </w:tcBorders>
            <w:vAlign w:val="center"/>
          </w:tcPr>
          <w:p w14:paraId="000000A5"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Borders>
              <w:bottom w:val="single" w:sz="4" w:space="0" w:color="000000"/>
            </w:tcBorders>
          </w:tcPr>
          <w:p w14:paraId="000000A6"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Not Evaluated (NE)</w:t>
            </w:r>
          </w:p>
        </w:tc>
        <w:tc>
          <w:tcPr>
            <w:tcW w:w="2313" w:type="dxa"/>
            <w:tcBorders>
              <w:bottom w:val="single" w:sz="4" w:space="0" w:color="000000"/>
            </w:tcBorders>
          </w:tcPr>
          <w:p w14:paraId="000000A7"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300</w:t>
            </w:r>
          </w:p>
        </w:tc>
        <w:tc>
          <w:tcPr>
            <w:tcW w:w="1089" w:type="dxa"/>
            <w:tcBorders>
              <w:bottom w:val="single" w:sz="4" w:space="0" w:color="000000"/>
            </w:tcBorders>
          </w:tcPr>
          <w:p w14:paraId="000000A8"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59.9</w:t>
            </w:r>
          </w:p>
        </w:tc>
      </w:tr>
      <w:tr w:rsidR="00A2515D" w:rsidRPr="009F0123" w14:paraId="3E5720E9" w14:textId="77777777" w:rsidTr="00465EDA">
        <w:trPr>
          <w:trHeight w:val="397"/>
          <w:jc w:val="center"/>
        </w:trPr>
        <w:tc>
          <w:tcPr>
            <w:tcW w:w="1700" w:type="dxa"/>
            <w:vMerge w:val="restart"/>
            <w:tcBorders>
              <w:top w:val="single" w:sz="4" w:space="0" w:color="000000"/>
            </w:tcBorders>
            <w:vAlign w:val="center"/>
          </w:tcPr>
          <w:p w14:paraId="000000A9" w14:textId="77777777" w:rsidR="00A2515D" w:rsidRPr="009F0123" w:rsidRDefault="002F0901" w:rsidP="00007230">
            <w:pPr>
              <w:pBdr>
                <w:top w:val="nil"/>
                <w:left w:val="nil"/>
                <w:bottom w:val="nil"/>
                <w:right w:val="nil"/>
                <w:between w:val="nil"/>
              </w:pBdr>
              <w:tabs>
                <w:tab w:val="left" w:pos="1002"/>
              </w:tabs>
              <w:spacing w:before="0" w:after="0"/>
              <w:ind w:left="119"/>
              <w:rPr>
                <w:color w:val="000000"/>
              </w:rPr>
            </w:pPr>
            <w:r w:rsidRPr="009F0123">
              <w:rPr>
                <w:color w:val="000000"/>
              </w:rPr>
              <w:t>Bats</w:t>
            </w:r>
          </w:p>
        </w:tc>
        <w:tc>
          <w:tcPr>
            <w:tcW w:w="3262" w:type="dxa"/>
            <w:tcBorders>
              <w:top w:val="single" w:sz="4" w:space="0" w:color="000000"/>
            </w:tcBorders>
          </w:tcPr>
          <w:p w14:paraId="000000AA"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Endangered (EN)</w:t>
            </w:r>
          </w:p>
        </w:tc>
        <w:tc>
          <w:tcPr>
            <w:tcW w:w="2313" w:type="dxa"/>
            <w:tcBorders>
              <w:top w:val="single" w:sz="4" w:space="0" w:color="000000"/>
            </w:tcBorders>
          </w:tcPr>
          <w:p w14:paraId="000000AB"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3</w:t>
            </w:r>
          </w:p>
        </w:tc>
        <w:tc>
          <w:tcPr>
            <w:tcW w:w="1089" w:type="dxa"/>
            <w:tcBorders>
              <w:top w:val="single" w:sz="4" w:space="0" w:color="000000"/>
            </w:tcBorders>
          </w:tcPr>
          <w:p w14:paraId="000000AC"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3.2</w:t>
            </w:r>
          </w:p>
        </w:tc>
      </w:tr>
      <w:tr w:rsidR="00A2515D" w:rsidRPr="009F0123" w14:paraId="2F967259" w14:textId="77777777" w:rsidTr="00465EDA">
        <w:trPr>
          <w:trHeight w:val="397"/>
          <w:jc w:val="center"/>
        </w:trPr>
        <w:tc>
          <w:tcPr>
            <w:tcW w:w="1700" w:type="dxa"/>
            <w:vMerge/>
            <w:tcBorders>
              <w:top w:val="single" w:sz="4" w:space="0" w:color="000000"/>
            </w:tcBorders>
            <w:vAlign w:val="center"/>
          </w:tcPr>
          <w:p w14:paraId="000000AD"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AE"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Vulnerable (VU)</w:t>
            </w:r>
          </w:p>
        </w:tc>
        <w:tc>
          <w:tcPr>
            <w:tcW w:w="2313" w:type="dxa"/>
          </w:tcPr>
          <w:p w14:paraId="000000AF"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2</w:t>
            </w:r>
          </w:p>
        </w:tc>
        <w:tc>
          <w:tcPr>
            <w:tcW w:w="1089" w:type="dxa"/>
          </w:tcPr>
          <w:p w14:paraId="000000B0"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2.2</w:t>
            </w:r>
          </w:p>
        </w:tc>
      </w:tr>
      <w:tr w:rsidR="00A2515D" w:rsidRPr="009F0123" w14:paraId="39AD82CB" w14:textId="77777777" w:rsidTr="00465EDA">
        <w:trPr>
          <w:trHeight w:val="397"/>
          <w:jc w:val="center"/>
        </w:trPr>
        <w:tc>
          <w:tcPr>
            <w:tcW w:w="1700" w:type="dxa"/>
            <w:vMerge/>
            <w:tcBorders>
              <w:top w:val="single" w:sz="4" w:space="0" w:color="000000"/>
            </w:tcBorders>
            <w:vAlign w:val="center"/>
          </w:tcPr>
          <w:p w14:paraId="000000B1"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B2" w14:textId="77777777" w:rsidR="00A2515D" w:rsidRPr="009F0123" w:rsidRDefault="002F0901" w:rsidP="00007230">
            <w:pPr>
              <w:pBdr>
                <w:top w:val="nil"/>
                <w:left w:val="nil"/>
                <w:bottom w:val="nil"/>
                <w:right w:val="nil"/>
                <w:between w:val="nil"/>
              </w:pBdr>
              <w:tabs>
                <w:tab w:val="left" w:pos="1002"/>
              </w:tabs>
              <w:spacing w:before="0" w:after="0"/>
              <w:rPr>
                <w:color w:val="000000"/>
              </w:rPr>
            </w:pPr>
            <w:r w:rsidRPr="009F0123">
              <w:rPr>
                <w:color w:val="000000"/>
              </w:rPr>
              <w:t>Near Threatened (NT)</w:t>
            </w:r>
          </w:p>
        </w:tc>
        <w:tc>
          <w:tcPr>
            <w:tcW w:w="2313" w:type="dxa"/>
          </w:tcPr>
          <w:p w14:paraId="000000B3"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3</w:t>
            </w:r>
          </w:p>
        </w:tc>
        <w:tc>
          <w:tcPr>
            <w:tcW w:w="1089" w:type="dxa"/>
          </w:tcPr>
          <w:p w14:paraId="000000B4"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3.2</w:t>
            </w:r>
          </w:p>
        </w:tc>
      </w:tr>
      <w:tr w:rsidR="00A2515D" w:rsidRPr="009F0123" w14:paraId="507F8401" w14:textId="77777777" w:rsidTr="00465EDA">
        <w:trPr>
          <w:trHeight w:val="397"/>
          <w:jc w:val="center"/>
        </w:trPr>
        <w:tc>
          <w:tcPr>
            <w:tcW w:w="1700" w:type="dxa"/>
            <w:vMerge/>
            <w:tcBorders>
              <w:top w:val="single" w:sz="4" w:space="0" w:color="000000"/>
            </w:tcBorders>
            <w:vAlign w:val="center"/>
          </w:tcPr>
          <w:p w14:paraId="000000B5"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B6"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Least Concern (LC)</w:t>
            </w:r>
          </w:p>
        </w:tc>
        <w:tc>
          <w:tcPr>
            <w:tcW w:w="2313" w:type="dxa"/>
          </w:tcPr>
          <w:p w14:paraId="000000B7"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67</w:t>
            </w:r>
          </w:p>
        </w:tc>
        <w:tc>
          <w:tcPr>
            <w:tcW w:w="1089" w:type="dxa"/>
          </w:tcPr>
          <w:p w14:paraId="000000B8"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72.0</w:t>
            </w:r>
          </w:p>
        </w:tc>
      </w:tr>
      <w:tr w:rsidR="00A2515D" w:rsidRPr="009F0123" w14:paraId="46F80789" w14:textId="77777777" w:rsidTr="00465EDA">
        <w:trPr>
          <w:trHeight w:val="397"/>
          <w:jc w:val="center"/>
        </w:trPr>
        <w:tc>
          <w:tcPr>
            <w:tcW w:w="1700" w:type="dxa"/>
            <w:vMerge/>
            <w:tcBorders>
              <w:top w:val="single" w:sz="4" w:space="0" w:color="000000"/>
            </w:tcBorders>
            <w:vAlign w:val="center"/>
          </w:tcPr>
          <w:p w14:paraId="000000B9"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BA"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Data Deficient (DD)</w:t>
            </w:r>
          </w:p>
        </w:tc>
        <w:tc>
          <w:tcPr>
            <w:tcW w:w="2313" w:type="dxa"/>
          </w:tcPr>
          <w:p w14:paraId="000000BB"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2</w:t>
            </w:r>
          </w:p>
        </w:tc>
        <w:tc>
          <w:tcPr>
            <w:tcW w:w="1089" w:type="dxa"/>
          </w:tcPr>
          <w:p w14:paraId="000000BC"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2.2</w:t>
            </w:r>
          </w:p>
        </w:tc>
      </w:tr>
      <w:tr w:rsidR="00A2515D" w:rsidRPr="009F0123" w14:paraId="3445DF33" w14:textId="77777777" w:rsidTr="00465EDA">
        <w:trPr>
          <w:trHeight w:val="397"/>
          <w:jc w:val="center"/>
        </w:trPr>
        <w:tc>
          <w:tcPr>
            <w:tcW w:w="1700" w:type="dxa"/>
            <w:vMerge/>
            <w:tcBorders>
              <w:top w:val="single" w:sz="4" w:space="0" w:color="000000"/>
              <w:bottom w:val="single" w:sz="4" w:space="0" w:color="auto"/>
            </w:tcBorders>
            <w:vAlign w:val="center"/>
          </w:tcPr>
          <w:p w14:paraId="000000BD"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Borders>
              <w:bottom w:val="single" w:sz="4" w:space="0" w:color="auto"/>
            </w:tcBorders>
          </w:tcPr>
          <w:p w14:paraId="000000BE"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Not Evaluated (NE)</w:t>
            </w:r>
          </w:p>
        </w:tc>
        <w:tc>
          <w:tcPr>
            <w:tcW w:w="2313" w:type="dxa"/>
            <w:tcBorders>
              <w:bottom w:val="single" w:sz="8" w:space="0" w:color="000000"/>
            </w:tcBorders>
          </w:tcPr>
          <w:p w14:paraId="000000BF"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16</w:t>
            </w:r>
          </w:p>
        </w:tc>
        <w:tc>
          <w:tcPr>
            <w:tcW w:w="1089" w:type="dxa"/>
            <w:tcBorders>
              <w:bottom w:val="single" w:sz="8" w:space="0" w:color="000000"/>
            </w:tcBorders>
          </w:tcPr>
          <w:p w14:paraId="000000C0"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17.2</w:t>
            </w:r>
          </w:p>
        </w:tc>
      </w:tr>
    </w:tbl>
    <w:p w14:paraId="000000C1" w14:textId="77777777" w:rsidR="00A2515D" w:rsidRPr="009F0123" w:rsidRDefault="00A2515D" w:rsidP="00007230"/>
    <w:p w14:paraId="000000C2" w14:textId="568349E0" w:rsidR="00A2515D" w:rsidRPr="009F0123" w:rsidRDefault="002F0901">
      <w:pPr>
        <w:ind w:left="141" w:firstLine="283"/>
        <w:jc w:val="both"/>
        <w:rPr>
          <w:sz w:val="24"/>
          <w:szCs w:val="24"/>
        </w:rPr>
      </w:pPr>
      <w:r w:rsidRPr="009F0123">
        <w:rPr>
          <w:sz w:val="24"/>
          <w:szCs w:val="24"/>
        </w:rPr>
        <w:t xml:space="preserve">Plants of the genera </w:t>
      </w:r>
      <w:r w:rsidRPr="009F0123">
        <w:rPr>
          <w:i/>
          <w:sz w:val="24"/>
          <w:szCs w:val="24"/>
        </w:rPr>
        <w:t xml:space="preserve">Piper </w:t>
      </w:r>
      <w:r w:rsidRPr="009F0123">
        <w:rPr>
          <w:sz w:val="24"/>
          <w:szCs w:val="24"/>
        </w:rPr>
        <w:t xml:space="preserve">(15.17% of the records), </w:t>
      </w:r>
      <w:r w:rsidRPr="009F0123">
        <w:rPr>
          <w:i/>
          <w:sz w:val="24"/>
          <w:szCs w:val="24"/>
        </w:rPr>
        <w:t xml:space="preserve">Ficus </w:t>
      </w:r>
      <w:r w:rsidRPr="009F0123">
        <w:rPr>
          <w:sz w:val="24"/>
          <w:szCs w:val="24"/>
        </w:rPr>
        <w:t xml:space="preserve">(15.13%), </w:t>
      </w:r>
      <w:r w:rsidRPr="009F0123">
        <w:rPr>
          <w:i/>
          <w:sz w:val="24"/>
          <w:szCs w:val="24"/>
        </w:rPr>
        <w:t xml:space="preserve">Cecropia </w:t>
      </w:r>
      <w:r w:rsidRPr="009F0123">
        <w:rPr>
          <w:sz w:val="24"/>
          <w:szCs w:val="24"/>
        </w:rPr>
        <w:t xml:space="preserve">(9.02%), and </w:t>
      </w:r>
      <w:r w:rsidRPr="009F0123">
        <w:rPr>
          <w:i/>
          <w:sz w:val="24"/>
          <w:szCs w:val="24"/>
        </w:rPr>
        <w:t xml:space="preserve">Solanum </w:t>
      </w:r>
      <w:r w:rsidRPr="009F0123">
        <w:rPr>
          <w:sz w:val="24"/>
          <w:szCs w:val="24"/>
        </w:rPr>
        <w:t xml:space="preserve">(6.81%) were the most abundant in this database, as they represent the main food source for bats of the genera </w:t>
      </w:r>
      <w:r w:rsidRPr="009F0123">
        <w:rPr>
          <w:i/>
          <w:sz w:val="24"/>
          <w:szCs w:val="24"/>
        </w:rPr>
        <w:t>Carollia</w:t>
      </w:r>
      <w:r w:rsidRPr="009F0123">
        <w:rPr>
          <w:sz w:val="24"/>
          <w:szCs w:val="24"/>
        </w:rPr>
        <w:t xml:space="preserve">, </w:t>
      </w:r>
      <w:r w:rsidRPr="009F0123">
        <w:rPr>
          <w:i/>
          <w:sz w:val="24"/>
          <w:szCs w:val="24"/>
        </w:rPr>
        <w:t xml:space="preserve">Artibeus, </w:t>
      </w:r>
      <w:r w:rsidRPr="009F0123">
        <w:rPr>
          <w:sz w:val="24"/>
          <w:szCs w:val="24"/>
        </w:rPr>
        <w:t xml:space="preserve">and </w:t>
      </w:r>
      <w:r w:rsidRPr="009F0123">
        <w:rPr>
          <w:i/>
          <w:sz w:val="24"/>
          <w:szCs w:val="24"/>
        </w:rPr>
        <w:t>Sturnira</w:t>
      </w:r>
      <w:r w:rsidRPr="009F0123">
        <w:rPr>
          <w:sz w:val="24"/>
          <w:szCs w:val="24"/>
        </w:rPr>
        <w:t xml:space="preserve">, which are abundant groups </w:t>
      </w:r>
      <w:r w:rsidRPr="009F0123">
        <w:rPr>
          <w:sz w:val="24"/>
          <w:szCs w:val="24"/>
        </w:rPr>
        <w:lastRenderedPageBreak/>
        <w:t>(Fleming 1982). Several species are recorded as unidentified (6.22%)</w:t>
      </w:r>
      <w:r w:rsidR="0025778E" w:rsidRPr="009F0123">
        <w:rPr>
          <w:sz w:val="24"/>
          <w:szCs w:val="24"/>
        </w:rPr>
        <w:t>,</w:t>
      </w:r>
      <w:r w:rsidRPr="009F0123">
        <w:rPr>
          <w:sz w:val="24"/>
          <w:szCs w:val="24"/>
        </w:rPr>
        <w:t xml:space="preserve"> which reflects the diﬀiculty of identifying plants from seed samples, which was the principal sampling method used in the studies (Figure 3C). Plants of the genera </w:t>
      </w:r>
      <w:r w:rsidRPr="009F0123">
        <w:rPr>
          <w:i/>
          <w:sz w:val="24"/>
          <w:szCs w:val="24"/>
        </w:rPr>
        <w:t>Acacia, Adenocalymma, Aechmea, Alexa, Aureliana, Bakeridesia, Beilschmiedia, Bombax, Calliandra, Calycolpus, Capsicum, Chelonanthus, Clarisia, Cobaea, Copaifera, Cucurbita, Cynometra, Cynophalla, Elizabetha, Emmotum, Encholirium, Eriolarynx, Genipa, Gustavia, Harpochilus, Heisteria, Hesperalbizia, Hillia, Karwinskia, Lecythis, Livistona, Mimosa, Myrcia, Nectandra, Oenocarpus, Phenakospermum, Phytolacca, Praecereus, Protium, Prunus, Pseudolmedia, Randia, Ruellia, Schultesianthus, Siparuna, Socratea, Souroubea, Symphonia, Tabernaemontana, Thespesia, Thunbergia, Tovomita, Turpinia, Weberbauerocereus, Xanthosoma</w:t>
      </w:r>
      <w:r w:rsidRPr="009F0123">
        <w:rPr>
          <w:sz w:val="24"/>
          <w:szCs w:val="24"/>
        </w:rPr>
        <w:t>,</w:t>
      </w:r>
      <w:r w:rsidR="0042581A" w:rsidRPr="009F0123">
        <w:rPr>
          <w:i/>
          <w:sz w:val="24"/>
          <w:szCs w:val="24"/>
        </w:rPr>
        <w:t xml:space="preserve"> </w:t>
      </w:r>
      <w:r w:rsidRPr="009F0123">
        <w:rPr>
          <w:sz w:val="24"/>
          <w:szCs w:val="24"/>
        </w:rPr>
        <w:t>and</w:t>
      </w:r>
      <w:r w:rsidR="0042581A" w:rsidRPr="009F0123">
        <w:rPr>
          <w:sz w:val="24"/>
          <w:szCs w:val="24"/>
        </w:rPr>
        <w:t xml:space="preserve"> </w:t>
      </w:r>
      <w:r w:rsidRPr="009F0123">
        <w:rPr>
          <w:i/>
          <w:sz w:val="24"/>
          <w:szCs w:val="24"/>
        </w:rPr>
        <w:t>Zapoteca</w:t>
      </w:r>
      <w:r w:rsidR="0042581A" w:rsidRPr="009F0123">
        <w:rPr>
          <w:i/>
          <w:sz w:val="24"/>
          <w:szCs w:val="24"/>
        </w:rPr>
        <w:t xml:space="preserve"> </w:t>
      </w:r>
      <w:r w:rsidRPr="009F0123">
        <w:rPr>
          <w:sz w:val="24"/>
          <w:szCs w:val="24"/>
        </w:rPr>
        <w:t>were the less represented in this database, representing 2.24% of all records.</w:t>
      </w:r>
    </w:p>
    <w:p w14:paraId="000000C4" w14:textId="6CFA20E0" w:rsidR="00A2515D" w:rsidRPr="009F0123" w:rsidRDefault="002F0901">
      <w:pPr>
        <w:spacing w:line="266" w:lineRule="auto"/>
        <w:ind w:left="116" w:right="204" w:firstLine="322"/>
        <w:jc w:val="both"/>
        <w:rPr>
          <w:sz w:val="24"/>
          <w:szCs w:val="24"/>
        </w:rPr>
      </w:pPr>
      <w:r w:rsidRPr="009F0123">
        <w:rPr>
          <w:i/>
          <w:sz w:val="24"/>
          <w:szCs w:val="24"/>
        </w:rPr>
        <w:t xml:space="preserve">Carollia perspicillata </w:t>
      </w:r>
      <w:r w:rsidRPr="009F0123">
        <w:rPr>
          <w:sz w:val="24"/>
          <w:szCs w:val="24"/>
        </w:rPr>
        <w:t xml:space="preserve">(187 species of plants), </w:t>
      </w:r>
      <w:r w:rsidRPr="009F0123">
        <w:rPr>
          <w:i/>
          <w:sz w:val="24"/>
          <w:szCs w:val="24"/>
        </w:rPr>
        <w:t xml:space="preserve">Artibeus lituratus </w:t>
      </w:r>
      <w:r w:rsidRPr="009F0123">
        <w:rPr>
          <w:sz w:val="24"/>
          <w:szCs w:val="24"/>
        </w:rPr>
        <w:t xml:space="preserve">(125), </w:t>
      </w:r>
      <w:r w:rsidRPr="009F0123">
        <w:rPr>
          <w:i/>
          <w:sz w:val="24"/>
          <w:szCs w:val="24"/>
        </w:rPr>
        <w:t xml:space="preserve">Artibeus jamaicensis </w:t>
      </w:r>
      <w:r w:rsidRPr="009F0123">
        <w:rPr>
          <w:sz w:val="24"/>
          <w:szCs w:val="24"/>
        </w:rPr>
        <w:t>(94)</w:t>
      </w:r>
      <w:r w:rsidR="0025778E" w:rsidRPr="009F0123">
        <w:rPr>
          <w:sz w:val="24"/>
          <w:szCs w:val="24"/>
        </w:rPr>
        <w:t>,</w:t>
      </w:r>
      <w:r w:rsidRPr="009F0123">
        <w:rPr>
          <w:sz w:val="24"/>
          <w:szCs w:val="24"/>
        </w:rPr>
        <w:t xml:space="preserve"> and </w:t>
      </w:r>
      <w:r w:rsidRPr="009F0123">
        <w:rPr>
          <w:i/>
          <w:sz w:val="24"/>
          <w:szCs w:val="24"/>
        </w:rPr>
        <w:t xml:space="preserve">Glossophaga soricina </w:t>
      </w:r>
      <w:r w:rsidRPr="009F0123">
        <w:rPr>
          <w:sz w:val="24"/>
          <w:szCs w:val="24"/>
        </w:rPr>
        <w:t xml:space="preserve">(86) were the species with </w:t>
      </w:r>
      <w:r w:rsidR="00D0071A" w:rsidRPr="009F0123">
        <w:rPr>
          <w:sz w:val="24"/>
          <w:szCs w:val="24"/>
        </w:rPr>
        <w:t xml:space="preserve">largest </w:t>
      </w:r>
      <w:r w:rsidRPr="009F0123">
        <w:rPr>
          <w:sz w:val="24"/>
          <w:szCs w:val="24"/>
        </w:rPr>
        <w:t xml:space="preserve">number of interactions as they can be very abundant and are also geographically widely distributed (Figure 3B). Most of the bat species (55) interact with at least five species of plants. The species with only one interaction recorded in this database were: </w:t>
      </w:r>
      <w:r w:rsidRPr="009F0123">
        <w:rPr>
          <w:i/>
          <w:sz w:val="24"/>
          <w:szCs w:val="24"/>
        </w:rPr>
        <w:t>Anoura fistulata, Chiroderma gorgasi, Choeroniscus godmani, Choeroniscus minor, Glossophaga leachii, Glyphonycteris sylvestris, Lampronycteris brachyotis, Lionycteris spurrelli, Lonchophylla bokermanni, Lonchophylla inexpectata, Micronycteris megalotis, Musonycteris harrisoni, Phyllostomus latifolius, Platalina genovensium, Platyrrhinus brachycephalus, Pygoderma bilabiatum, Sturnira aratathomasi, Tonatia bakeri</w:t>
      </w:r>
      <w:r w:rsidRPr="009F0123">
        <w:rPr>
          <w:sz w:val="24"/>
          <w:szCs w:val="24"/>
        </w:rPr>
        <w:t>,</w:t>
      </w:r>
      <w:r w:rsidRPr="009F0123">
        <w:rPr>
          <w:i/>
          <w:sz w:val="24"/>
          <w:szCs w:val="24"/>
        </w:rPr>
        <w:t xml:space="preserve"> </w:t>
      </w:r>
      <w:r w:rsidRPr="009F0123">
        <w:rPr>
          <w:sz w:val="24"/>
          <w:szCs w:val="24"/>
        </w:rPr>
        <w:t xml:space="preserve">and </w:t>
      </w:r>
      <w:r w:rsidRPr="009F0123">
        <w:rPr>
          <w:i/>
          <w:sz w:val="24"/>
          <w:szCs w:val="24"/>
        </w:rPr>
        <w:t>Vampyressa pusilla</w:t>
      </w:r>
      <w:r w:rsidRPr="009F0123">
        <w:rPr>
          <w:sz w:val="24"/>
          <w:szCs w:val="24"/>
        </w:rPr>
        <w:t>.</w:t>
      </w:r>
    </w:p>
    <w:p w14:paraId="0F86524D" w14:textId="2B0086C6" w:rsidR="00A2515D" w:rsidRPr="009F0123" w:rsidRDefault="002F0901">
      <w:pPr>
        <w:pBdr>
          <w:top w:val="nil"/>
          <w:left w:val="nil"/>
          <w:bottom w:val="nil"/>
          <w:right w:val="nil"/>
          <w:between w:val="nil"/>
        </w:pBdr>
        <w:spacing w:line="266" w:lineRule="auto"/>
        <w:ind w:left="116" w:right="207" w:firstLine="322"/>
        <w:jc w:val="both"/>
        <w:rPr>
          <w:color w:val="000000"/>
          <w:sz w:val="24"/>
          <w:szCs w:val="24"/>
        </w:rPr>
      </w:pPr>
      <w:r w:rsidRPr="009F0123">
        <w:rPr>
          <w:color w:val="000000"/>
          <w:sz w:val="24"/>
          <w:szCs w:val="24"/>
        </w:rPr>
        <w:t xml:space="preserve">On the contrary, most </w:t>
      </w:r>
      <w:r w:rsidRPr="009F0123">
        <w:rPr>
          <w:sz w:val="24"/>
          <w:szCs w:val="24"/>
        </w:rPr>
        <w:t>of the plants</w:t>
      </w:r>
      <w:r w:rsidRPr="009F0123">
        <w:rPr>
          <w:color w:val="000000"/>
          <w:sz w:val="24"/>
          <w:szCs w:val="24"/>
        </w:rPr>
        <w:t xml:space="preserve"> recorded (430 species) interact with less than five bat species. </w:t>
      </w:r>
      <w:r w:rsidRPr="009F0123">
        <w:rPr>
          <w:i/>
          <w:color w:val="000000"/>
          <w:sz w:val="24"/>
          <w:szCs w:val="24"/>
        </w:rPr>
        <w:t xml:space="preserve">Ficus </w:t>
      </w:r>
      <w:r w:rsidRPr="009F0123">
        <w:rPr>
          <w:color w:val="000000"/>
          <w:sz w:val="24"/>
          <w:szCs w:val="24"/>
        </w:rPr>
        <w:t>sp.</w:t>
      </w:r>
      <w:r w:rsidRPr="009F0123">
        <w:rPr>
          <w:i/>
          <w:color w:val="000000"/>
          <w:sz w:val="24"/>
          <w:szCs w:val="24"/>
        </w:rPr>
        <w:t xml:space="preserve"> </w:t>
      </w:r>
      <w:r w:rsidRPr="009F0123">
        <w:rPr>
          <w:color w:val="000000"/>
          <w:sz w:val="24"/>
          <w:szCs w:val="24"/>
        </w:rPr>
        <w:t xml:space="preserve">(31 species), </w:t>
      </w:r>
      <w:r w:rsidRPr="009F0123">
        <w:rPr>
          <w:i/>
          <w:color w:val="000000"/>
          <w:sz w:val="24"/>
          <w:szCs w:val="24"/>
        </w:rPr>
        <w:t xml:space="preserve">Cecropia </w:t>
      </w:r>
      <w:r w:rsidRPr="009F0123">
        <w:rPr>
          <w:color w:val="000000"/>
          <w:sz w:val="24"/>
          <w:szCs w:val="24"/>
        </w:rPr>
        <w:t>sp</w:t>
      </w:r>
      <w:r w:rsidRPr="009F0123">
        <w:rPr>
          <w:i/>
          <w:color w:val="000000"/>
          <w:sz w:val="24"/>
          <w:szCs w:val="24"/>
        </w:rPr>
        <w:t xml:space="preserve">. </w:t>
      </w:r>
      <w:r w:rsidRPr="009F0123">
        <w:rPr>
          <w:color w:val="000000"/>
          <w:sz w:val="24"/>
          <w:szCs w:val="24"/>
        </w:rPr>
        <w:t>(23)</w:t>
      </w:r>
      <w:r w:rsidR="00511B58" w:rsidRPr="009F0123">
        <w:rPr>
          <w:color w:val="000000"/>
          <w:sz w:val="24"/>
          <w:szCs w:val="24"/>
        </w:rPr>
        <w:t>,</w:t>
      </w:r>
      <w:r w:rsidRPr="009F0123">
        <w:rPr>
          <w:color w:val="000000"/>
          <w:sz w:val="24"/>
          <w:szCs w:val="24"/>
        </w:rPr>
        <w:t xml:space="preserve"> and </w:t>
      </w:r>
      <w:r w:rsidRPr="009F0123">
        <w:rPr>
          <w:i/>
          <w:color w:val="000000"/>
          <w:sz w:val="24"/>
          <w:szCs w:val="24"/>
        </w:rPr>
        <w:t xml:space="preserve">Piper </w:t>
      </w:r>
      <w:r w:rsidRPr="009F0123">
        <w:rPr>
          <w:color w:val="000000"/>
          <w:sz w:val="24"/>
          <w:szCs w:val="24"/>
        </w:rPr>
        <w:t>sp</w:t>
      </w:r>
      <w:r w:rsidRPr="009F0123">
        <w:rPr>
          <w:i/>
          <w:color w:val="000000"/>
          <w:sz w:val="24"/>
          <w:szCs w:val="24"/>
        </w:rPr>
        <w:t xml:space="preserve">. </w:t>
      </w:r>
      <w:r w:rsidRPr="009F0123">
        <w:rPr>
          <w:color w:val="000000"/>
          <w:sz w:val="24"/>
          <w:szCs w:val="24"/>
        </w:rPr>
        <w:t>(23) hold the highest number of interaction partners. The re</w:t>
      </w:r>
      <w:r w:rsidR="004B18AD" w:rsidRPr="009F0123">
        <w:rPr>
          <w:color w:val="000000"/>
          <w:sz w:val="24"/>
          <w:szCs w:val="24"/>
        </w:rPr>
        <w:t xml:space="preserve">maining </w:t>
      </w:r>
      <w:r w:rsidRPr="009F0123">
        <w:rPr>
          <w:color w:val="000000"/>
          <w:sz w:val="24"/>
          <w:szCs w:val="24"/>
        </w:rPr>
        <w:t xml:space="preserve">plant </w:t>
      </w:r>
      <w:r w:rsidRPr="009F0123">
        <w:rPr>
          <w:sz w:val="24"/>
          <w:szCs w:val="24"/>
        </w:rPr>
        <w:t xml:space="preserve">genera </w:t>
      </w:r>
      <w:r w:rsidRPr="009F0123">
        <w:rPr>
          <w:color w:val="000000"/>
          <w:sz w:val="24"/>
          <w:szCs w:val="24"/>
        </w:rPr>
        <w:t>(68) interact with between 6 and 16 bat species (Figure 3D).</w:t>
      </w:r>
    </w:p>
    <w:p w14:paraId="000000C7" w14:textId="77777777" w:rsidR="00A2515D" w:rsidRPr="009F0123" w:rsidRDefault="00A2515D" w:rsidP="00007230"/>
    <w:p w14:paraId="000000C8" w14:textId="77777777" w:rsidR="00A2515D" w:rsidRPr="009F0123" w:rsidRDefault="002F0901" w:rsidP="00465EDA">
      <w:pPr>
        <w:pBdr>
          <w:top w:val="nil"/>
          <w:left w:val="nil"/>
          <w:bottom w:val="nil"/>
          <w:right w:val="nil"/>
          <w:between w:val="nil"/>
        </w:pBdr>
        <w:jc w:val="center"/>
        <w:rPr>
          <w:color w:val="000000"/>
          <w:sz w:val="20"/>
          <w:szCs w:val="20"/>
        </w:rPr>
      </w:pPr>
      <w:r w:rsidRPr="009F0123">
        <w:rPr>
          <w:noProof/>
          <w:color w:val="000000"/>
          <w:sz w:val="20"/>
          <w:szCs w:val="20"/>
          <w:lang w:eastAsia="en-US"/>
        </w:rPr>
        <w:lastRenderedPageBreak/>
        <w:drawing>
          <wp:inline distT="0" distB="0" distL="0" distR="0" wp14:anchorId="749ABCFD" wp14:editId="27C7D5B2">
            <wp:extent cx="6120000" cy="4022118"/>
            <wp:effectExtent l="0" t="0" r="0" b="0"/>
            <wp:docPr id="2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120000" cy="4022118"/>
                    </a:xfrm>
                    <a:prstGeom prst="rect">
                      <a:avLst/>
                    </a:prstGeom>
                    <a:ln/>
                  </pic:spPr>
                </pic:pic>
              </a:graphicData>
            </a:graphic>
          </wp:inline>
        </w:drawing>
      </w:r>
    </w:p>
    <w:p w14:paraId="000000CA" w14:textId="77777777" w:rsidR="00A2515D" w:rsidRPr="009F0123" w:rsidRDefault="00A2515D" w:rsidP="00007230"/>
    <w:p w14:paraId="000000CB" w14:textId="3DBEC108" w:rsidR="00A2515D" w:rsidRPr="009F0123" w:rsidRDefault="002F0901">
      <w:pPr>
        <w:pBdr>
          <w:top w:val="nil"/>
          <w:left w:val="nil"/>
          <w:bottom w:val="nil"/>
          <w:right w:val="nil"/>
          <w:between w:val="nil"/>
        </w:pBdr>
        <w:spacing w:before="138" w:line="213" w:lineRule="auto"/>
        <w:ind w:left="140" w:right="237"/>
        <w:jc w:val="both"/>
        <w:rPr>
          <w:color w:val="000000"/>
        </w:rPr>
      </w:pPr>
      <w:r w:rsidRPr="009F0123">
        <w:rPr>
          <w:color w:val="000000"/>
        </w:rPr>
        <w:t>Figure 3: Ranking of frequency of the 15 most abundant bat species (A) and plant genera (C). Internal plots represent the number of each one of the 15 species of bats (B) and plants (D) with most interactions recorded in the NeoBat Interaction database</w:t>
      </w:r>
      <w:r w:rsidR="00B905DF" w:rsidRPr="009F0123">
        <w:rPr>
          <w:color w:val="000000"/>
        </w:rPr>
        <w:t>.</w:t>
      </w:r>
    </w:p>
    <w:p w14:paraId="5A001763" w14:textId="77777777" w:rsidR="00112FCE" w:rsidRPr="009F0123" w:rsidRDefault="00112FCE">
      <w:pPr>
        <w:pBdr>
          <w:top w:val="nil"/>
          <w:left w:val="nil"/>
          <w:bottom w:val="nil"/>
          <w:right w:val="nil"/>
          <w:between w:val="nil"/>
        </w:pBdr>
        <w:spacing w:before="138" w:line="213" w:lineRule="auto"/>
        <w:ind w:left="140" w:right="237"/>
        <w:jc w:val="both"/>
        <w:rPr>
          <w:color w:val="000000"/>
          <w:sz w:val="20"/>
          <w:szCs w:val="20"/>
        </w:rPr>
      </w:pPr>
    </w:p>
    <w:p w14:paraId="000000CD" w14:textId="1C5F603D" w:rsidR="00A2515D" w:rsidRPr="009F0123" w:rsidRDefault="002F0901">
      <w:pPr>
        <w:pBdr>
          <w:top w:val="nil"/>
          <w:left w:val="nil"/>
          <w:bottom w:val="nil"/>
          <w:right w:val="nil"/>
          <w:between w:val="nil"/>
        </w:pBdr>
        <w:spacing w:line="266" w:lineRule="auto"/>
        <w:ind w:left="116" w:right="199" w:firstLine="322"/>
        <w:jc w:val="both"/>
        <w:rPr>
          <w:color w:val="000000"/>
          <w:sz w:val="24"/>
          <w:szCs w:val="24"/>
        </w:rPr>
      </w:pPr>
      <w:r w:rsidRPr="009F0123">
        <w:rPr>
          <w:sz w:val="24"/>
          <w:szCs w:val="24"/>
        </w:rPr>
        <w:t>Each species of plant interacts with a relatively small number of bat species and the number of interactions varies considerably (</w:t>
      </w:r>
      <w:r w:rsidRPr="009F0123">
        <w:rPr>
          <w:color w:val="202124"/>
          <w:sz w:val="24"/>
          <w:szCs w:val="24"/>
          <w:highlight w:val="white"/>
        </w:rPr>
        <w:t>μ=3</w:t>
      </w:r>
      <w:r w:rsidRPr="009F0123">
        <w:rPr>
          <w:sz w:val="24"/>
          <w:szCs w:val="24"/>
        </w:rPr>
        <w:t>, range=1-23). Most tree species account for most frugivory interactions</w:t>
      </w:r>
      <w:r w:rsidRPr="009F0123">
        <w:rPr>
          <w:color w:val="000000"/>
          <w:sz w:val="24"/>
          <w:szCs w:val="24"/>
        </w:rPr>
        <w:t xml:space="preserve"> (176 species, range=1-20 interactions) and the largest number of nectarivory interactions (68 species, range =1-15 interactions). </w:t>
      </w:r>
      <w:r w:rsidR="00C413D8" w:rsidRPr="009F0123">
        <w:rPr>
          <w:color w:val="000000"/>
          <w:sz w:val="24"/>
          <w:szCs w:val="24"/>
        </w:rPr>
        <w:t>Many</w:t>
      </w:r>
      <w:r w:rsidRPr="009F0123">
        <w:rPr>
          <w:color w:val="000000"/>
          <w:sz w:val="24"/>
          <w:szCs w:val="24"/>
        </w:rPr>
        <w:t xml:space="preserve"> shrubs (121 species) have interactions of frugivory (range=1-23 interactions), while only few species (18) interact with nectarivores (range=1-6 interactions). Despite trees and shrubs </w:t>
      </w:r>
      <w:r w:rsidRPr="009F0123">
        <w:rPr>
          <w:sz w:val="24"/>
          <w:szCs w:val="24"/>
        </w:rPr>
        <w:t>being</w:t>
      </w:r>
      <w:r w:rsidRPr="009F0123">
        <w:rPr>
          <w:color w:val="000000"/>
          <w:sz w:val="24"/>
          <w:szCs w:val="24"/>
        </w:rPr>
        <w:t xml:space="preserve"> the plant life form </w:t>
      </w:r>
      <w:r w:rsidRPr="009F0123">
        <w:rPr>
          <w:sz w:val="24"/>
          <w:szCs w:val="24"/>
        </w:rPr>
        <w:t>with the highest</w:t>
      </w:r>
      <w:r w:rsidRPr="009F0123">
        <w:rPr>
          <w:color w:val="000000"/>
          <w:sz w:val="24"/>
          <w:szCs w:val="24"/>
        </w:rPr>
        <w:t xml:space="preserve"> number of records, this database also includes information of nectarivory and frugivory of vines, succulents (Cactaceae), and palm-trees (Figure 4A).</w:t>
      </w:r>
    </w:p>
    <w:p w14:paraId="000000CF" w14:textId="43B9C6D1" w:rsidR="00A2515D" w:rsidRPr="009F0123" w:rsidRDefault="002F0901">
      <w:pPr>
        <w:pBdr>
          <w:top w:val="nil"/>
          <w:left w:val="nil"/>
          <w:bottom w:val="nil"/>
          <w:right w:val="nil"/>
          <w:between w:val="nil"/>
        </w:pBdr>
        <w:spacing w:line="266" w:lineRule="auto"/>
        <w:ind w:left="108" w:right="210" w:firstLine="330"/>
        <w:jc w:val="both"/>
        <w:rPr>
          <w:color w:val="000000"/>
          <w:sz w:val="24"/>
          <w:szCs w:val="24"/>
        </w:rPr>
      </w:pPr>
      <w:r w:rsidRPr="009F0123">
        <w:rPr>
          <w:color w:val="000000"/>
          <w:sz w:val="24"/>
          <w:szCs w:val="24"/>
        </w:rPr>
        <w:t xml:space="preserve">Most frugivory interactions were observed for early </w:t>
      </w:r>
      <w:r w:rsidRPr="009F0123">
        <w:rPr>
          <w:sz w:val="24"/>
          <w:szCs w:val="24"/>
        </w:rPr>
        <w:t>successional</w:t>
      </w:r>
      <w:r w:rsidRPr="009F0123">
        <w:rPr>
          <w:color w:val="000000"/>
          <w:sz w:val="24"/>
          <w:szCs w:val="24"/>
        </w:rPr>
        <w:t xml:space="preserve"> plants (145 species) that </w:t>
      </w:r>
      <w:r w:rsidR="00072B4D" w:rsidRPr="009F0123">
        <w:rPr>
          <w:color w:val="000000"/>
          <w:sz w:val="24"/>
          <w:szCs w:val="24"/>
        </w:rPr>
        <w:t>interact</w:t>
      </w:r>
      <w:r w:rsidRPr="009F0123">
        <w:rPr>
          <w:color w:val="000000"/>
          <w:sz w:val="24"/>
          <w:szCs w:val="24"/>
        </w:rPr>
        <w:t xml:space="preserve"> with 1 </w:t>
      </w:r>
      <w:r w:rsidR="00C45D36" w:rsidRPr="009F0123">
        <w:rPr>
          <w:color w:val="000000"/>
          <w:sz w:val="24"/>
          <w:szCs w:val="24"/>
        </w:rPr>
        <w:t xml:space="preserve">to </w:t>
      </w:r>
      <w:r w:rsidRPr="009F0123">
        <w:rPr>
          <w:color w:val="000000"/>
          <w:sz w:val="24"/>
          <w:szCs w:val="24"/>
        </w:rPr>
        <w:t xml:space="preserve">20 bat species, while late successional plants (80 species) interact with 1 </w:t>
      </w:r>
      <w:r w:rsidR="00E27346" w:rsidRPr="009F0123">
        <w:rPr>
          <w:color w:val="000000"/>
          <w:sz w:val="24"/>
          <w:szCs w:val="24"/>
        </w:rPr>
        <w:t xml:space="preserve">to </w:t>
      </w:r>
      <w:r w:rsidRPr="009F0123">
        <w:rPr>
          <w:color w:val="000000"/>
          <w:sz w:val="24"/>
          <w:szCs w:val="24"/>
        </w:rPr>
        <w:t xml:space="preserve">15 bat species. Conversely, nectarivory interactions came more from late </w:t>
      </w:r>
      <w:r w:rsidRPr="009F0123">
        <w:rPr>
          <w:sz w:val="24"/>
          <w:szCs w:val="24"/>
        </w:rPr>
        <w:t>successional</w:t>
      </w:r>
      <w:r w:rsidRPr="009F0123">
        <w:rPr>
          <w:color w:val="000000"/>
          <w:sz w:val="24"/>
          <w:szCs w:val="24"/>
        </w:rPr>
        <w:t xml:space="preserve"> plants (39 species) than early successional ones (13 species).</w:t>
      </w:r>
      <w:sdt>
        <w:sdtPr>
          <w:rPr>
            <w:sz w:val="24"/>
            <w:szCs w:val="24"/>
          </w:rPr>
          <w:tag w:val="goog_rdk_12"/>
          <w:id w:val="-283118813"/>
        </w:sdtPr>
        <w:sdtEndPr/>
        <w:sdtContent/>
      </w:sdt>
      <w:sdt>
        <w:sdtPr>
          <w:rPr>
            <w:sz w:val="24"/>
            <w:szCs w:val="24"/>
          </w:rPr>
          <w:tag w:val="goog_rdk_13"/>
          <w:id w:val="87661912"/>
        </w:sdtPr>
        <w:sdtEndPr/>
        <w:sdtContent/>
      </w:sdt>
      <w:r w:rsidRPr="009F0123">
        <w:rPr>
          <w:color w:val="000000"/>
          <w:sz w:val="24"/>
          <w:szCs w:val="24"/>
        </w:rPr>
        <w:t xml:space="preserve"> </w:t>
      </w:r>
      <w:r w:rsidR="00007230" w:rsidRPr="009F0123">
        <w:rPr>
          <w:color w:val="000000"/>
          <w:sz w:val="24"/>
          <w:szCs w:val="24"/>
        </w:rPr>
        <w:t xml:space="preserve">The range of </w:t>
      </w:r>
      <w:r w:rsidR="00007230" w:rsidRPr="009F0123">
        <w:rPr>
          <w:color w:val="000000"/>
          <w:sz w:val="24"/>
          <w:szCs w:val="24"/>
        </w:rPr>
        <w:lastRenderedPageBreak/>
        <w:t xml:space="preserve">interactions accounted by both groups of plants is 1-15 bat species </w:t>
      </w:r>
      <w:r w:rsidRPr="009F0123">
        <w:rPr>
          <w:color w:val="000000"/>
          <w:sz w:val="24"/>
          <w:szCs w:val="24"/>
        </w:rPr>
        <w:t xml:space="preserve">(Figure 4B). </w:t>
      </w:r>
    </w:p>
    <w:p w14:paraId="000000D1" w14:textId="7836447F" w:rsidR="00A2515D" w:rsidRPr="009F0123" w:rsidRDefault="002F0901" w:rsidP="00007230">
      <w:pPr>
        <w:pBdr>
          <w:top w:val="nil"/>
          <w:left w:val="nil"/>
          <w:bottom w:val="nil"/>
          <w:right w:val="nil"/>
          <w:between w:val="nil"/>
        </w:pBdr>
        <w:spacing w:line="266" w:lineRule="auto"/>
        <w:ind w:left="108" w:right="210" w:firstLine="330"/>
        <w:jc w:val="both"/>
        <w:rPr>
          <w:color w:val="000000"/>
          <w:sz w:val="24"/>
          <w:szCs w:val="24"/>
        </w:rPr>
      </w:pPr>
      <w:r w:rsidRPr="009F0123">
        <w:rPr>
          <w:color w:val="000000"/>
          <w:sz w:val="24"/>
          <w:szCs w:val="24"/>
        </w:rPr>
        <w:t>Most records in NeoBat Interactions come from f</w:t>
      </w:r>
      <w:sdt>
        <w:sdtPr>
          <w:rPr>
            <w:sz w:val="24"/>
            <w:szCs w:val="24"/>
          </w:rPr>
          <w:tag w:val="goog_rdk_14"/>
          <w:id w:val="863404443"/>
        </w:sdtPr>
        <w:sdtEndPr/>
        <w:sdtContent/>
      </w:sdt>
      <w:sdt>
        <w:sdtPr>
          <w:rPr>
            <w:sz w:val="24"/>
            <w:szCs w:val="24"/>
          </w:rPr>
          <w:tag w:val="goog_rdk_15"/>
          <w:id w:val="1773048176"/>
        </w:sdtPr>
        <w:sdtEndPr/>
        <w:sdtContent/>
      </w:sdt>
      <w:r w:rsidRPr="009F0123">
        <w:rPr>
          <w:color w:val="000000"/>
          <w:sz w:val="24"/>
          <w:szCs w:val="24"/>
        </w:rPr>
        <w:t xml:space="preserve">ruit-eating bats. Frugivorous bats consume fruits of </w:t>
      </w:r>
      <w:r w:rsidR="00845C81" w:rsidRPr="009F0123">
        <w:rPr>
          <w:color w:val="000000"/>
          <w:sz w:val="24"/>
          <w:szCs w:val="24"/>
        </w:rPr>
        <w:t>many</w:t>
      </w:r>
      <w:r w:rsidRPr="009F0123">
        <w:rPr>
          <w:color w:val="000000"/>
          <w:sz w:val="24"/>
          <w:szCs w:val="24"/>
        </w:rPr>
        <w:t xml:space="preserve"> plant species (range=1</w:t>
      </w:r>
      <w:r w:rsidR="00007230" w:rsidRPr="009F0123">
        <w:rPr>
          <w:color w:val="000000"/>
          <w:sz w:val="24"/>
          <w:szCs w:val="24"/>
        </w:rPr>
        <w:t>-</w:t>
      </w:r>
      <w:r w:rsidRPr="009F0123">
        <w:rPr>
          <w:color w:val="000000"/>
          <w:sz w:val="24"/>
          <w:szCs w:val="24"/>
        </w:rPr>
        <w:t xml:space="preserve">188 interactions). Some species (18) may </w:t>
      </w:r>
      <w:r w:rsidRPr="009F0123">
        <w:rPr>
          <w:sz w:val="24"/>
          <w:szCs w:val="24"/>
        </w:rPr>
        <w:t>also eat</w:t>
      </w:r>
      <w:r w:rsidRPr="009F0123">
        <w:rPr>
          <w:color w:val="000000"/>
          <w:sz w:val="24"/>
          <w:szCs w:val="24"/>
        </w:rPr>
        <w:t xml:space="preserve"> nectar of a </w:t>
      </w:r>
      <w:r w:rsidRPr="009F0123">
        <w:rPr>
          <w:sz w:val="24"/>
          <w:szCs w:val="24"/>
        </w:rPr>
        <w:t>considerably</w:t>
      </w:r>
      <w:r w:rsidRPr="009F0123">
        <w:rPr>
          <w:color w:val="000000"/>
          <w:sz w:val="24"/>
          <w:szCs w:val="24"/>
        </w:rPr>
        <w:t xml:space="preserve"> wide number of plants (range=1-34 interactions). Nectarivorous bats eat nectar from 1</w:t>
      </w:r>
      <w:r w:rsidR="0021727B" w:rsidRPr="009F0123">
        <w:rPr>
          <w:color w:val="000000"/>
          <w:sz w:val="24"/>
          <w:szCs w:val="24"/>
        </w:rPr>
        <w:t xml:space="preserve"> to </w:t>
      </w:r>
      <w:r w:rsidRPr="009F0123">
        <w:rPr>
          <w:color w:val="000000"/>
          <w:sz w:val="24"/>
          <w:szCs w:val="24"/>
        </w:rPr>
        <w:t>68 species and fruits from 1</w:t>
      </w:r>
      <w:r w:rsidR="0021727B" w:rsidRPr="009F0123">
        <w:rPr>
          <w:color w:val="000000"/>
          <w:sz w:val="24"/>
          <w:szCs w:val="24"/>
        </w:rPr>
        <w:t xml:space="preserve"> to</w:t>
      </w:r>
      <w:r w:rsidRPr="009F0123">
        <w:rPr>
          <w:color w:val="000000"/>
          <w:sz w:val="24"/>
          <w:szCs w:val="24"/>
        </w:rPr>
        <w:t xml:space="preserve"> </w:t>
      </w:r>
      <w:r w:rsidRPr="009F0123">
        <w:rPr>
          <w:sz w:val="24"/>
          <w:szCs w:val="24"/>
        </w:rPr>
        <w:t>28</w:t>
      </w:r>
      <w:r w:rsidRPr="009F0123">
        <w:rPr>
          <w:color w:val="000000"/>
          <w:sz w:val="24"/>
          <w:szCs w:val="24"/>
        </w:rPr>
        <w:t xml:space="preserve"> species of plants. Species of omnivorous bats can consume fruits and nectar of up to 32 plant species. Finally, the database also contains records of a few mainly animalivorous bats of the genera </w:t>
      </w:r>
      <w:r w:rsidRPr="009F0123">
        <w:rPr>
          <w:i/>
          <w:color w:val="000000"/>
          <w:sz w:val="24"/>
          <w:szCs w:val="24"/>
        </w:rPr>
        <w:t xml:space="preserve">Lampronycteris, Glyphonycteris, Trinycteris, </w:t>
      </w:r>
      <w:r w:rsidRPr="009F0123">
        <w:rPr>
          <w:color w:val="000000"/>
          <w:sz w:val="24"/>
          <w:szCs w:val="24"/>
        </w:rPr>
        <w:t xml:space="preserve">and </w:t>
      </w:r>
      <w:r w:rsidRPr="009F0123">
        <w:rPr>
          <w:i/>
          <w:color w:val="000000"/>
          <w:sz w:val="24"/>
          <w:szCs w:val="24"/>
        </w:rPr>
        <w:t xml:space="preserve">Micronycteris </w:t>
      </w:r>
      <w:r w:rsidRPr="009F0123">
        <w:rPr>
          <w:color w:val="000000"/>
          <w:sz w:val="24"/>
          <w:szCs w:val="24"/>
        </w:rPr>
        <w:t>that</w:t>
      </w:r>
      <w:r w:rsidRPr="009F0123">
        <w:rPr>
          <w:i/>
          <w:color w:val="000000"/>
          <w:sz w:val="24"/>
          <w:szCs w:val="24"/>
        </w:rPr>
        <w:t xml:space="preserve"> </w:t>
      </w:r>
      <w:r w:rsidRPr="009F0123">
        <w:rPr>
          <w:color w:val="000000"/>
          <w:sz w:val="24"/>
          <w:szCs w:val="24"/>
        </w:rPr>
        <w:t>occasionally eat fruits and nectar of up to nine species of plants (Figure 4C).</w:t>
      </w:r>
    </w:p>
    <w:p w14:paraId="000000D2" w14:textId="77777777" w:rsidR="00A2515D" w:rsidRPr="009F0123" w:rsidRDefault="00A2515D">
      <w:pPr>
        <w:pBdr>
          <w:top w:val="nil"/>
          <w:left w:val="nil"/>
          <w:bottom w:val="nil"/>
          <w:right w:val="nil"/>
          <w:between w:val="nil"/>
        </w:pBdr>
        <w:spacing w:line="266" w:lineRule="auto"/>
        <w:ind w:left="108" w:right="210" w:firstLine="330"/>
        <w:jc w:val="both"/>
        <w:rPr>
          <w:sz w:val="20"/>
          <w:szCs w:val="20"/>
        </w:rPr>
      </w:pPr>
    </w:p>
    <w:p w14:paraId="000000D3" w14:textId="1C26E2D0" w:rsidR="00A2515D" w:rsidRPr="009F0123" w:rsidRDefault="002F0901" w:rsidP="00465EDA">
      <w:pPr>
        <w:pBdr>
          <w:top w:val="nil"/>
          <w:left w:val="nil"/>
          <w:bottom w:val="nil"/>
          <w:right w:val="nil"/>
          <w:between w:val="nil"/>
        </w:pBdr>
        <w:jc w:val="center"/>
        <w:rPr>
          <w:color w:val="000000"/>
          <w:sz w:val="20"/>
          <w:szCs w:val="20"/>
        </w:rPr>
      </w:pPr>
      <w:r w:rsidRPr="009F0123">
        <w:rPr>
          <w:noProof/>
          <w:color w:val="000000"/>
          <w:sz w:val="20"/>
          <w:szCs w:val="20"/>
          <w:lang w:eastAsia="en-US"/>
        </w:rPr>
        <w:lastRenderedPageBreak/>
        <w:drawing>
          <wp:inline distT="0" distB="0" distL="0" distR="0" wp14:anchorId="17D55C76" wp14:editId="58EA9A88">
            <wp:extent cx="4608000" cy="7345568"/>
            <wp:effectExtent l="0" t="0" r="2540" b="8255"/>
            <wp:docPr id="2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608000" cy="7345568"/>
                    </a:xfrm>
                    <a:prstGeom prst="rect">
                      <a:avLst/>
                    </a:prstGeom>
                    <a:ln/>
                  </pic:spPr>
                </pic:pic>
              </a:graphicData>
            </a:graphic>
          </wp:inline>
        </w:drawing>
      </w:r>
    </w:p>
    <w:p w14:paraId="1AD80F25" w14:textId="77777777" w:rsidR="00EE3C5D" w:rsidRPr="009F0123" w:rsidRDefault="00EE3C5D" w:rsidP="00465EDA">
      <w:pPr>
        <w:pBdr>
          <w:top w:val="nil"/>
          <w:left w:val="nil"/>
          <w:bottom w:val="nil"/>
          <w:right w:val="nil"/>
          <w:between w:val="nil"/>
        </w:pBdr>
        <w:jc w:val="center"/>
        <w:rPr>
          <w:color w:val="000000"/>
          <w:sz w:val="20"/>
          <w:szCs w:val="20"/>
        </w:rPr>
      </w:pPr>
    </w:p>
    <w:p w14:paraId="434BB1B2" w14:textId="3B372F6B" w:rsidR="00445D9C" w:rsidRPr="009F0123" w:rsidRDefault="002F0901" w:rsidP="00445D9C">
      <w:pPr>
        <w:pBdr>
          <w:top w:val="nil"/>
          <w:left w:val="nil"/>
          <w:bottom w:val="nil"/>
          <w:right w:val="nil"/>
          <w:between w:val="nil"/>
        </w:pBdr>
        <w:spacing w:before="138" w:line="213" w:lineRule="auto"/>
        <w:ind w:left="140" w:right="238"/>
        <w:jc w:val="both"/>
        <w:rPr>
          <w:color w:val="000000"/>
        </w:rPr>
      </w:pPr>
      <w:r w:rsidRPr="009F0123">
        <w:rPr>
          <w:color w:val="000000"/>
        </w:rPr>
        <w:t xml:space="preserve">Figure 4: Number of interactions </w:t>
      </w:r>
      <w:r w:rsidR="007774F7" w:rsidRPr="009F0123">
        <w:t>made</w:t>
      </w:r>
      <w:r w:rsidR="007774F7" w:rsidRPr="009F0123">
        <w:rPr>
          <w:color w:val="000000"/>
        </w:rPr>
        <w:t xml:space="preserve"> </w:t>
      </w:r>
      <w:r w:rsidRPr="009F0123">
        <w:rPr>
          <w:color w:val="000000"/>
        </w:rPr>
        <w:t>by plant and bat species according to their ecological traits: A) Life form of plants, B) Successional stage of plants and C) Trophic guild of bats. Each violet point on A and B represents one plant species, each yellow point on C represents one bat species.</w:t>
      </w:r>
      <w:bookmarkStart w:id="111" w:name="bookmark=id.4d34og8" w:colFirst="0" w:colLast="0"/>
      <w:bookmarkEnd w:id="111"/>
    </w:p>
    <w:p w14:paraId="000000D5" w14:textId="68089618" w:rsidR="00A2515D" w:rsidRPr="009F0123" w:rsidRDefault="002F0901" w:rsidP="00007230">
      <w:pPr>
        <w:pStyle w:val="Ttulo2"/>
        <w:rPr>
          <w:rFonts w:ascii="Palatino Linotype" w:hAnsi="Palatino Linotype"/>
        </w:rPr>
      </w:pPr>
      <w:r w:rsidRPr="009F0123">
        <w:rPr>
          <w:rFonts w:ascii="Palatino Linotype" w:hAnsi="Palatino Linotype"/>
        </w:rPr>
        <w:lastRenderedPageBreak/>
        <w:t>CLASS II. RESEARCH ORIGIN DESCRIPTORS</w:t>
      </w:r>
    </w:p>
    <w:p w14:paraId="000000D6" w14:textId="77777777" w:rsidR="00A2515D" w:rsidRPr="009F0123" w:rsidRDefault="00A2515D" w:rsidP="00007230"/>
    <w:p w14:paraId="000000D7" w14:textId="77777777" w:rsidR="00A2515D" w:rsidRPr="009F0123" w:rsidRDefault="00A2515D" w:rsidP="00007230"/>
    <w:p w14:paraId="000000D8" w14:textId="77777777" w:rsidR="00A2515D" w:rsidRPr="009F0123" w:rsidRDefault="002F0901">
      <w:pPr>
        <w:pStyle w:val="Ttulo3"/>
        <w:numPr>
          <w:ilvl w:val="0"/>
          <w:numId w:val="5"/>
        </w:numPr>
        <w:tabs>
          <w:tab w:val="left" w:pos="454"/>
        </w:tabs>
        <w:rPr>
          <w:rFonts w:ascii="Palatino Linotype" w:hAnsi="Palatino Linotype"/>
          <w:sz w:val="24"/>
          <w:szCs w:val="24"/>
        </w:rPr>
      </w:pPr>
      <w:bookmarkStart w:id="112" w:name="bookmark=id.2s8eyo1" w:colFirst="0" w:colLast="0"/>
      <w:bookmarkEnd w:id="112"/>
      <w:r w:rsidRPr="009F0123">
        <w:rPr>
          <w:rFonts w:ascii="Palatino Linotype" w:hAnsi="Palatino Linotype"/>
          <w:sz w:val="24"/>
          <w:szCs w:val="24"/>
        </w:rPr>
        <w:t>Overall project description</w:t>
      </w:r>
    </w:p>
    <w:p w14:paraId="000000D9" w14:textId="77777777" w:rsidR="00A2515D" w:rsidRPr="009F0123" w:rsidRDefault="002F0901">
      <w:pPr>
        <w:pBdr>
          <w:top w:val="nil"/>
          <w:left w:val="nil"/>
          <w:bottom w:val="nil"/>
          <w:right w:val="nil"/>
          <w:between w:val="nil"/>
        </w:pBdr>
        <w:spacing w:before="174"/>
        <w:ind w:left="638"/>
        <w:rPr>
          <w:color w:val="000000"/>
          <w:sz w:val="24"/>
          <w:szCs w:val="24"/>
        </w:rPr>
      </w:pPr>
      <w:r w:rsidRPr="009F0123">
        <w:rPr>
          <w:rFonts w:eastAsia="Georgia" w:cs="Georgia"/>
          <w:b/>
          <w:color w:val="000000"/>
          <w:sz w:val="24"/>
          <w:szCs w:val="24"/>
        </w:rPr>
        <w:t xml:space="preserve">Identity: </w:t>
      </w:r>
      <w:r w:rsidRPr="009F0123">
        <w:rPr>
          <w:color w:val="000000"/>
          <w:sz w:val="24"/>
          <w:szCs w:val="24"/>
        </w:rPr>
        <w:t>A compilation of bat-plant interactions in the Neotropics.</w:t>
      </w:r>
    </w:p>
    <w:p w14:paraId="000000DA" w14:textId="77777777" w:rsidR="00A2515D" w:rsidRPr="009F0123" w:rsidRDefault="002F0901">
      <w:pPr>
        <w:spacing w:before="207"/>
        <w:ind w:left="638"/>
        <w:rPr>
          <w:sz w:val="24"/>
          <w:szCs w:val="24"/>
        </w:rPr>
      </w:pPr>
      <w:r w:rsidRPr="009F0123">
        <w:rPr>
          <w:rFonts w:eastAsia="Georgia" w:cs="Georgia"/>
          <w:b/>
          <w:sz w:val="24"/>
          <w:szCs w:val="24"/>
        </w:rPr>
        <w:t xml:space="preserve">Period of study: </w:t>
      </w:r>
      <w:r w:rsidRPr="009F0123">
        <w:rPr>
          <w:sz w:val="24"/>
          <w:szCs w:val="24"/>
        </w:rPr>
        <w:t>Dates of source publications range from 1957 to 2007.</w:t>
      </w:r>
    </w:p>
    <w:p w14:paraId="000000DB" w14:textId="77777777" w:rsidR="00A2515D" w:rsidRPr="009F0123" w:rsidRDefault="002F0901">
      <w:pPr>
        <w:pBdr>
          <w:top w:val="nil"/>
          <w:left w:val="nil"/>
          <w:bottom w:val="nil"/>
          <w:right w:val="nil"/>
          <w:between w:val="nil"/>
        </w:pBdr>
        <w:spacing w:before="206" w:line="266" w:lineRule="auto"/>
        <w:ind w:left="638" w:right="708"/>
        <w:jc w:val="both"/>
        <w:rPr>
          <w:color w:val="000000"/>
          <w:sz w:val="24"/>
          <w:szCs w:val="24"/>
        </w:rPr>
      </w:pPr>
      <w:r w:rsidRPr="009F0123">
        <w:rPr>
          <w:rFonts w:eastAsia="Georgia" w:cs="Georgia"/>
          <w:b/>
          <w:color w:val="000000"/>
          <w:sz w:val="24"/>
          <w:szCs w:val="24"/>
        </w:rPr>
        <w:t xml:space="preserve">Objectives: </w:t>
      </w:r>
      <w:r w:rsidRPr="009F0123">
        <w:rPr>
          <w:color w:val="000000"/>
          <w:sz w:val="24"/>
          <w:szCs w:val="24"/>
        </w:rPr>
        <w:t xml:space="preserve">We aimed (1) to </w:t>
      </w:r>
      <w:r w:rsidRPr="009F0123">
        <w:rPr>
          <w:sz w:val="24"/>
          <w:szCs w:val="24"/>
        </w:rPr>
        <w:t>summarize</w:t>
      </w:r>
      <w:r w:rsidRPr="009F0123">
        <w:rPr>
          <w:color w:val="000000"/>
          <w:sz w:val="24"/>
          <w:szCs w:val="24"/>
        </w:rPr>
        <w:t xml:space="preserve"> and make available information about frugivory and nectarivory interactions between bats and plants in the Neotropics, as well as some ecological information to be used in studies of community ecology, ecological networks, and macroecology; and (2) to identify gaps in </w:t>
      </w:r>
      <w:r w:rsidRPr="009F0123">
        <w:rPr>
          <w:sz w:val="24"/>
          <w:szCs w:val="24"/>
        </w:rPr>
        <w:t>knowledge</w:t>
      </w:r>
      <w:r w:rsidRPr="009F0123">
        <w:rPr>
          <w:color w:val="000000"/>
          <w:sz w:val="24"/>
          <w:szCs w:val="24"/>
        </w:rPr>
        <w:t xml:space="preserve"> about bat-plant interactions (Eltonian shortfalls) to direct future </w:t>
      </w:r>
      <w:r w:rsidRPr="009F0123">
        <w:rPr>
          <w:sz w:val="24"/>
          <w:szCs w:val="24"/>
        </w:rPr>
        <w:t>research</w:t>
      </w:r>
      <w:r w:rsidRPr="009F0123">
        <w:rPr>
          <w:color w:val="000000"/>
          <w:sz w:val="24"/>
          <w:szCs w:val="24"/>
        </w:rPr>
        <w:t xml:space="preserve"> and sampling effort. This data set represents the most extensive and complete </w:t>
      </w:r>
      <w:r w:rsidRPr="009F0123">
        <w:rPr>
          <w:sz w:val="24"/>
          <w:szCs w:val="24"/>
        </w:rPr>
        <w:t>catalogue</w:t>
      </w:r>
      <w:r w:rsidRPr="009F0123">
        <w:rPr>
          <w:color w:val="000000"/>
          <w:sz w:val="24"/>
          <w:szCs w:val="24"/>
        </w:rPr>
        <w:t xml:space="preserve"> of bat-plant interactions in the Neotropics.</w:t>
      </w:r>
    </w:p>
    <w:p w14:paraId="000000DC" w14:textId="77777777" w:rsidR="00A2515D" w:rsidRPr="009F0123" w:rsidRDefault="002F0901">
      <w:pPr>
        <w:spacing w:before="174"/>
        <w:ind w:left="638"/>
        <w:rPr>
          <w:sz w:val="24"/>
          <w:szCs w:val="24"/>
        </w:rPr>
      </w:pPr>
      <w:r w:rsidRPr="009F0123">
        <w:rPr>
          <w:rFonts w:eastAsia="Georgia" w:cs="Georgia"/>
          <w:b/>
          <w:sz w:val="24"/>
          <w:szCs w:val="24"/>
        </w:rPr>
        <w:t xml:space="preserve">Abstract: </w:t>
      </w:r>
      <w:r w:rsidRPr="009F0123">
        <w:rPr>
          <w:sz w:val="24"/>
          <w:szCs w:val="24"/>
        </w:rPr>
        <w:t>Same as above.</w:t>
      </w:r>
    </w:p>
    <w:p w14:paraId="000000DD" w14:textId="387E3405" w:rsidR="00A2515D" w:rsidRPr="009F0123" w:rsidRDefault="002F0901">
      <w:pPr>
        <w:pBdr>
          <w:top w:val="nil"/>
          <w:left w:val="nil"/>
          <w:bottom w:val="nil"/>
          <w:right w:val="nil"/>
          <w:between w:val="nil"/>
        </w:pBdr>
        <w:spacing w:before="206" w:line="266" w:lineRule="auto"/>
        <w:ind w:left="628" w:right="702" w:firstLine="7"/>
        <w:jc w:val="both"/>
        <w:rPr>
          <w:color w:val="000000"/>
          <w:sz w:val="24"/>
          <w:szCs w:val="24"/>
        </w:rPr>
      </w:pPr>
      <w:r w:rsidRPr="009F0123">
        <w:rPr>
          <w:rFonts w:eastAsia="Georgia" w:cs="Georgia"/>
          <w:b/>
          <w:color w:val="000000"/>
          <w:sz w:val="24"/>
          <w:szCs w:val="24"/>
        </w:rPr>
        <w:t xml:space="preserve">Source of funding: </w:t>
      </w:r>
      <w:r w:rsidRPr="009F0123">
        <w:rPr>
          <w:color w:val="000000"/>
          <w:sz w:val="24"/>
          <w:szCs w:val="24"/>
        </w:rPr>
        <w:t xml:space="preserve">This study was financed by the Brazilian Coordination for the Improvement of Higher Education Personnel (CAPES, </w:t>
      </w:r>
      <w:r w:rsidR="00DF1191" w:rsidRPr="009F0123">
        <w:rPr>
          <w:color w:val="000000"/>
          <w:sz w:val="24"/>
          <w:szCs w:val="24"/>
        </w:rPr>
        <w:t xml:space="preserve">grad </w:t>
      </w:r>
      <w:r w:rsidRPr="009F0123">
        <w:rPr>
          <w:color w:val="000000"/>
          <w:sz w:val="24"/>
          <w:szCs w:val="24"/>
        </w:rPr>
        <w:t xml:space="preserve">student scholarships), </w:t>
      </w:r>
      <w:del w:id="113" w:author="Marco Mello" w:date="2021-10-26T12:57:00Z">
        <w:r w:rsidRPr="009F0123" w:rsidDel="00A137A6">
          <w:rPr>
            <w:color w:val="000000"/>
            <w:sz w:val="24"/>
            <w:szCs w:val="24"/>
          </w:rPr>
          <w:delText xml:space="preserve">the </w:delText>
        </w:r>
      </w:del>
      <w:del w:id="114" w:author="Marco Mello" w:date="2021-10-26T13:00:00Z">
        <w:r w:rsidRPr="009F0123" w:rsidDel="001101E0">
          <w:rPr>
            <w:color w:val="000000"/>
            <w:sz w:val="24"/>
            <w:szCs w:val="24"/>
          </w:rPr>
          <w:delText xml:space="preserve">São Paulo Research Foundation (FAPESP, grant 2018/20695-7), </w:delText>
        </w:r>
      </w:del>
      <w:r w:rsidRPr="009F0123">
        <w:rPr>
          <w:color w:val="000000"/>
          <w:sz w:val="24"/>
          <w:szCs w:val="24"/>
        </w:rPr>
        <w:t>Brazilian Council for Scientific and Technological Development (CNPq, grants 302700/2016-1</w:t>
      </w:r>
      <w:ins w:id="115" w:author="Marco Mello" w:date="2021-10-26T12:59:00Z">
        <w:r w:rsidR="004D646A">
          <w:rPr>
            <w:color w:val="000000"/>
            <w:sz w:val="24"/>
            <w:szCs w:val="24"/>
          </w:rPr>
          <w:t xml:space="preserve">, </w:t>
        </w:r>
      </w:ins>
      <w:del w:id="116" w:author="Marco Mello" w:date="2021-10-26T12:59:00Z">
        <w:r w:rsidRPr="009F0123" w:rsidDel="00C37D5D">
          <w:rPr>
            <w:color w:val="000000"/>
            <w:sz w:val="24"/>
            <w:szCs w:val="24"/>
          </w:rPr>
          <w:delText>,</w:delText>
        </w:r>
        <w:r w:rsidRPr="009F0123" w:rsidDel="004D646A">
          <w:rPr>
            <w:color w:val="000000"/>
            <w:sz w:val="24"/>
            <w:szCs w:val="24"/>
          </w:rPr>
          <w:delText xml:space="preserve"> </w:delText>
        </w:r>
      </w:del>
      <w:r w:rsidRPr="009F0123">
        <w:rPr>
          <w:color w:val="000000"/>
          <w:sz w:val="24"/>
          <w:szCs w:val="24"/>
        </w:rPr>
        <w:t>304498/2019-0,</w:t>
      </w:r>
      <w:ins w:id="117" w:author="Marco Mello" w:date="2021-10-26T12:59:00Z">
        <w:r w:rsidR="004D646A">
          <w:rPr>
            <w:color w:val="000000"/>
            <w:sz w:val="24"/>
            <w:szCs w:val="24"/>
          </w:rPr>
          <w:t xml:space="preserve"> and</w:t>
        </w:r>
      </w:ins>
      <w:ins w:id="118" w:author="Marco Mello" w:date="2021-10-26T12:58:00Z">
        <w:r w:rsidR="00A137A6">
          <w:rPr>
            <w:color w:val="000000"/>
            <w:sz w:val="24"/>
            <w:szCs w:val="24"/>
          </w:rPr>
          <w:t xml:space="preserve"> </w:t>
        </w:r>
        <w:r w:rsidR="00A137A6" w:rsidRPr="00A137A6">
          <w:rPr>
            <w:color w:val="000000"/>
            <w:sz w:val="24"/>
            <w:szCs w:val="24"/>
          </w:rPr>
          <w:t>472372/2013-0</w:t>
        </w:r>
      </w:ins>
      <w:ins w:id="119" w:author="Marco Mello" w:date="2021-10-26T12:59:00Z">
        <w:r w:rsidR="004D646A">
          <w:rPr>
            <w:color w:val="000000"/>
            <w:sz w:val="24"/>
            <w:szCs w:val="24"/>
          </w:rPr>
          <w:t>;</w:t>
        </w:r>
      </w:ins>
      <w:del w:id="120" w:author="Marco Mello" w:date="2021-10-26T13:08:00Z">
        <w:r w:rsidRPr="009F0123" w:rsidDel="001C1E69">
          <w:rPr>
            <w:color w:val="000000"/>
            <w:sz w:val="24"/>
            <w:szCs w:val="24"/>
          </w:rPr>
          <w:delText xml:space="preserve"> </w:delText>
        </w:r>
      </w:del>
      <w:ins w:id="121" w:author="Marco Mello" w:date="2021-10-26T12:58:00Z">
        <w:r w:rsidR="00A137A6">
          <w:rPr>
            <w:color w:val="000000"/>
            <w:sz w:val="24"/>
            <w:szCs w:val="24"/>
          </w:rPr>
          <w:t xml:space="preserve"> </w:t>
        </w:r>
      </w:ins>
      <w:del w:id="122" w:author="Marco Mello" w:date="2021-10-26T12:58:00Z">
        <w:r w:rsidRPr="009F0123" w:rsidDel="00A137A6">
          <w:rPr>
            <w:color w:val="000000"/>
            <w:sz w:val="24"/>
            <w:szCs w:val="24"/>
          </w:rPr>
          <w:delText xml:space="preserve">and </w:delText>
        </w:r>
      </w:del>
      <w:r w:rsidRPr="009F0123">
        <w:rPr>
          <w:color w:val="000000"/>
          <w:sz w:val="24"/>
          <w:szCs w:val="24"/>
        </w:rPr>
        <w:t>PEC-PG doctoral scholarship 190585/2017-0</w:t>
      </w:r>
      <w:ins w:id="123" w:author="Marco Mello" w:date="2021-10-26T13:08:00Z">
        <w:r w:rsidR="001C1E69">
          <w:rPr>
            <w:color w:val="000000"/>
            <w:sz w:val="24"/>
            <w:szCs w:val="24"/>
          </w:rPr>
          <w:t xml:space="preserve">; and </w:t>
        </w:r>
        <w:r w:rsidR="001C1E69">
          <w:rPr>
            <w:color w:val="000000"/>
            <w:sz w:val="24"/>
            <w:szCs w:val="24"/>
          </w:rPr>
          <w:t xml:space="preserve">research productivity fellowships </w:t>
        </w:r>
        <w:r w:rsidR="001C1E69" w:rsidRPr="00A137A6">
          <w:rPr>
            <w:color w:val="000000"/>
            <w:sz w:val="24"/>
            <w:szCs w:val="24"/>
          </w:rPr>
          <w:t>302700/2016-1</w:t>
        </w:r>
        <w:r w:rsidR="001C1E69">
          <w:rPr>
            <w:color w:val="000000"/>
            <w:sz w:val="24"/>
            <w:szCs w:val="24"/>
          </w:rPr>
          <w:t xml:space="preserve"> and </w:t>
        </w:r>
        <w:r w:rsidR="001C1E69" w:rsidRPr="00A137A6">
          <w:rPr>
            <w:color w:val="000000"/>
            <w:sz w:val="24"/>
            <w:szCs w:val="24"/>
          </w:rPr>
          <w:t>304498/2019-0</w:t>
        </w:r>
      </w:ins>
      <w:r w:rsidRPr="009F0123">
        <w:rPr>
          <w:color w:val="000000"/>
          <w:sz w:val="24"/>
          <w:szCs w:val="24"/>
        </w:rPr>
        <w:t xml:space="preserve">), </w:t>
      </w:r>
      <w:ins w:id="124" w:author="Marco Mello" w:date="2021-10-26T13:00:00Z">
        <w:r w:rsidR="001101E0" w:rsidRPr="009F0123">
          <w:rPr>
            <w:color w:val="000000"/>
            <w:sz w:val="24"/>
            <w:szCs w:val="24"/>
          </w:rPr>
          <w:t>São Paulo Research Foundation (FAPESP, grant</w:t>
        </w:r>
        <w:r w:rsidR="001101E0">
          <w:rPr>
            <w:color w:val="000000"/>
            <w:sz w:val="24"/>
            <w:szCs w:val="24"/>
          </w:rPr>
          <w:t xml:space="preserve">s </w:t>
        </w:r>
        <w:r w:rsidR="001101E0" w:rsidRPr="00E5403E">
          <w:rPr>
            <w:color w:val="000000"/>
            <w:sz w:val="24"/>
            <w:szCs w:val="24"/>
          </w:rPr>
          <w:t>2006/00265-0</w:t>
        </w:r>
        <w:r w:rsidR="001101E0">
          <w:rPr>
            <w:color w:val="000000"/>
            <w:sz w:val="24"/>
            <w:szCs w:val="24"/>
          </w:rPr>
          <w:t xml:space="preserve"> and</w:t>
        </w:r>
        <w:r w:rsidR="001101E0" w:rsidRPr="009F0123">
          <w:rPr>
            <w:color w:val="000000"/>
            <w:sz w:val="24"/>
            <w:szCs w:val="24"/>
          </w:rPr>
          <w:t xml:space="preserve"> 2018/20695-7), </w:t>
        </w:r>
      </w:ins>
      <w:r w:rsidRPr="009F0123">
        <w:rPr>
          <w:color w:val="000000"/>
          <w:sz w:val="24"/>
          <w:szCs w:val="24"/>
        </w:rPr>
        <w:t>Alexander von Humboldt Foundation (AvH, grants</w:t>
      </w:r>
      <w:del w:id="125" w:author="Marco Mello" w:date="2021-10-26T13:01:00Z">
        <w:r w:rsidRPr="009F0123" w:rsidDel="001D6DAD">
          <w:rPr>
            <w:color w:val="000000"/>
            <w:sz w:val="24"/>
            <w:szCs w:val="24"/>
          </w:rPr>
          <w:delText xml:space="preserve"> 1134644</w:delText>
        </w:r>
      </w:del>
      <w:ins w:id="126" w:author="Marco Mello" w:date="2021-10-26T13:01:00Z">
        <w:r w:rsidR="001D6DAD">
          <w:rPr>
            <w:color w:val="000000"/>
            <w:sz w:val="24"/>
            <w:szCs w:val="24"/>
          </w:rPr>
          <w:t xml:space="preserve"> </w:t>
        </w:r>
        <w:r w:rsidR="001D6DAD" w:rsidRPr="001D6DAD">
          <w:rPr>
            <w:color w:val="000000"/>
            <w:sz w:val="24"/>
            <w:szCs w:val="24"/>
          </w:rPr>
          <w:t>3.4-BRA/1134644</w:t>
        </w:r>
        <w:r w:rsidR="004052DA">
          <w:rPr>
            <w:color w:val="000000"/>
            <w:sz w:val="24"/>
            <w:szCs w:val="24"/>
          </w:rPr>
          <w:t xml:space="preserve"> STP</w:t>
        </w:r>
      </w:ins>
      <w:r w:rsidRPr="009F0123">
        <w:rPr>
          <w:color w:val="000000"/>
          <w:sz w:val="24"/>
          <w:szCs w:val="24"/>
        </w:rPr>
        <w:t>, 3.4-8151/15037, and 3.2-BRA/1134644)</w:t>
      </w:r>
      <w:ins w:id="127" w:author="Marco Mello" w:date="2021-10-26T12:59:00Z">
        <w:r w:rsidR="0019418D">
          <w:rPr>
            <w:color w:val="000000"/>
            <w:sz w:val="24"/>
            <w:szCs w:val="24"/>
          </w:rPr>
          <w:t>,</w:t>
        </w:r>
      </w:ins>
      <w:r w:rsidRPr="009F0123">
        <w:rPr>
          <w:color w:val="000000"/>
          <w:sz w:val="24"/>
          <w:szCs w:val="24"/>
        </w:rPr>
        <w:t xml:space="preserve"> and Dean of Research of the University of São Paulo (PRP-USP, grant 18.1.660.41.7).</w:t>
      </w:r>
    </w:p>
    <w:p w14:paraId="000000DE" w14:textId="77777777" w:rsidR="00A2515D" w:rsidRPr="009F0123" w:rsidRDefault="00A2515D">
      <w:pPr>
        <w:pBdr>
          <w:top w:val="nil"/>
          <w:left w:val="nil"/>
          <w:bottom w:val="nil"/>
          <w:right w:val="nil"/>
          <w:between w:val="nil"/>
        </w:pBdr>
        <w:spacing w:before="1"/>
        <w:rPr>
          <w:color w:val="000000"/>
          <w:sz w:val="24"/>
          <w:szCs w:val="24"/>
        </w:rPr>
      </w:pPr>
    </w:p>
    <w:p w14:paraId="000000DF" w14:textId="77777777" w:rsidR="00A2515D" w:rsidRPr="009F0123" w:rsidRDefault="002F0901">
      <w:pPr>
        <w:pStyle w:val="Ttulo3"/>
        <w:numPr>
          <w:ilvl w:val="0"/>
          <w:numId w:val="5"/>
        </w:numPr>
        <w:tabs>
          <w:tab w:val="left" w:pos="443"/>
        </w:tabs>
        <w:ind w:left="442" w:hanging="303"/>
        <w:rPr>
          <w:rFonts w:ascii="Palatino Linotype" w:hAnsi="Palatino Linotype"/>
          <w:sz w:val="24"/>
          <w:szCs w:val="24"/>
        </w:rPr>
      </w:pPr>
      <w:bookmarkStart w:id="128" w:name="bookmark=id.17dp8vu" w:colFirst="0" w:colLast="0"/>
      <w:bookmarkEnd w:id="128"/>
      <w:r w:rsidRPr="009F0123">
        <w:rPr>
          <w:rFonts w:ascii="Palatino Linotype" w:hAnsi="Palatino Linotype"/>
          <w:sz w:val="24"/>
          <w:szCs w:val="24"/>
        </w:rPr>
        <w:t>Specific subproject description</w:t>
      </w:r>
    </w:p>
    <w:p w14:paraId="000000E0" w14:textId="1EDCBA92" w:rsidR="00A2515D" w:rsidRPr="009F0123" w:rsidRDefault="002F0901">
      <w:pPr>
        <w:pBdr>
          <w:top w:val="nil"/>
          <w:left w:val="nil"/>
          <w:bottom w:val="nil"/>
          <w:right w:val="nil"/>
          <w:between w:val="nil"/>
        </w:pBdr>
        <w:spacing w:before="174" w:line="266" w:lineRule="auto"/>
        <w:ind w:left="638" w:right="702"/>
        <w:jc w:val="both"/>
        <w:rPr>
          <w:color w:val="000000"/>
          <w:sz w:val="24"/>
          <w:szCs w:val="24"/>
        </w:rPr>
      </w:pPr>
      <w:r w:rsidRPr="009F0123">
        <w:rPr>
          <w:rFonts w:eastAsia="Georgia" w:cs="Georgia"/>
          <w:b/>
          <w:color w:val="000000"/>
          <w:sz w:val="24"/>
          <w:szCs w:val="24"/>
        </w:rPr>
        <w:t xml:space="preserve">Site description: </w:t>
      </w:r>
      <w:r w:rsidRPr="009F0123">
        <w:rPr>
          <w:color w:val="000000"/>
          <w:sz w:val="24"/>
          <w:szCs w:val="24"/>
        </w:rPr>
        <w:t xml:space="preserve">The Neotropics is one of the eight biogeographic realms of the world and extends from </w:t>
      </w:r>
      <w:ins w:id="129" w:author="Renata de Lara Muylaert" w:date="2021-10-15T15:53:00Z">
        <w:r w:rsidR="00D73D2E">
          <w:rPr>
            <w:color w:val="000000"/>
            <w:sz w:val="24"/>
            <w:szCs w:val="24"/>
          </w:rPr>
          <w:t xml:space="preserve">the </w:t>
        </w:r>
      </w:ins>
      <w:r w:rsidRPr="009F0123">
        <w:rPr>
          <w:color w:val="000000"/>
          <w:sz w:val="24"/>
          <w:szCs w:val="24"/>
        </w:rPr>
        <w:t xml:space="preserve">southeastern United States to Patagonia, including the Caribbean and some Pacific islands (Olson </w:t>
      </w:r>
      <w:r w:rsidRPr="009F0123">
        <w:rPr>
          <w:i/>
          <w:color w:val="000000"/>
          <w:sz w:val="24"/>
          <w:szCs w:val="24"/>
        </w:rPr>
        <w:t xml:space="preserve">et al. </w:t>
      </w:r>
      <w:r w:rsidRPr="009F0123">
        <w:rPr>
          <w:color w:val="000000"/>
          <w:sz w:val="24"/>
          <w:szCs w:val="24"/>
        </w:rPr>
        <w:t xml:space="preserve">2001). The region </w:t>
      </w:r>
      <w:r w:rsidRPr="009F0123">
        <w:rPr>
          <w:sz w:val="24"/>
          <w:szCs w:val="24"/>
        </w:rPr>
        <w:t>comprises</w:t>
      </w:r>
      <w:r w:rsidRPr="009F0123">
        <w:rPr>
          <w:color w:val="000000"/>
          <w:sz w:val="24"/>
          <w:szCs w:val="24"/>
        </w:rPr>
        <w:t xml:space="preserve"> 17 phytogeographic domains divided into 96 ecoregions</w:t>
      </w:r>
      <w:ins w:id="130" w:author="Renata de Lara Muylaert" w:date="2021-10-15T15:54:00Z">
        <w:r w:rsidR="00546685">
          <w:rPr>
            <w:color w:val="000000"/>
            <w:sz w:val="24"/>
            <w:szCs w:val="24"/>
          </w:rPr>
          <w:t>,</w:t>
        </w:r>
      </w:ins>
      <w:r w:rsidRPr="009F0123">
        <w:rPr>
          <w:color w:val="000000"/>
          <w:sz w:val="24"/>
          <w:szCs w:val="24"/>
        </w:rPr>
        <w:t xml:space="preserve"> including the Nearctic Mexico Domain (Oliveira-Filho 2017). The vegetation of the region is very diverse, including xeric and thorny shrub</w:t>
      </w:r>
      <w:del w:id="131" w:author="Renata de Lara Muylaert" w:date="2021-10-15T15:54:00Z">
        <w:r w:rsidRPr="009F0123" w:rsidDel="00114A6E">
          <w:rPr>
            <w:color w:val="000000"/>
            <w:sz w:val="24"/>
            <w:szCs w:val="24"/>
          </w:rPr>
          <w:delText xml:space="preserve"> </w:delText>
        </w:r>
      </w:del>
      <w:r w:rsidRPr="009F0123">
        <w:rPr>
          <w:color w:val="000000"/>
          <w:sz w:val="24"/>
          <w:szCs w:val="24"/>
        </w:rPr>
        <w:t xml:space="preserve">lands, open fields, sandy and rocky vegetation, woodlands, savannas, deciduous and semideciduous forest, </w:t>
      </w:r>
      <w:r w:rsidRPr="009F0123">
        <w:rPr>
          <w:color w:val="000000"/>
          <w:sz w:val="24"/>
          <w:szCs w:val="24"/>
        </w:rPr>
        <w:lastRenderedPageBreak/>
        <w:t>rainforest, cloud forest, dwarf forest, and floodplains.</w:t>
      </w:r>
    </w:p>
    <w:p w14:paraId="000000E1" w14:textId="77777777" w:rsidR="00A2515D" w:rsidRPr="009F0123" w:rsidRDefault="002F0901">
      <w:pPr>
        <w:pBdr>
          <w:top w:val="nil"/>
          <w:left w:val="nil"/>
          <w:bottom w:val="nil"/>
          <w:right w:val="nil"/>
          <w:between w:val="nil"/>
        </w:pBdr>
        <w:spacing w:before="173" w:line="266" w:lineRule="auto"/>
        <w:ind w:left="638" w:right="702"/>
        <w:jc w:val="both"/>
        <w:rPr>
          <w:color w:val="000000"/>
          <w:sz w:val="24"/>
          <w:szCs w:val="24"/>
        </w:rPr>
      </w:pPr>
      <w:r w:rsidRPr="009F0123">
        <w:rPr>
          <w:color w:val="000000"/>
          <w:sz w:val="24"/>
          <w:szCs w:val="24"/>
        </w:rPr>
        <w:t xml:space="preserve">The Neotropics is the most species-rich realm in the world and has high levels of endemism (Ulloa </w:t>
      </w:r>
      <w:r w:rsidRPr="009F0123">
        <w:rPr>
          <w:i/>
          <w:color w:val="000000"/>
          <w:sz w:val="24"/>
          <w:szCs w:val="24"/>
        </w:rPr>
        <w:t xml:space="preserve">et al. </w:t>
      </w:r>
      <w:r w:rsidRPr="009F0123">
        <w:rPr>
          <w:color w:val="000000"/>
          <w:sz w:val="24"/>
          <w:szCs w:val="24"/>
        </w:rPr>
        <w:t xml:space="preserve">2017). Due to this high level of endemism and the number of threats in some areas, seven of the 25 hotspots of biodiversity are in the neotropical region: Mesoamerica, </w:t>
      </w:r>
      <w:r w:rsidRPr="009F0123">
        <w:rPr>
          <w:sz w:val="24"/>
          <w:szCs w:val="24"/>
        </w:rPr>
        <w:t>Caribbean</w:t>
      </w:r>
      <w:r w:rsidRPr="009F0123">
        <w:rPr>
          <w:color w:val="000000"/>
          <w:sz w:val="24"/>
          <w:szCs w:val="24"/>
        </w:rPr>
        <w:t xml:space="preserve"> Islands, Tumbes-Choco-Magdalena, Tropical Andes, Cerrado, Atlantic Forest, and Chilean Winter Rainfall and Valdivian Forests (Mittermeier </w:t>
      </w:r>
      <w:r w:rsidRPr="009F0123">
        <w:rPr>
          <w:i/>
          <w:color w:val="000000"/>
          <w:sz w:val="24"/>
          <w:szCs w:val="24"/>
        </w:rPr>
        <w:t xml:space="preserve">et al. </w:t>
      </w:r>
      <w:r w:rsidRPr="009F0123">
        <w:rPr>
          <w:color w:val="000000"/>
          <w:sz w:val="24"/>
          <w:szCs w:val="24"/>
        </w:rPr>
        <w:t xml:space="preserve">2011), beside the Amazon Forest, the most biodiverse ecoregion in the world (Hoorn </w:t>
      </w:r>
      <w:r w:rsidRPr="009F0123">
        <w:rPr>
          <w:i/>
          <w:color w:val="000000"/>
          <w:sz w:val="24"/>
          <w:szCs w:val="24"/>
        </w:rPr>
        <w:t xml:space="preserve">et al. </w:t>
      </w:r>
      <w:r w:rsidRPr="009F0123">
        <w:rPr>
          <w:color w:val="000000"/>
          <w:sz w:val="24"/>
          <w:szCs w:val="24"/>
        </w:rPr>
        <w:t>2010).</w:t>
      </w:r>
    </w:p>
    <w:p w14:paraId="000000E2" w14:textId="60BA453A" w:rsidR="00A2515D" w:rsidRPr="009F0123" w:rsidRDefault="002F0901">
      <w:pPr>
        <w:pBdr>
          <w:top w:val="nil"/>
          <w:left w:val="nil"/>
          <w:bottom w:val="nil"/>
          <w:right w:val="nil"/>
          <w:between w:val="nil"/>
        </w:pBdr>
        <w:spacing w:before="173" w:line="266" w:lineRule="auto"/>
        <w:ind w:left="638" w:right="702"/>
        <w:jc w:val="both"/>
        <w:rPr>
          <w:color w:val="000000"/>
          <w:sz w:val="24"/>
          <w:szCs w:val="24"/>
        </w:rPr>
      </w:pPr>
      <w:r w:rsidRPr="009F0123">
        <w:rPr>
          <w:rFonts w:eastAsia="Georgia" w:cs="Georgia"/>
          <w:b/>
          <w:color w:val="000000"/>
          <w:sz w:val="24"/>
          <w:szCs w:val="24"/>
        </w:rPr>
        <w:t xml:space="preserve">Data compilation: </w:t>
      </w:r>
      <w:r w:rsidRPr="009F0123">
        <w:rPr>
          <w:color w:val="000000"/>
          <w:sz w:val="24"/>
          <w:szCs w:val="24"/>
        </w:rPr>
        <w:t>The present database was originally compiled from the Bat-Plant Inter</w:t>
      </w:r>
      <w:del w:id="132" w:author="Guillermo Florez" w:date="2021-10-13T00:40:00Z">
        <w:r w:rsidRPr="009F0123" w:rsidDel="00DD7AC8">
          <w:rPr>
            <w:color w:val="000000"/>
            <w:sz w:val="24"/>
            <w:szCs w:val="24"/>
          </w:rPr>
          <w:delText xml:space="preserve">- </w:delText>
        </w:r>
      </w:del>
      <w:r w:rsidRPr="009F0123">
        <w:rPr>
          <w:color w:val="000000"/>
          <w:sz w:val="24"/>
          <w:szCs w:val="24"/>
        </w:rPr>
        <w:t xml:space="preserve">action Database (Geiselman </w:t>
      </w:r>
      <w:r w:rsidRPr="009F0123">
        <w:rPr>
          <w:i/>
          <w:color w:val="000000"/>
          <w:sz w:val="24"/>
          <w:szCs w:val="24"/>
        </w:rPr>
        <w:t>et al.</w:t>
      </w:r>
      <w:r w:rsidRPr="009F0123">
        <w:rPr>
          <w:color w:val="000000"/>
          <w:sz w:val="24"/>
          <w:szCs w:val="24"/>
        </w:rPr>
        <w:t xml:space="preserve"> 2004), currently known as Bat Eco-Interactions (Geiselman and Younger 2020). We have also carried out a bibliographic search of different sources: (1) the online databases Web of Knowledge, Scopus, Scielo</w:t>
      </w:r>
      <w:r w:rsidR="00A37C2A" w:rsidRPr="009F0123">
        <w:rPr>
          <w:color w:val="000000"/>
          <w:sz w:val="24"/>
          <w:szCs w:val="24"/>
        </w:rPr>
        <w:t>,</w:t>
      </w:r>
      <w:r w:rsidRPr="009F0123">
        <w:rPr>
          <w:color w:val="000000"/>
          <w:sz w:val="24"/>
          <w:szCs w:val="24"/>
        </w:rPr>
        <w:t xml:space="preserve"> and Google Scholar; (2) references cited in the literature; and (3) direct </w:t>
      </w:r>
      <w:r w:rsidRPr="009F0123">
        <w:rPr>
          <w:sz w:val="24"/>
          <w:szCs w:val="24"/>
        </w:rPr>
        <w:t>communication</w:t>
      </w:r>
      <w:r w:rsidRPr="009F0123">
        <w:rPr>
          <w:color w:val="000000"/>
          <w:sz w:val="24"/>
          <w:szCs w:val="24"/>
        </w:rPr>
        <w:t xml:space="preserve"> with local experts. The bibliographic search was performed using the keywords: bat-plant interactions; bat(s) diet + frugivory; bat(s) diet + nectarivory; plant visitation + bat(s), bat(s) pollination, bat(s) seed dispersal. The search was conducted in English, Spanish, Portuguese, and French. We compiled information from 169 references, mainly papers but also </w:t>
      </w:r>
      <w:r w:rsidRPr="009F0123">
        <w:rPr>
          <w:sz w:val="24"/>
          <w:szCs w:val="24"/>
        </w:rPr>
        <w:t>technical</w:t>
      </w:r>
      <w:r w:rsidRPr="009F0123">
        <w:rPr>
          <w:color w:val="000000"/>
          <w:sz w:val="24"/>
          <w:szCs w:val="24"/>
        </w:rPr>
        <w:t xml:space="preserve"> reports, books chapters, and unpublished data. For each sampling site we collected information about vegetation type, mean temperature, rainfall, elevation, potential evapotranspiration, and an aridity index (see Table 4).</w:t>
      </w:r>
    </w:p>
    <w:p w14:paraId="000000E3" w14:textId="77777777" w:rsidR="00A2515D" w:rsidRPr="009F0123" w:rsidRDefault="002F0901">
      <w:pPr>
        <w:pBdr>
          <w:top w:val="nil"/>
          <w:left w:val="nil"/>
          <w:bottom w:val="nil"/>
          <w:right w:val="nil"/>
          <w:between w:val="nil"/>
        </w:pBdr>
        <w:spacing w:before="195" w:line="266" w:lineRule="auto"/>
        <w:ind w:left="627" w:right="697" w:firstLine="10"/>
        <w:jc w:val="both"/>
        <w:rPr>
          <w:color w:val="000000"/>
          <w:sz w:val="24"/>
          <w:szCs w:val="24"/>
        </w:rPr>
      </w:pPr>
      <w:r w:rsidRPr="009F0123">
        <w:rPr>
          <w:rFonts w:eastAsia="Georgia" w:cs="Georgia"/>
          <w:b/>
          <w:color w:val="000000"/>
          <w:sz w:val="24"/>
          <w:szCs w:val="24"/>
        </w:rPr>
        <w:t xml:space="preserve">Research methods: </w:t>
      </w:r>
      <w:r w:rsidRPr="009F0123">
        <w:rPr>
          <w:color w:val="000000"/>
          <w:sz w:val="24"/>
          <w:szCs w:val="24"/>
        </w:rPr>
        <w:t xml:space="preserve">We included studies that reported interactions of frugivory or nectarivory on native plants in the field, through the analysis of bat diets, observation of plant visitation, and </w:t>
      </w:r>
      <w:r w:rsidRPr="009F0123">
        <w:rPr>
          <w:sz w:val="24"/>
          <w:szCs w:val="24"/>
        </w:rPr>
        <w:t xml:space="preserve">captive </w:t>
      </w:r>
      <w:r w:rsidRPr="009F0123">
        <w:rPr>
          <w:color w:val="000000"/>
          <w:sz w:val="24"/>
          <w:szCs w:val="24"/>
        </w:rPr>
        <w:t>experiments. We excluded records from secondary references or unconfirmed potential interactions. When available, interaction strength was reported as the number of bat fecal samples containing the seeds of a given plant species for frugivory, and the number of visits of each bat species to each plant species per sampling unit for nectarivory. Missing information was coded as NA. We also included geographic information of the study sites (latitude, longitude, locality, state, and country). Geographic information was manually curated for all sites using Google Maps and clues from each publication.</w:t>
      </w:r>
    </w:p>
    <w:p w14:paraId="000000E4" w14:textId="7863BDBD" w:rsidR="00A2515D" w:rsidRPr="009F0123" w:rsidRDefault="002F0901">
      <w:pPr>
        <w:pBdr>
          <w:top w:val="nil"/>
          <w:left w:val="nil"/>
          <w:bottom w:val="nil"/>
          <w:right w:val="nil"/>
          <w:between w:val="nil"/>
        </w:pBdr>
        <w:spacing w:before="193" w:line="266" w:lineRule="auto"/>
        <w:ind w:left="614" w:right="708" w:firstLine="22"/>
        <w:jc w:val="both"/>
        <w:rPr>
          <w:color w:val="000000"/>
          <w:sz w:val="24"/>
          <w:szCs w:val="24"/>
        </w:rPr>
      </w:pPr>
      <w:r w:rsidRPr="009F0123">
        <w:rPr>
          <w:color w:val="000000"/>
          <w:sz w:val="24"/>
          <w:szCs w:val="24"/>
        </w:rPr>
        <w:t xml:space="preserve">We compiled information of bat-plant interactions published between 1957 and 2007 from Greenhall (1957), Alcorn </w:t>
      </w:r>
      <w:r w:rsidRPr="009F0123">
        <w:rPr>
          <w:i/>
          <w:color w:val="000000"/>
          <w:sz w:val="24"/>
          <w:szCs w:val="24"/>
        </w:rPr>
        <w:t xml:space="preserve">et al. </w:t>
      </w:r>
      <w:r w:rsidRPr="009F0123">
        <w:rPr>
          <w:color w:val="000000"/>
          <w:sz w:val="24"/>
          <w:szCs w:val="24"/>
        </w:rPr>
        <w:t xml:space="preserve">(1961), Carvalho (1961), Jimbo and </w:t>
      </w:r>
      <w:r w:rsidRPr="009F0123">
        <w:rPr>
          <w:color w:val="000000"/>
          <w:sz w:val="24"/>
          <w:szCs w:val="24"/>
        </w:rPr>
        <w:lastRenderedPageBreak/>
        <w:t xml:space="preserve">Schwassmann (1967), Wilson (1971), Heithaus </w:t>
      </w:r>
      <w:r w:rsidRPr="009F0123">
        <w:rPr>
          <w:i/>
          <w:color w:val="000000"/>
          <w:sz w:val="24"/>
          <w:szCs w:val="24"/>
        </w:rPr>
        <w:t xml:space="preserve">et al. </w:t>
      </w:r>
      <w:r w:rsidRPr="009F0123">
        <w:rPr>
          <w:color w:val="000000"/>
          <w:sz w:val="24"/>
          <w:szCs w:val="24"/>
        </w:rPr>
        <w:t xml:space="preserve">(1974), Howell and Burch (1973), Heithaus </w:t>
      </w:r>
      <w:r w:rsidRPr="009F0123">
        <w:rPr>
          <w:i/>
          <w:color w:val="000000"/>
          <w:sz w:val="24"/>
          <w:szCs w:val="24"/>
        </w:rPr>
        <w:t xml:space="preserve">et al. </w:t>
      </w:r>
      <w:r w:rsidRPr="009F0123">
        <w:rPr>
          <w:color w:val="000000"/>
          <w:sz w:val="24"/>
          <w:szCs w:val="24"/>
        </w:rPr>
        <w:t xml:space="preserve">(1975), Sazima and Sazima (1975), Janzen </w:t>
      </w:r>
      <w:r w:rsidRPr="009F0123">
        <w:rPr>
          <w:i/>
          <w:color w:val="000000"/>
          <w:sz w:val="24"/>
          <w:szCs w:val="24"/>
        </w:rPr>
        <w:t xml:space="preserve">et al. </w:t>
      </w:r>
      <w:r w:rsidRPr="009F0123">
        <w:rPr>
          <w:color w:val="000000"/>
          <w:sz w:val="24"/>
          <w:szCs w:val="24"/>
        </w:rPr>
        <w:t xml:space="preserve">(1976), Sazima (1976), Fleming </w:t>
      </w:r>
      <w:r w:rsidRPr="009F0123">
        <w:rPr>
          <w:i/>
          <w:color w:val="000000"/>
          <w:sz w:val="24"/>
          <w:szCs w:val="24"/>
        </w:rPr>
        <w:t xml:space="preserve">et al. </w:t>
      </w:r>
      <w:r w:rsidRPr="009F0123">
        <w:rPr>
          <w:color w:val="000000"/>
          <w:sz w:val="24"/>
          <w:szCs w:val="24"/>
        </w:rPr>
        <w:t xml:space="preserve">(1977), Nellis and Ehle (1977), Sazima and Sazima (1977), Heithaus and Fleming (1978), Morrison (1978a), Morrison (1978b), Sazima and Sazima (1978), Bonaccorso (1979), Morrison (1980), Sazima and Sazima (1980), Voss </w:t>
      </w:r>
      <w:r w:rsidRPr="009F0123">
        <w:rPr>
          <w:i/>
          <w:color w:val="000000"/>
          <w:sz w:val="24"/>
          <w:szCs w:val="24"/>
        </w:rPr>
        <w:t xml:space="preserve">et al. </w:t>
      </w:r>
      <w:r w:rsidRPr="009F0123">
        <w:rPr>
          <w:color w:val="000000"/>
          <w:sz w:val="24"/>
          <w:szCs w:val="24"/>
        </w:rPr>
        <w:t xml:space="preserve">(1980), August (1981), Fleming (1981), McCracken and Bradbury (1981), Uhl </w:t>
      </w:r>
      <w:r w:rsidRPr="009F0123">
        <w:rPr>
          <w:i/>
          <w:color w:val="000000"/>
          <w:sz w:val="24"/>
          <w:szCs w:val="24"/>
        </w:rPr>
        <w:t xml:space="preserve">et al. </w:t>
      </w:r>
      <w:r w:rsidRPr="009F0123">
        <w:rPr>
          <w:color w:val="000000"/>
          <w:sz w:val="24"/>
          <w:szCs w:val="24"/>
        </w:rPr>
        <w:t xml:space="preserve">(1981), Heithaus </w:t>
      </w:r>
      <w:r w:rsidRPr="009F0123">
        <w:rPr>
          <w:i/>
          <w:color w:val="000000"/>
          <w:sz w:val="24"/>
          <w:szCs w:val="24"/>
        </w:rPr>
        <w:t xml:space="preserve">et al. </w:t>
      </w:r>
      <w:r w:rsidRPr="00D85772">
        <w:rPr>
          <w:color w:val="000000"/>
          <w:sz w:val="24"/>
          <w:szCs w:val="24"/>
          <w:lang w:val="es-419"/>
          <w:rPrChange w:id="133" w:author="Guillermo Florez" w:date="2021-10-14T10:05:00Z">
            <w:rPr>
              <w:color w:val="000000"/>
              <w:sz w:val="24"/>
              <w:szCs w:val="24"/>
            </w:rPr>
          </w:rPrChange>
        </w:rPr>
        <w:t>(1982</w:t>
      </w:r>
      <w:r w:rsidR="00007230" w:rsidRPr="00D85772">
        <w:rPr>
          <w:color w:val="000000"/>
          <w:sz w:val="24"/>
          <w:szCs w:val="24"/>
          <w:lang w:val="es-419"/>
          <w:rPrChange w:id="134" w:author="Guillermo Florez" w:date="2021-10-14T10:05:00Z">
            <w:rPr>
              <w:color w:val="000000"/>
              <w:sz w:val="24"/>
              <w:szCs w:val="24"/>
            </w:rPr>
          </w:rPrChange>
        </w:rPr>
        <w:t>), Sazima</w:t>
      </w:r>
      <w:r w:rsidRPr="00D85772">
        <w:rPr>
          <w:color w:val="000000"/>
          <w:sz w:val="24"/>
          <w:szCs w:val="24"/>
          <w:lang w:val="es-419"/>
          <w:rPrChange w:id="135" w:author="Guillermo Florez" w:date="2021-10-14T10:05:00Z">
            <w:rPr>
              <w:color w:val="000000"/>
              <w:sz w:val="24"/>
              <w:szCs w:val="24"/>
            </w:rPr>
          </w:rPrChange>
        </w:rPr>
        <w:t xml:space="preserve"> </w:t>
      </w:r>
      <w:r w:rsidRPr="00D85772">
        <w:rPr>
          <w:i/>
          <w:color w:val="000000"/>
          <w:sz w:val="24"/>
          <w:szCs w:val="24"/>
          <w:lang w:val="es-419"/>
          <w:rPrChange w:id="136" w:author="Guillermo Florez" w:date="2021-10-14T10:05:00Z">
            <w:rPr>
              <w:i/>
              <w:color w:val="000000"/>
              <w:sz w:val="24"/>
              <w:szCs w:val="24"/>
            </w:rPr>
          </w:rPrChange>
        </w:rPr>
        <w:t xml:space="preserve">et al. </w:t>
      </w:r>
      <w:r w:rsidRPr="00D85772">
        <w:rPr>
          <w:color w:val="000000"/>
          <w:sz w:val="24"/>
          <w:szCs w:val="24"/>
          <w:lang w:val="es-419"/>
          <w:rPrChange w:id="137" w:author="Guillermo Florez" w:date="2021-10-14T10:05:00Z">
            <w:rPr>
              <w:color w:val="000000"/>
              <w:sz w:val="24"/>
              <w:szCs w:val="24"/>
            </w:rPr>
          </w:rPrChange>
        </w:rPr>
        <w:t>(1982</w:t>
      </w:r>
      <w:r w:rsidR="00007230" w:rsidRPr="00D85772">
        <w:rPr>
          <w:color w:val="000000"/>
          <w:sz w:val="24"/>
          <w:szCs w:val="24"/>
          <w:lang w:val="es-419"/>
          <w:rPrChange w:id="138" w:author="Guillermo Florez" w:date="2021-10-14T10:05:00Z">
            <w:rPr>
              <w:color w:val="000000"/>
              <w:sz w:val="24"/>
              <w:szCs w:val="24"/>
            </w:rPr>
          </w:rPrChange>
        </w:rPr>
        <w:t>), Dos</w:t>
      </w:r>
      <w:r w:rsidRPr="00D85772">
        <w:rPr>
          <w:color w:val="000000"/>
          <w:sz w:val="24"/>
          <w:szCs w:val="24"/>
          <w:lang w:val="es-419"/>
          <w:rPrChange w:id="139" w:author="Guillermo Florez" w:date="2021-10-14T10:05:00Z">
            <w:rPr>
              <w:color w:val="000000"/>
              <w:sz w:val="24"/>
              <w:szCs w:val="24"/>
            </w:rPr>
          </w:rPrChange>
        </w:rPr>
        <w:t xml:space="preserve"> Reis and Guillaumet (1983), Steiner (1983), Foresta </w:t>
      </w:r>
      <w:r w:rsidRPr="00D85772">
        <w:rPr>
          <w:i/>
          <w:color w:val="000000"/>
          <w:sz w:val="24"/>
          <w:szCs w:val="24"/>
          <w:lang w:val="es-419"/>
          <w:rPrChange w:id="140" w:author="Guillermo Florez" w:date="2021-10-14T10:05:00Z">
            <w:rPr>
              <w:i/>
              <w:color w:val="000000"/>
              <w:sz w:val="24"/>
              <w:szCs w:val="24"/>
            </w:rPr>
          </w:rPrChange>
        </w:rPr>
        <w:t xml:space="preserve">et al. </w:t>
      </w:r>
      <w:r w:rsidR="00007230" w:rsidRPr="00D85772">
        <w:rPr>
          <w:i/>
          <w:color w:val="000000"/>
          <w:sz w:val="24"/>
          <w:szCs w:val="24"/>
          <w:lang w:val="es-419"/>
          <w:rPrChange w:id="141" w:author="Guillermo Florez" w:date="2021-10-14T10:05:00Z">
            <w:rPr>
              <w:i/>
              <w:color w:val="000000"/>
              <w:sz w:val="24"/>
              <w:szCs w:val="24"/>
            </w:rPr>
          </w:rPrChange>
        </w:rPr>
        <w:t>(</w:t>
      </w:r>
      <w:r w:rsidRPr="00D85772">
        <w:rPr>
          <w:color w:val="000000"/>
          <w:sz w:val="24"/>
          <w:szCs w:val="24"/>
          <w:lang w:val="es-419"/>
          <w:rPrChange w:id="142" w:author="Guillermo Florez" w:date="2021-10-14T10:05:00Z">
            <w:rPr>
              <w:color w:val="000000"/>
              <w:sz w:val="24"/>
              <w:szCs w:val="24"/>
            </w:rPr>
          </w:rPrChange>
        </w:rPr>
        <w:t>1984</w:t>
      </w:r>
      <w:r w:rsidR="00007230" w:rsidRPr="00D85772">
        <w:rPr>
          <w:color w:val="000000"/>
          <w:sz w:val="24"/>
          <w:szCs w:val="24"/>
          <w:lang w:val="es-419"/>
          <w:rPrChange w:id="143" w:author="Guillermo Florez" w:date="2021-10-14T10:05:00Z">
            <w:rPr>
              <w:color w:val="000000"/>
              <w:sz w:val="24"/>
              <w:szCs w:val="24"/>
            </w:rPr>
          </w:rPrChange>
        </w:rPr>
        <w:t>), Estrada</w:t>
      </w:r>
      <w:r w:rsidRPr="00D85772">
        <w:rPr>
          <w:color w:val="000000"/>
          <w:sz w:val="24"/>
          <w:szCs w:val="24"/>
          <w:lang w:val="es-419"/>
          <w:rPrChange w:id="144" w:author="Guillermo Florez" w:date="2021-10-14T10:05:00Z">
            <w:rPr>
              <w:color w:val="000000"/>
              <w:sz w:val="24"/>
              <w:szCs w:val="24"/>
            </w:rPr>
          </w:rPrChange>
        </w:rPr>
        <w:t xml:space="preserve"> </w:t>
      </w:r>
      <w:r w:rsidRPr="00D85772">
        <w:rPr>
          <w:i/>
          <w:color w:val="000000"/>
          <w:sz w:val="24"/>
          <w:szCs w:val="24"/>
          <w:lang w:val="es-419"/>
          <w:rPrChange w:id="145" w:author="Guillermo Florez" w:date="2021-10-14T10:05:00Z">
            <w:rPr>
              <w:i/>
              <w:color w:val="000000"/>
              <w:sz w:val="24"/>
              <w:szCs w:val="24"/>
            </w:rPr>
          </w:rPrChange>
        </w:rPr>
        <w:t>et</w:t>
      </w:r>
      <w:r w:rsidR="007D7AC3" w:rsidRPr="00D85772">
        <w:rPr>
          <w:i/>
          <w:color w:val="000000"/>
          <w:sz w:val="24"/>
          <w:szCs w:val="24"/>
          <w:lang w:val="es-419"/>
          <w:rPrChange w:id="146" w:author="Guillermo Florez" w:date="2021-10-14T10:05:00Z">
            <w:rPr>
              <w:i/>
              <w:color w:val="000000"/>
              <w:sz w:val="24"/>
              <w:szCs w:val="24"/>
            </w:rPr>
          </w:rPrChange>
        </w:rPr>
        <w:t xml:space="preserve"> </w:t>
      </w:r>
      <w:r w:rsidRPr="00D85772">
        <w:rPr>
          <w:i/>
          <w:color w:val="000000"/>
          <w:sz w:val="24"/>
          <w:szCs w:val="24"/>
          <w:lang w:val="es-419"/>
          <w:rPrChange w:id="147" w:author="Guillermo Florez" w:date="2021-10-14T10:05:00Z">
            <w:rPr>
              <w:i/>
              <w:color w:val="000000"/>
              <w:sz w:val="24"/>
              <w:szCs w:val="24"/>
            </w:rPr>
          </w:rPrChange>
        </w:rPr>
        <w:t xml:space="preserve">al. </w:t>
      </w:r>
      <w:r w:rsidRPr="00D85772">
        <w:rPr>
          <w:color w:val="000000"/>
          <w:sz w:val="24"/>
          <w:szCs w:val="24"/>
          <w:lang w:val="es-419"/>
          <w:rPrChange w:id="148" w:author="Guillermo Florez" w:date="2021-10-14T10:05:00Z">
            <w:rPr>
              <w:color w:val="000000"/>
              <w:sz w:val="24"/>
              <w:szCs w:val="24"/>
            </w:rPr>
          </w:rPrChange>
        </w:rPr>
        <w:t xml:space="preserve">(1984a), Estrada </w:t>
      </w:r>
      <w:r w:rsidRPr="00D85772">
        <w:rPr>
          <w:i/>
          <w:color w:val="000000"/>
          <w:sz w:val="24"/>
          <w:szCs w:val="24"/>
          <w:lang w:val="es-419"/>
          <w:rPrChange w:id="149" w:author="Guillermo Florez" w:date="2021-10-14T10:05:00Z">
            <w:rPr>
              <w:i/>
              <w:color w:val="000000"/>
              <w:sz w:val="24"/>
              <w:szCs w:val="24"/>
            </w:rPr>
          </w:rPrChange>
        </w:rPr>
        <w:t xml:space="preserve">et al. </w:t>
      </w:r>
      <w:r w:rsidRPr="00D85772">
        <w:rPr>
          <w:color w:val="000000"/>
          <w:sz w:val="24"/>
          <w:szCs w:val="24"/>
          <w:lang w:val="es-419"/>
          <w:rPrChange w:id="150" w:author="Guillermo Florez" w:date="2021-10-14T10:05:00Z">
            <w:rPr>
              <w:color w:val="000000"/>
              <w:sz w:val="24"/>
              <w:szCs w:val="24"/>
            </w:rPr>
          </w:rPrChange>
        </w:rPr>
        <w:t xml:space="preserve">(1984b), Helversen and Reyer (1984), Hopkins (1984), Lemke (1984), Ramirez </w:t>
      </w:r>
      <w:r w:rsidRPr="00D85772">
        <w:rPr>
          <w:i/>
          <w:color w:val="000000"/>
          <w:sz w:val="24"/>
          <w:szCs w:val="24"/>
          <w:lang w:val="es-419"/>
          <w:rPrChange w:id="151" w:author="Guillermo Florez" w:date="2021-10-14T10:05:00Z">
            <w:rPr>
              <w:i/>
              <w:color w:val="000000"/>
              <w:sz w:val="24"/>
              <w:szCs w:val="24"/>
            </w:rPr>
          </w:rPrChange>
        </w:rPr>
        <w:t xml:space="preserve">et al. </w:t>
      </w:r>
      <w:r w:rsidRPr="00D85772">
        <w:rPr>
          <w:color w:val="000000"/>
          <w:sz w:val="24"/>
          <w:szCs w:val="24"/>
          <w:lang w:val="es-419"/>
          <w:rPrChange w:id="152" w:author="Guillermo Florez" w:date="2021-10-14T10:05:00Z">
            <w:rPr>
              <w:color w:val="000000"/>
              <w:sz w:val="24"/>
              <w:szCs w:val="24"/>
            </w:rPr>
          </w:rPrChange>
        </w:rPr>
        <w:t xml:space="preserve">(1984), Fleming (1985), Fleming </w:t>
      </w:r>
      <w:r w:rsidRPr="00D85772">
        <w:rPr>
          <w:i/>
          <w:color w:val="000000"/>
          <w:sz w:val="24"/>
          <w:szCs w:val="24"/>
          <w:lang w:val="es-419"/>
          <w:rPrChange w:id="153" w:author="Guillermo Florez" w:date="2021-10-14T10:05:00Z">
            <w:rPr>
              <w:i/>
              <w:color w:val="000000"/>
              <w:sz w:val="24"/>
              <w:szCs w:val="24"/>
            </w:rPr>
          </w:rPrChange>
        </w:rPr>
        <w:t xml:space="preserve">et al. </w:t>
      </w:r>
      <w:r w:rsidRPr="00D85772">
        <w:rPr>
          <w:color w:val="000000"/>
          <w:sz w:val="24"/>
          <w:szCs w:val="24"/>
          <w:lang w:val="es-419"/>
          <w:rPrChange w:id="154" w:author="Guillermo Florez" w:date="2021-10-14T10:05:00Z">
            <w:rPr>
              <w:color w:val="000000"/>
              <w:sz w:val="24"/>
              <w:szCs w:val="24"/>
            </w:rPr>
          </w:rPrChange>
        </w:rPr>
        <w:t xml:space="preserve">(1985), Uieda and Vasconcellos-Neto (1984), Charles-Dominique (1986), Coates-Estrada and Estrada (1986), Dinerstein (1986), Fleming and Heithaus (1986), Herbst (1986), Bonaccorso and Gush (1987), Eguiarte </w:t>
      </w:r>
      <w:r w:rsidRPr="00D85772">
        <w:rPr>
          <w:i/>
          <w:color w:val="000000"/>
          <w:sz w:val="24"/>
          <w:szCs w:val="24"/>
          <w:lang w:val="es-419"/>
          <w:rPrChange w:id="155" w:author="Guillermo Florez" w:date="2021-10-14T10:05:00Z">
            <w:rPr>
              <w:i/>
              <w:color w:val="000000"/>
              <w:sz w:val="24"/>
              <w:szCs w:val="24"/>
            </w:rPr>
          </w:rPrChange>
        </w:rPr>
        <w:t>et</w:t>
      </w:r>
      <w:r w:rsidR="007D7AC3" w:rsidRPr="00D85772">
        <w:rPr>
          <w:i/>
          <w:color w:val="000000"/>
          <w:sz w:val="24"/>
          <w:szCs w:val="24"/>
          <w:lang w:val="es-419"/>
          <w:rPrChange w:id="156" w:author="Guillermo Florez" w:date="2021-10-14T10:05:00Z">
            <w:rPr>
              <w:i/>
              <w:color w:val="000000"/>
              <w:sz w:val="24"/>
              <w:szCs w:val="24"/>
            </w:rPr>
          </w:rPrChange>
        </w:rPr>
        <w:t xml:space="preserve"> </w:t>
      </w:r>
      <w:r w:rsidRPr="00D85772">
        <w:rPr>
          <w:i/>
          <w:color w:val="000000"/>
          <w:sz w:val="24"/>
          <w:szCs w:val="24"/>
          <w:lang w:val="es-419"/>
          <w:rPrChange w:id="157" w:author="Guillermo Florez" w:date="2021-10-14T10:05:00Z">
            <w:rPr>
              <w:i/>
              <w:color w:val="000000"/>
              <w:sz w:val="24"/>
              <w:szCs w:val="24"/>
            </w:rPr>
          </w:rPrChange>
        </w:rPr>
        <w:t>al.</w:t>
      </w:r>
      <w:r w:rsidR="007D7AC3" w:rsidRPr="00D85772">
        <w:rPr>
          <w:i/>
          <w:color w:val="000000"/>
          <w:sz w:val="24"/>
          <w:szCs w:val="24"/>
          <w:lang w:val="es-419"/>
          <w:rPrChange w:id="158" w:author="Guillermo Florez" w:date="2021-10-14T10:05:00Z">
            <w:rPr>
              <w:i/>
              <w:color w:val="000000"/>
              <w:sz w:val="24"/>
              <w:szCs w:val="24"/>
            </w:rPr>
          </w:rPrChange>
        </w:rPr>
        <w:t xml:space="preserve"> </w:t>
      </w:r>
      <w:r w:rsidRPr="009F0123">
        <w:rPr>
          <w:color w:val="000000"/>
          <w:sz w:val="24"/>
          <w:szCs w:val="24"/>
        </w:rPr>
        <w:t>(1987),</w:t>
      </w:r>
      <w:r w:rsidR="007D7AC3" w:rsidRPr="009F0123">
        <w:rPr>
          <w:color w:val="000000"/>
          <w:sz w:val="24"/>
          <w:szCs w:val="24"/>
        </w:rPr>
        <w:t xml:space="preserve"> </w:t>
      </w:r>
      <w:r w:rsidRPr="009F0123">
        <w:rPr>
          <w:color w:val="000000"/>
          <w:sz w:val="24"/>
          <w:szCs w:val="24"/>
        </w:rPr>
        <w:t>Sazima</w:t>
      </w:r>
      <w:r w:rsidR="007D7AC3" w:rsidRPr="009F0123">
        <w:rPr>
          <w:color w:val="000000"/>
          <w:sz w:val="24"/>
          <w:szCs w:val="24"/>
        </w:rPr>
        <w:t xml:space="preserve"> </w:t>
      </w:r>
      <w:r w:rsidRPr="009F0123">
        <w:rPr>
          <w:color w:val="000000"/>
          <w:sz w:val="24"/>
          <w:szCs w:val="24"/>
        </w:rPr>
        <w:t xml:space="preserve">and Sazima (1987), Palmeirim </w:t>
      </w:r>
      <w:r w:rsidRPr="009F0123">
        <w:rPr>
          <w:i/>
          <w:color w:val="000000"/>
          <w:sz w:val="24"/>
          <w:szCs w:val="24"/>
        </w:rPr>
        <w:t xml:space="preserve">et al. </w:t>
      </w:r>
      <w:r w:rsidRPr="009F0123">
        <w:rPr>
          <w:color w:val="000000"/>
          <w:sz w:val="24"/>
          <w:szCs w:val="24"/>
        </w:rPr>
        <w:t xml:space="preserve">(1989), Sazima </w:t>
      </w:r>
      <w:r w:rsidRPr="009F0123">
        <w:rPr>
          <w:i/>
          <w:color w:val="000000"/>
          <w:sz w:val="24"/>
          <w:szCs w:val="24"/>
        </w:rPr>
        <w:t xml:space="preserve">et al. </w:t>
      </w:r>
      <w:r w:rsidRPr="009F0123">
        <w:rPr>
          <w:color w:val="000000"/>
          <w:sz w:val="24"/>
          <w:szCs w:val="24"/>
        </w:rPr>
        <w:t xml:space="preserve">(1989), Fleming and Williams (1990), Hokche and Ramirez (1990), Charles-Dominique (1991), Handley Jr and Leigh Jr (1991), Handley </w:t>
      </w:r>
      <w:r w:rsidRPr="009F0123">
        <w:rPr>
          <w:i/>
          <w:color w:val="000000"/>
          <w:sz w:val="24"/>
          <w:szCs w:val="24"/>
        </w:rPr>
        <w:t xml:space="preserve">et al. </w:t>
      </w:r>
      <w:r w:rsidRPr="009F0123">
        <w:rPr>
          <w:color w:val="000000"/>
          <w:sz w:val="24"/>
          <w:szCs w:val="24"/>
        </w:rPr>
        <w:t xml:space="preserve">(1991), Marinho-Filho (1991), Soriano </w:t>
      </w:r>
      <w:r w:rsidRPr="009F0123">
        <w:rPr>
          <w:i/>
          <w:color w:val="000000"/>
          <w:sz w:val="24"/>
          <w:szCs w:val="24"/>
        </w:rPr>
        <w:t xml:space="preserve">et al. </w:t>
      </w:r>
      <w:r w:rsidRPr="009F0123">
        <w:rPr>
          <w:color w:val="000000"/>
          <w:sz w:val="24"/>
          <w:szCs w:val="24"/>
        </w:rPr>
        <w:t>(1991),</w:t>
      </w:r>
      <w:r w:rsidR="007D7AC3" w:rsidRPr="009F0123">
        <w:rPr>
          <w:color w:val="000000"/>
          <w:sz w:val="24"/>
          <w:szCs w:val="24"/>
        </w:rPr>
        <w:t xml:space="preserve"> </w:t>
      </w:r>
      <w:r w:rsidRPr="009F0123">
        <w:rPr>
          <w:color w:val="000000"/>
          <w:sz w:val="24"/>
          <w:szCs w:val="24"/>
        </w:rPr>
        <w:t>Ascorra and Wilson (1992),</w:t>
      </w:r>
      <w:r w:rsidR="007D7AC3" w:rsidRPr="009F0123">
        <w:rPr>
          <w:color w:val="000000"/>
          <w:sz w:val="24"/>
          <w:szCs w:val="24"/>
        </w:rPr>
        <w:t xml:space="preserve"> </w:t>
      </w:r>
      <w:r w:rsidRPr="009F0123">
        <w:rPr>
          <w:color w:val="000000"/>
          <w:sz w:val="24"/>
          <w:szCs w:val="24"/>
        </w:rPr>
        <w:t>Buzato</w:t>
      </w:r>
      <w:r w:rsidR="007D7AC3" w:rsidRPr="009F0123">
        <w:rPr>
          <w:color w:val="000000"/>
          <w:sz w:val="24"/>
          <w:szCs w:val="24"/>
        </w:rPr>
        <w:t xml:space="preserve"> </w:t>
      </w:r>
      <w:r w:rsidRPr="009F0123">
        <w:rPr>
          <w:color w:val="000000"/>
          <w:sz w:val="24"/>
          <w:szCs w:val="24"/>
        </w:rPr>
        <w:t xml:space="preserve">and Franco (1992), Fischer (1992), Hernandez and Martinez del Rio (1992), Muller and Reis (1992), Ascorra </w:t>
      </w:r>
      <w:r w:rsidRPr="009F0123">
        <w:rPr>
          <w:i/>
          <w:color w:val="000000"/>
          <w:sz w:val="24"/>
          <w:szCs w:val="24"/>
        </w:rPr>
        <w:t xml:space="preserve">et al. </w:t>
      </w:r>
      <w:r w:rsidRPr="009F0123">
        <w:rPr>
          <w:color w:val="000000"/>
          <w:sz w:val="24"/>
          <w:szCs w:val="24"/>
        </w:rPr>
        <w:t xml:space="preserve">(1993), Gribel and Hay (1993), Kress and Stone (1993), Sosa and Soriano (1993), Willig </w:t>
      </w:r>
      <w:r w:rsidRPr="009F0123">
        <w:rPr>
          <w:i/>
          <w:color w:val="000000"/>
          <w:sz w:val="24"/>
          <w:szCs w:val="24"/>
        </w:rPr>
        <w:t xml:space="preserve">et al. </w:t>
      </w:r>
      <w:r w:rsidRPr="009F0123">
        <w:rPr>
          <w:color w:val="000000"/>
          <w:sz w:val="24"/>
          <w:szCs w:val="24"/>
        </w:rPr>
        <w:t xml:space="preserve">(1993), Buzato </w:t>
      </w:r>
      <w:r w:rsidRPr="009F0123">
        <w:rPr>
          <w:i/>
          <w:color w:val="000000"/>
          <w:sz w:val="24"/>
          <w:szCs w:val="24"/>
        </w:rPr>
        <w:t xml:space="preserve">et al. </w:t>
      </w:r>
      <w:r w:rsidRPr="009F0123">
        <w:rPr>
          <w:color w:val="000000"/>
          <w:sz w:val="24"/>
          <w:szCs w:val="24"/>
        </w:rPr>
        <w:t>(1994),</w:t>
      </w:r>
      <w:r w:rsidR="007D7AC3" w:rsidRPr="009F0123">
        <w:rPr>
          <w:color w:val="000000"/>
          <w:sz w:val="24"/>
          <w:szCs w:val="24"/>
        </w:rPr>
        <w:t xml:space="preserve"> </w:t>
      </w:r>
      <w:r w:rsidRPr="009F0123">
        <w:rPr>
          <w:color w:val="000000"/>
          <w:sz w:val="24"/>
          <w:szCs w:val="24"/>
        </w:rPr>
        <w:t>Galetti and Morellato (1994),</w:t>
      </w:r>
      <w:r w:rsidR="007D7AC3" w:rsidRPr="009F0123">
        <w:rPr>
          <w:color w:val="000000"/>
          <w:sz w:val="24"/>
          <w:szCs w:val="24"/>
        </w:rPr>
        <w:t xml:space="preserve"> </w:t>
      </w:r>
      <w:r w:rsidRPr="009F0123">
        <w:rPr>
          <w:color w:val="000000"/>
          <w:sz w:val="24"/>
          <w:szCs w:val="24"/>
        </w:rPr>
        <w:t>Marinho-Filho</w:t>
      </w:r>
      <w:r w:rsidR="007D7AC3" w:rsidRPr="009F0123">
        <w:rPr>
          <w:color w:val="000000"/>
          <w:sz w:val="24"/>
          <w:szCs w:val="24"/>
        </w:rPr>
        <w:t xml:space="preserve"> </w:t>
      </w:r>
      <w:r w:rsidRPr="009F0123">
        <w:rPr>
          <w:color w:val="000000"/>
          <w:sz w:val="24"/>
          <w:szCs w:val="24"/>
        </w:rPr>
        <w:t xml:space="preserve">and Vasconcellos-Neto (1994), Sazima </w:t>
      </w:r>
      <w:r w:rsidRPr="009F0123">
        <w:rPr>
          <w:i/>
          <w:color w:val="000000"/>
          <w:sz w:val="24"/>
          <w:szCs w:val="24"/>
        </w:rPr>
        <w:t xml:space="preserve">et al. </w:t>
      </w:r>
      <w:r w:rsidRPr="009F0123">
        <w:rPr>
          <w:color w:val="000000"/>
          <w:sz w:val="24"/>
          <w:szCs w:val="24"/>
        </w:rPr>
        <w:t xml:space="preserve">(1994a), Sazima </w:t>
      </w:r>
      <w:r w:rsidRPr="009F0123">
        <w:rPr>
          <w:i/>
          <w:color w:val="000000"/>
          <w:sz w:val="24"/>
          <w:szCs w:val="24"/>
        </w:rPr>
        <w:t xml:space="preserve">et al. </w:t>
      </w:r>
      <w:r w:rsidRPr="009F0123">
        <w:rPr>
          <w:color w:val="000000"/>
          <w:sz w:val="24"/>
          <w:szCs w:val="24"/>
        </w:rPr>
        <w:t>(1994b), Zortéa and Chiarello (1994),</w:t>
      </w:r>
      <w:r w:rsidR="007D7AC3" w:rsidRPr="009F0123">
        <w:rPr>
          <w:color w:val="000000"/>
          <w:sz w:val="24"/>
          <w:szCs w:val="24"/>
        </w:rPr>
        <w:t xml:space="preserve"> </w:t>
      </w:r>
      <w:r w:rsidRPr="009F0123">
        <w:rPr>
          <w:color w:val="000000"/>
          <w:sz w:val="24"/>
          <w:szCs w:val="24"/>
        </w:rPr>
        <w:t>Cunningham (1995),</w:t>
      </w:r>
      <w:r w:rsidR="007D7AC3" w:rsidRPr="009F0123">
        <w:rPr>
          <w:color w:val="000000"/>
          <w:sz w:val="24"/>
          <w:szCs w:val="24"/>
        </w:rPr>
        <w:t xml:space="preserve"> </w:t>
      </w:r>
      <w:r w:rsidRPr="009F0123">
        <w:rPr>
          <w:color w:val="000000"/>
          <w:sz w:val="24"/>
          <w:szCs w:val="24"/>
        </w:rPr>
        <w:t>Engriser (1995),</w:t>
      </w:r>
      <w:r w:rsidR="007D7AC3" w:rsidRPr="009F0123">
        <w:rPr>
          <w:color w:val="000000"/>
          <w:sz w:val="24"/>
          <w:szCs w:val="24"/>
        </w:rPr>
        <w:t xml:space="preserve"> </w:t>
      </w:r>
      <w:r w:rsidRPr="009F0123">
        <w:rPr>
          <w:color w:val="000000"/>
          <w:sz w:val="24"/>
          <w:szCs w:val="24"/>
        </w:rPr>
        <w:t xml:space="preserve">Gorchov </w:t>
      </w:r>
      <w:r w:rsidRPr="009F0123">
        <w:rPr>
          <w:i/>
          <w:color w:val="000000"/>
          <w:sz w:val="24"/>
          <w:szCs w:val="24"/>
        </w:rPr>
        <w:t>et</w:t>
      </w:r>
      <w:r w:rsidR="007D7AC3" w:rsidRPr="009F0123">
        <w:rPr>
          <w:i/>
          <w:color w:val="000000"/>
          <w:sz w:val="24"/>
          <w:szCs w:val="24"/>
        </w:rPr>
        <w:t xml:space="preserve"> </w:t>
      </w:r>
      <w:r w:rsidRPr="009F0123">
        <w:rPr>
          <w:i/>
          <w:color w:val="000000"/>
          <w:sz w:val="24"/>
          <w:szCs w:val="24"/>
        </w:rPr>
        <w:t>al.</w:t>
      </w:r>
      <w:r w:rsidR="007D7AC3" w:rsidRPr="009F0123">
        <w:rPr>
          <w:i/>
          <w:color w:val="000000"/>
          <w:sz w:val="24"/>
          <w:szCs w:val="24"/>
        </w:rPr>
        <w:t xml:space="preserve"> </w:t>
      </w:r>
      <w:r w:rsidRPr="0098216F">
        <w:rPr>
          <w:color w:val="000000"/>
          <w:sz w:val="24"/>
          <w:szCs w:val="24"/>
        </w:rPr>
        <w:t>(1995), Silva</w:t>
      </w:r>
      <w:r w:rsidR="007D7AC3" w:rsidRPr="0098216F">
        <w:rPr>
          <w:color w:val="000000"/>
          <w:sz w:val="24"/>
          <w:szCs w:val="24"/>
        </w:rPr>
        <w:t xml:space="preserve"> </w:t>
      </w:r>
      <w:r w:rsidRPr="0098216F">
        <w:rPr>
          <w:color w:val="000000"/>
          <w:sz w:val="24"/>
          <w:szCs w:val="24"/>
        </w:rPr>
        <w:t>and Peracchi (1995),</w:t>
      </w:r>
      <w:r w:rsidRPr="0098216F">
        <w:rPr>
          <w:sz w:val="24"/>
          <w:szCs w:val="24"/>
        </w:rPr>
        <w:t xml:space="preserve"> </w:t>
      </w:r>
      <w:r w:rsidRPr="0098216F">
        <w:rPr>
          <w:color w:val="000000"/>
          <w:sz w:val="24"/>
          <w:szCs w:val="24"/>
        </w:rPr>
        <w:t xml:space="preserve">Figueiredo (1996), Sahley (1996), Sosa and Soriano (1996), Valiente-Banuet </w:t>
      </w:r>
      <w:r w:rsidRPr="0098216F">
        <w:rPr>
          <w:i/>
          <w:color w:val="000000"/>
          <w:sz w:val="24"/>
          <w:szCs w:val="24"/>
        </w:rPr>
        <w:t>et al.</w:t>
      </w:r>
      <w:r w:rsidR="007D7AC3" w:rsidRPr="0098216F">
        <w:rPr>
          <w:i/>
          <w:color w:val="000000"/>
          <w:sz w:val="24"/>
          <w:szCs w:val="24"/>
        </w:rPr>
        <w:t xml:space="preserve"> </w:t>
      </w:r>
      <w:r w:rsidRPr="009F0123">
        <w:rPr>
          <w:color w:val="000000"/>
          <w:sz w:val="24"/>
          <w:szCs w:val="24"/>
        </w:rPr>
        <w:t>(1996), Bizerrı́l</w:t>
      </w:r>
      <w:r w:rsidRPr="009F0123">
        <w:rPr>
          <w:sz w:val="24"/>
          <w:szCs w:val="24"/>
        </w:rPr>
        <w:t xml:space="preserve"> </w:t>
      </w:r>
      <w:r w:rsidRPr="009F0123">
        <w:rPr>
          <w:color w:val="000000"/>
          <w:sz w:val="24"/>
          <w:szCs w:val="24"/>
        </w:rPr>
        <w:t xml:space="preserve">and Raw (1997), Hernandez-Conrique </w:t>
      </w:r>
      <w:r w:rsidRPr="009F0123">
        <w:rPr>
          <w:i/>
          <w:color w:val="000000"/>
          <w:sz w:val="24"/>
          <w:szCs w:val="24"/>
        </w:rPr>
        <w:t xml:space="preserve">et al. </w:t>
      </w:r>
      <w:r w:rsidRPr="009F0123">
        <w:rPr>
          <w:color w:val="000000"/>
          <w:sz w:val="24"/>
          <w:szCs w:val="24"/>
        </w:rPr>
        <w:t xml:space="preserve">(1997), Iudica and Bonaccorso (1997), Locatelli </w:t>
      </w:r>
      <w:r w:rsidRPr="009F0123">
        <w:rPr>
          <w:i/>
          <w:color w:val="000000"/>
          <w:sz w:val="24"/>
          <w:szCs w:val="24"/>
        </w:rPr>
        <w:t xml:space="preserve">et al. </w:t>
      </w:r>
      <w:r w:rsidRPr="009F0123">
        <w:rPr>
          <w:color w:val="000000"/>
          <w:sz w:val="24"/>
          <w:szCs w:val="24"/>
        </w:rPr>
        <w:t xml:space="preserve">(1997), Nassar </w:t>
      </w:r>
      <w:r w:rsidRPr="009F0123">
        <w:rPr>
          <w:i/>
          <w:color w:val="000000"/>
          <w:sz w:val="24"/>
          <w:szCs w:val="24"/>
        </w:rPr>
        <w:t xml:space="preserve">et al. </w:t>
      </w:r>
      <w:r w:rsidRPr="009F0123">
        <w:rPr>
          <w:color w:val="000000"/>
          <w:sz w:val="24"/>
          <w:szCs w:val="24"/>
        </w:rPr>
        <w:t xml:space="preserve">(1997), Pedro and Taddei (1997), Petit (1997), Ruiz </w:t>
      </w:r>
      <w:r w:rsidRPr="009F0123">
        <w:rPr>
          <w:i/>
          <w:color w:val="000000"/>
          <w:sz w:val="24"/>
          <w:szCs w:val="24"/>
        </w:rPr>
        <w:t xml:space="preserve">et al. </w:t>
      </w:r>
      <w:r w:rsidRPr="009F0123">
        <w:rPr>
          <w:color w:val="000000"/>
          <w:sz w:val="24"/>
          <w:szCs w:val="24"/>
        </w:rPr>
        <w:t xml:space="preserve">(1997), Valiente-Banuet </w:t>
      </w:r>
      <w:r w:rsidRPr="009F0123">
        <w:rPr>
          <w:i/>
          <w:color w:val="000000"/>
          <w:sz w:val="24"/>
          <w:szCs w:val="24"/>
        </w:rPr>
        <w:t xml:space="preserve">et al. </w:t>
      </w:r>
      <w:r w:rsidRPr="009F0123">
        <w:rPr>
          <w:color w:val="000000"/>
          <w:sz w:val="24"/>
          <w:szCs w:val="24"/>
        </w:rPr>
        <w:t xml:space="preserve">(1997), </w:t>
      </w:r>
      <w:r w:rsidRPr="009F0123">
        <w:rPr>
          <w:sz w:val="24"/>
          <w:szCs w:val="24"/>
        </w:rPr>
        <w:t>Ippolito</w:t>
      </w:r>
      <w:r w:rsidRPr="009F0123">
        <w:rPr>
          <w:color w:val="000000"/>
          <w:sz w:val="24"/>
          <w:szCs w:val="24"/>
        </w:rPr>
        <w:t xml:space="preserve"> and Suarez (1998), Kalko and Condon (1998), Machado </w:t>
      </w:r>
      <w:r w:rsidRPr="009F0123">
        <w:rPr>
          <w:i/>
          <w:color w:val="000000"/>
          <w:sz w:val="24"/>
          <w:szCs w:val="24"/>
        </w:rPr>
        <w:t xml:space="preserve">et al. </w:t>
      </w:r>
      <w:r w:rsidRPr="009F0123">
        <w:rPr>
          <w:color w:val="000000"/>
          <w:sz w:val="24"/>
          <w:szCs w:val="24"/>
        </w:rPr>
        <w:t xml:space="preserve">(1998), Casas </w:t>
      </w:r>
      <w:r w:rsidRPr="009F0123">
        <w:rPr>
          <w:i/>
          <w:color w:val="000000"/>
          <w:sz w:val="24"/>
          <w:szCs w:val="24"/>
        </w:rPr>
        <w:t xml:space="preserve">et al. </w:t>
      </w:r>
      <w:r w:rsidRPr="009F0123">
        <w:rPr>
          <w:color w:val="000000"/>
          <w:sz w:val="24"/>
          <w:szCs w:val="24"/>
        </w:rPr>
        <w:t xml:space="preserve">(1999), Gastal and Bizerril (1999), Giannini (1999), Gibbs </w:t>
      </w:r>
      <w:r w:rsidRPr="009F0123">
        <w:rPr>
          <w:i/>
          <w:color w:val="000000"/>
          <w:sz w:val="24"/>
          <w:szCs w:val="24"/>
        </w:rPr>
        <w:t xml:space="preserve">et al. </w:t>
      </w:r>
      <w:r w:rsidRPr="009F0123">
        <w:rPr>
          <w:color w:val="000000"/>
          <w:sz w:val="24"/>
          <w:szCs w:val="24"/>
        </w:rPr>
        <w:t xml:space="preserve">(1999), Gribel </w:t>
      </w:r>
      <w:r w:rsidRPr="009F0123">
        <w:rPr>
          <w:i/>
          <w:color w:val="000000"/>
          <w:sz w:val="24"/>
          <w:szCs w:val="24"/>
        </w:rPr>
        <w:t>et al.</w:t>
      </w:r>
      <w:r w:rsidR="007D7AC3" w:rsidRPr="009F0123">
        <w:rPr>
          <w:i/>
          <w:color w:val="000000"/>
          <w:sz w:val="24"/>
          <w:szCs w:val="24"/>
        </w:rPr>
        <w:t xml:space="preserve"> </w:t>
      </w:r>
      <w:r w:rsidRPr="009F0123">
        <w:rPr>
          <w:color w:val="000000"/>
          <w:sz w:val="24"/>
          <w:szCs w:val="24"/>
        </w:rPr>
        <w:t xml:space="preserve">(1999), Sazima </w:t>
      </w:r>
      <w:r w:rsidRPr="009F0123">
        <w:rPr>
          <w:i/>
          <w:color w:val="000000"/>
          <w:sz w:val="24"/>
          <w:szCs w:val="24"/>
        </w:rPr>
        <w:t>et al.</w:t>
      </w:r>
      <w:r w:rsidR="007D7AC3" w:rsidRPr="009F0123">
        <w:rPr>
          <w:i/>
          <w:color w:val="000000"/>
          <w:sz w:val="24"/>
          <w:szCs w:val="24"/>
        </w:rPr>
        <w:t xml:space="preserve"> </w:t>
      </w:r>
      <w:r w:rsidRPr="009F0123">
        <w:rPr>
          <w:color w:val="000000"/>
          <w:sz w:val="24"/>
          <w:szCs w:val="24"/>
        </w:rPr>
        <w:t xml:space="preserve">(1999), Tschapka and Helversen (1999), Tschapka </w:t>
      </w:r>
      <w:r w:rsidRPr="009F0123">
        <w:rPr>
          <w:i/>
          <w:color w:val="000000"/>
          <w:sz w:val="24"/>
          <w:szCs w:val="24"/>
        </w:rPr>
        <w:t xml:space="preserve">et al. </w:t>
      </w:r>
      <w:r w:rsidRPr="00D85772">
        <w:rPr>
          <w:color w:val="000000"/>
          <w:sz w:val="24"/>
          <w:szCs w:val="24"/>
          <w:lang w:val="es-419"/>
          <w:rPrChange w:id="159" w:author="Guillermo Florez" w:date="2021-10-14T10:05:00Z">
            <w:rPr>
              <w:color w:val="000000"/>
              <w:sz w:val="24"/>
              <w:szCs w:val="24"/>
            </w:rPr>
          </w:rPrChange>
        </w:rPr>
        <w:t>(1999),</w:t>
      </w:r>
      <w:r w:rsidRPr="00D85772">
        <w:rPr>
          <w:sz w:val="24"/>
          <w:szCs w:val="24"/>
          <w:lang w:val="es-419"/>
          <w:rPrChange w:id="160" w:author="Guillermo Florez" w:date="2021-10-14T10:05:00Z">
            <w:rPr>
              <w:sz w:val="24"/>
              <w:szCs w:val="24"/>
            </w:rPr>
          </w:rPrChange>
        </w:rPr>
        <w:t xml:space="preserve"> </w:t>
      </w:r>
      <w:r w:rsidRPr="00D85772">
        <w:rPr>
          <w:color w:val="000000"/>
          <w:sz w:val="24"/>
          <w:szCs w:val="24"/>
          <w:lang w:val="es-419"/>
          <w:rPrChange w:id="161" w:author="Guillermo Florez" w:date="2021-10-14T10:05:00Z">
            <w:rPr>
              <w:color w:val="000000"/>
              <w:sz w:val="24"/>
              <w:szCs w:val="24"/>
            </w:rPr>
          </w:rPrChange>
        </w:rPr>
        <w:t xml:space="preserve">Arizaga </w:t>
      </w:r>
      <w:r w:rsidRPr="00D85772">
        <w:rPr>
          <w:i/>
          <w:color w:val="000000"/>
          <w:sz w:val="24"/>
          <w:szCs w:val="24"/>
          <w:lang w:val="es-419"/>
          <w:rPrChange w:id="162" w:author="Guillermo Florez" w:date="2021-10-14T10:05:00Z">
            <w:rPr>
              <w:i/>
              <w:color w:val="000000"/>
              <w:sz w:val="24"/>
              <w:szCs w:val="24"/>
            </w:rPr>
          </w:rPrChange>
        </w:rPr>
        <w:t xml:space="preserve">et al. </w:t>
      </w:r>
      <w:r w:rsidRPr="00D85772">
        <w:rPr>
          <w:color w:val="000000"/>
          <w:sz w:val="24"/>
          <w:szCs w:val="24"/>
          <w:lang w:val="es-419"/>
          <w:rPrChange w:id="163" w:author="Guillermo Florez" w:date="2021-10-14T10:05:00Z">
            <w:rPr>
              <w:color w:val="000000"/>
              <w:sz w:val="24"/>
              <w:szCs w:val="24"/>
            </w:rPr>
          </w:rPrChange>
        </w:rPr>
        <w:t xml:space="preserve">(2000), Garcia </w:t>
      </w:r>
      <w:r w:rsidRPr="00D85772">
        <w:rPr>
          <w:i/>
          <w:color w:val="000000"/>
          <w:sz w:val="24"/>
          <w:szCs w:val="24"/>
          <w:lang w:val="es-419"/>
          <w:rPrChange w:id="164" w:author="Guillermo Florez" w:date="2021-10-14T10:05:00Z">
            <w:rPr>
              <w:i/>
              <w:color w:val="000000"/>
              <w:sz w:val="24"/>
              <w:szCs w:val="24"/>
            </w:rPr>
          </w:rPrChange>
        </w:rPr>
        <w:t>et</w:t>
      </w:r>
      <w:r w:rsidR="007D7AC3" w:rsidRPr="00D85772">
        <w:rPr>
          <w:i/>
          <w:color w:val="000000"/>
          <w:sz w:val="24"/>
          <w:szCs w:val="24"/>
          <w:lang w:val="es-419"/>
          <w:rPrChange w:id="165" w:author="Guillermo Florez" w:date="2021-10-14T10:05:00Z">
            <w:rPr>
              <w:i/>
              <w:color w:val="000000"/>
              <w:sz w:val="24"/>
              <w:szCs w:val="24"/>
            </w:rPr>
          </w:rPrChange>
        </w:rPr>
        <w:t xml:space="preserve"> </w:t>
      </w:r>
      <w:r w:rsidRPr="00D85772">
        <w:rPr>
          <w:i/>
          <w:color w:val="000000"/>
          <w:sz w:val="24"/>
          <w:szCs w:val="24"/>
          <w:lang w:val="es-419"/>
          <w:rPrChange w:id="166" w:author="Guillermo Florez" w:date="2021-10-14T10:05:00Z">
            <w:rPr>
              <w:i/>
              <w:color w:val="000000"/>
              <w:sz w:val="24"/>
              <w:szCs w:val="24"/>
            </w:rPr>
          </w:rPrChange>
        </w:rPr>
        <w:t>al.</w:t>
      </w:r>
      <w:r w:rsidR="007D7AC3" w:rsidRPr="00D85772">
        <w:rPr>
          <w:i/>
          <w:color w:val="000000"/>
          <w:sz w:val="24"/>
          <w:szCs w:val="24"/>
          <w:lang w:val="es-419"/>
          <w:rPrChange w:id="167" w:author="Guillermo Florez" w:date="2021-10-14T10:05:00Z">
            <w:rPr>
              <w:i/>
              <w:color w:val="000000"/>
              <w:sz w:val="24"/>
              <w:szCs w:val="24"/>
            </w:rPr>
          </w:rPrChange>
        </w:rPr>
        <w:t xml:space="preserve"> </w:t>
      </w:r>
      <w:r w:rsidRPr="00D85772">
        <w:rPr>
          <w:color w:val="000000"/>
          <w:sz w:val="24"/>
          <w:szCs w:val="24"/>
          <w:lang w:val="es-419"/>
          <w:rPrChange w:id="168" w:author="Guillermo Florez" w:date="2021-10-14T10:05:00Z">
            <w:rPr>
              <w:color w:val="000000"/>
              <w:sz w:val="24"/>
              <w:szCs w:val="24"/>
            </w:rPr>
          </w:rPrChange>
        </w:rPr>
        <w:t>(2000),</w:t>
      </w:r>
      <w:r w:rsidR="007D7AC3" w:rsidRPr="00D85772">
        <w:rPr>
          <w:color w:val="000000"/>
          <w:sz w:val="24"/>
          <w:szCs w:val="24"/>
          <w:lang w:val="es-419"/>
          <w:rPrChange w:id="169" w:author="Guillermo Florez" w:date="2021-10-14T10:05:00Z">
            <w:rPr>
              <w:color w:val="000000"/>
              <w:sz w:val="24"/>
              <w:szCs w:val="24"/>
            </w:rPr>
          </w:rPrChange>
        </w:rPr>
        <w:t xml:space="preserve"> </w:t>
      </w:r>
      <w:r w:rsidRPr="00D85772">
        <w:rPr>
          <w:color w:val="000000"/>
          <w:sz w:val="24"/>
          <w:szCs w:val="24"/>
          <w:lang w:val="es-419"/>
          <w:rPrChange w:id="170" w:author="Guillermo Florez" w:date="2021-10-14T10:05:00Z">
            <w:rPr>
              <w:color w:val="000000"/>
              <w:sz w:val="24"/>
              <w:szCs w:val="24"/>
            </w:rPr>
          </w:rPrChange>
        </w:rPr>
        <w:t>Godı́nez-Alvarez and Valiente-Banuet (2000),</w:t>
      </w:r>
      <w:r w:rsidR="007D7AC3" w:rsidRPr="00D85772">
        <w:rPr>
          <w:color w:val="000000"/>
          <w:sz w:val="24"/>
          <w:szCs w:val="24"/>
          <w:lang w:val="es-419"/>
          <w:rPrChange w:id="171" w:author="Guillermo Florez" w:date="2021-10-14T10:05:00Z">
            <w:rPr>
              <w:color w:val="000000"/>
              <w:sz w:val="24"/>
              <w:szCs w:val="24"/>
            </w:rPr>
          </w:rPrChange>
        </w:rPr>
        <w:t xml:space="preserve"> </w:t>
      </w:r>
      <w:r w:rsidRPr="00D85772">
        <w:rPr>
          <w:color w:val="000000"/>
          <w:sz w:val="24"/>
          <w:szCs w:val="24"/>
          <w:lang w:val="es-419"/>
          <w:rPrChange w:id="172" w:author="Guillermo Florez" w:date="2021-10-14T10:05:00Z">
            <w:rPr>
              <w:color w:val="000000"/>
              <w:sz w:val="24"/>
              <w:szCs w:val="24"/>
            </w:rPr>
          </w:rPrChange>
        </w:rPr>
        <w:t xml:space="preserve">Ruiz </w:t>
      </w:r>
      <w:r w:rsidRPr="00D85772">
        <w:rPr>
          <w:i/>
          <w:color w:val="000000"/>
          <w:sz w:val="24"/>
          <w:szCs w:val="24"/>
          <w:lang w:val="es-419"/>
          <w:rPrChange w:id="173" w:author="Guillermo Florez" w:date="2021-10-14T10:05:00Z">
            <w:rPr>
              <w:i/>
              <w:color w:val="000000"/>
              <w:sz w:val="24"/>
              <w:szCs w:val="24"/>
            </w:rPr>
          </w:rPrChange>
        </w:rPr>
        <w:t xml:space="preserve">et al. </w:t>
      </w:r>
      <w:r w:rsidRPr="00D85772">
        <w:rPr>
          <w:color w:val="000000"/>
          <w:sz w:val="24"/>
          <w:szCs w:val="24"/>
          <w:lang w:val="es-419"/>
          <w:rPrChange w:id="174" w:author="Guillermo Florez" w:date="2021-10-14T10:05:00Z">
            <w:rPr>
              <w:color w:val="000000"/>
              <w:sz w:val="24"/>
              <w:szCs w:val="24"/>
            </w:rPr>
          </w:rPrChange>
        </w:rPr>
        <w:t xml:space="preserve">(2000), Slauson (2000), Soriano </w:t>
      </w:r>
      <w:r w:rsidRPr="00D85772">
        <w:rPr>
          <w:i/>
          <w:color w:val="000000"/>
          <w:sz w:val="24"/>
          <w:szCs w:val="24"/>
          <w:lang w:val="es-419"/>
          <w:rPrChange w:id="175" w:author="Guillermo Florez" w:date="2021-10-14T10:05:00Z">
            <w:rPr>
              <w:i/>
              <w:color w:val="000000"/>
              <w:sz w:val="24"/>
              <w:szCs w:val="24"/>
            </w:rPr>
          </w:rPrChange>
        </w:rPr>
        <w:t xml:space="preserve">et al. </w:t>
      </w:r>
      <w:r w:rsidRPr="00D85772">
        <w:rPr>
          <w:color w:val="000000"/>
          <w:sz w:val="24"/>
          <w:szCs w:val="24"/>
          <w:lang w:val="es-419"/>
          <w:rPrChange w:id="176" w:author="Guillermo Florez" w:date="2021-10-14T10:05:00Z">
            <w:rPr>
              <w:color w:val="000000"/>
              <w:sz w:val="24"/>
              <w:szCs w:val="24"/>
            </w:rPr>
          </w:rPrChange>
        </w:rPr>
        <w:t>(2000), Wendeln</w:t>
      </w:r>
      <w:r w:rsidR="007D7AC3" w:rsidRPr="00D85772">
        <w:rPr>
          <w:color w:val="000000"/>
          <w:sz w:val="24"/>
          <w:szCs w:val="24"/>
          <w:lang w:val="es-419"/>
          <w:rPrChange w:id="177" w:author="Guillermo Florez" w:date="2021-10-14T10:05:00Z">
            <w:rPr>
              <w:color w:val="000000"/>
              <w:sz w:val="24"/>
              <w:szCs w:val="24"/>
            </w:rPr>
          </w:rPrChange>
        </w:rPr>
        <w:t xml:space="preserve"> </w:t>
      </w:r>
      <w:r w:rsidRPr="00D85772">
        <w:rPr>
          <w:i/>
          <w:color w:val="000000"/>
          <w:sz w:val="24"/>
          <w:szCs w:val="24"/>
          <w:lang w:val="es-419"/>
          <w:rPrChange w:id="178" w:author="Guillermo Florez" w:date="2021-10-14T10:05:00Z">
            <w:rPr>
              <w:i/>
              <w:color w:val="000000"/>
              <w:sz w:val="24"/>
              <w:szCs w:val="24"/>
            </w:rPr>
          </w:rPrChange>
        </w:rPr>
        <w:t xml:space="preserve">et al. </w:t>
      </w:r>
      <w:r w:rsidRPr="00D85772">
        <w:rPr>
          <w:color w:val="000000"/>
          <w:sz w:val="24"/>
          <w:szCs w:val="24"/>
          <w:lang w:val="es-419"/>
          <w:rPrChange w:id="179" w:author="Guillermo Florez" w:date="2021-10-14T10:05:00Z">
            <w:rPr>
              <w:color w:val="000000"/>
              <w:sz w:val="24"/>
              <w:szCs w:val="24"/>
            </w:rPr>
          </w:rPrChange>
        </w:rPr>
        <w:t>(2000), Charles-Dominique</w:t>
      </w:r>
      <w:r w:rsidR="007D7AC3" w:rsidRPr="00D85772">
        <w:rPr>
          <w:color w:val="000000"/>
          <w:sz w:val="24"/>
          <w:szCs w:val="24"/>
          <w:lang w:val="es-419"/>
          <w:rPrChange w:id="180" w:author="Guillermo Florez" w:date="2021-10-14T10:05:00Z">
            <w:rPr>
              <w:color w:val="000000"/>
              <w:sz w:val="24"/>
              <w:szCs w:val="24"/>
            </w:rPr>
          </w:rPrChange>
        </w:rPr>
        <w:t xml:space="preserve"> </w:t>
      </w:r>
      <w:r w:rsidRPr="00D85772">
        <w:rPr>
          <w:color w:val="000000"/>
          <w:sz w:val="24"/>
          <w:szCs w:val="24"/>
          <w:lang w:val="es-419"/>
          <w:rPrChange w:id="181" w:author="Guillermo Florez" w:date="2021-10-14T10:05:00Z">
            <w:rPr>
              <w:color w:val="000000"/>
              <w:sz w:val="24"/>
              <w:szCs w:val="24"/>
            </w:rPr>
          </w:rPrChange>
        </w:rPr>
        <w:t>and Cockle (2001),</w:t>
      </w:r>
      <w:r w:rsidR="007D7AC3" w:rsidRPr="00D85772">
        <w:rPr>
          <w:color w:val="000000"/>
          <w:sz w:val="24"/>
          <w:szCs w:val="24"/>
          <w:lang w:val="es-419"/>
          <w:rPrChange w:id="182" w:author="Guillermo Florez" w:date="2021-10-14T10:05:00Z">
            <w:rPr>
              <w:color w:val="000000"/>
              <w:sz w:val="24"/>
              <w:szCs w:val="24"/>
            </w:rPr>
          </w:rPrChange>
        </w:rPr>
        <w:t xml:space="preserve"> </w:t>
      </w:r>
      <w:r w:rsidRPr="00D85772">
        <w:rPr>
          <w:color w:val="000000"/>
          <w:sz w:val="24"/>
          <w:szCs w:val="24"/>
          <w:lang w:val="es-419"/>
          <w:rPrChange w:id="183" w:author="Guillermo Florez" w:date="2021-10-14T10:05:00Z">
            <w:rPr>
              <w:color w:val="000000"/>
              <w:sz w:val="24"/>
              <w:szCs w:val="24"/>
            </w:rPr>
          </w:rPrChange>
        </w:rPr>
        <w:t xml:space="preserve">Herrera </w:t>
      </w:r>
      <w:r w:rsidRPr="00D85772">
        <w:rPr>
          <w:i/>
          <w:color w:val="000000"/>
          <w:sz w:val="24"/>
          <w:szCs w:val="24"/>
          <w:lang w:val="es-419"/>
          <w:rPrChange w:id="184" w:author="Guillermo Florez" w:date="2021-10-14T10:05:00Z">
            <w:rPr>
              <w:i/>
              <w:color w:val="000000"/>
              <w:sz w:val="24"/>
              <w:szCs w:val="24"/>
            </w:rPr>
          </w:rPrChange>
        </w:rPr>
        <w:t>et</w:t>
      </w:r>
      <w:r w:rsidR="007D7AC3" w:rsidRPr="00D85772">
        <w:rPr>
          <w:i/>
          <w:color w:val="000000"/>
          <w:sz w:val="24"/>
          <w:szCs w:val="24"/>
          <w:lang w:val="es-419"/>
          <w:rPrChange w:id="185" w:author="Guillermo Florez" w:date="2021-10-14T10:05:00Z">
            <w:rPr>
              <w:i/>
              <w:color w:val="000000"/>
              <w:sz w:val="24"/>
              <w:szCs w:val="24"/>
            </w:rPr>
          </w:rPrChange>
        </w:rPr>
        <w:t xml:space="preserve"> </w:t>
      </w:r>
      <w:r w:rsidRPr="00D85772">
        <w:rPr>
          <w:i/>
          <w:color w:val="000000"/>
          <w:sz w:val="24"/>
          <w:szCs w:val="24"/>
          <w:lang w:val="es-419"/>
          <w:rPrChange w:id="186" w:author="Guillermo Florez" w:date="2021-10-14T10:05:00Z">
            <w:rPr>
              <w:i/>
              <w:color w:val="000000"/>
              <w:sz w:val="24"/>
              <w:szCs w:val="24"/>
            </w:rPr>
          </w:rPrChange>
        </w:rPr>
        <w:t>al.</w:t>
      </w:r>
      <w:r w:rsidR="007D7AC3" w:rsidRPr="00D85772">
        <w:rPr>
          <w:i/>
          <w:color w:val="000000"/>
          <w:sz w:val="24"/>
          <w:szCs w:val="24"/>
          <w:lang w:val="es-419"/>
          <w:rPrChange w:id="187" w:author="Guillermo Florez" w:date="2021-10-14T10:05:00Z">
            <w:rPr>
              <w:i/>
              <w:color w:val="000000"/>
              <w:sz w:val="24"/>
              <w:szCs w:val="24"/>
            </w:rPr>
          </w:rPrChange>
        </w:rPr>
        <w:t xml:space="preserve"> </w:t>
      </w:r>
      <w:r w:rsidRPr="00D85772">
        <w:rPr>
          <w:color w:val="000000"/>
          <w:sz w:val="24"/>
          <w:szCs w:val="24"/>
          <w:lang w:val="es-419"/>
          <w:rPrChange w:id="188" w:author="Guillermo Florez" w:date="2021-10-14T10:05:00Z">
            <w:rPr>
              <w:color w:val="000000"/>
              <w:sz w:val="24"/>
              <w:szCs w:val="24"/>
            </w:rPr>
          </w:rPrChange>
        </w:rPr>
        <w:t>(2001a),</w:t>
      </w:r>
      <w:r w:rsidR="007D7AC3" w:rsidRPr="00D85772">
        <w:rPr>
          <w:color w:val="000000"/>
          <w:sz w:val="24"/>
          <w:szCs w:val="24"/>
          <w:lang w:val="es-419"/>
          <w:rPrChange w:id="189" w:author="Guillermo Florez" w:date="2021-10-14T10:05:00Z">
            <w:rPr>
              <w:color w:val="000000"/>
              <w:sz w:val="24"/>
              <w:szCs w:val="24"/>
            </w:rPr>
          </w:rPrChange>
        </w:rPr>
        <w:t xml:space="preserve"> </w:t>
      </w:r>
      <w:r w:rsidRPr="00D85772">
        <w:rPr>
          <w:color w:val="000000"/>
          <w:sz w:val="24"/>
          <w:szCs w:val="24"/>
          <w:lang w:val="es-419"/>
          <w:rPrChange w:id="190" w:author="Guillermo Florez" w:date="2021-10-14T10:05:00Z">
            <w:rPr>
              <w:color w:val="000000"/>
              <w:sz w:val="24"/>
              <w:szCs w:val="24"/>
            </w:rPr>
          </w:rPrChange>
        </w:rPr>
        <w:t xml:space="preserve">Herrera </w:t>
      </w:r>
      <w:r w:rsidRPr="00D85772">
        <w:rPr>
          <w:i/>
          <w:color w:val="000000"/>
          <w:sz w:val="24"/>
          <w:szCs w:val="24"/>
          <w:lang w:val="es-419"/>
          <w:rPrChange w:id="191" w:author="Guillermo Florez" w:date="2021-10-14T10:05:00Z">
            <w:rPr>
              <w:i/>
              <w:color w:val="000000"/>
              <w:sz w:val="24"/>
              <w:szCs w:val="24"/>
            </w:rPr>
          </w:rPrChange>
        </w:rPr>
        <w:t>et</w:t>
      </w:r>
      <w:r w:rsidR="007D7AC3" w:rsidRPr="00D85772">
        <w:rPr>
          <w:i/>
          <w:color w:val="000000"/>
          <w:sz w:val="24"/>
          <w:szCs w:val="24"/>
          <w:lang w:val="es-419"/>
          <w:rPrChange w:id="192" w:author="Guillermo Florez" w:date="2021-10-14T10:05:00Z">
            <w:rPr>
              <w:i/>
              <w:color w:val="000000"/>
              <w:sz w:val="24"/>
              <w:szCs w:val="24"/>
            </w:rPr>
          </w:rPrChange>
        </w:rPr>
        <w:t xml:space="preserve"> </w:t>
      </w:r>
      <w:r w:rsidRPr="00D85772">
        <w:rPr>
          <w:i/>
          <w:color w:val="000000"/>
          <w:sz w:val="24"/>
          <w:szCs w:val="24"/>
          <w:lang w:val="es-419"/>
          <w:rPrChange w:id="193" w:author="Guillermo Florez" w:date="2021-10-14T10:05:00Z">
            <w:rPr>
              <w:i/>
              <w:color w:val="000000"/>
              <w:sz w:val="24"/>
              <w:szCs w:val="24"/>
            </w:rPr>
          </w:rPrChange>
        </w:rPr>
        <w:t>al.</w:t>
      </w:r>
      <w:r w:rsidR="007D7AC3" w:rsidRPr="00D85772">
        <w:rPr>
          <w:i/>
          <w:color w:val="000000"/>
          <w:sz w:val="24"/>
          <w:szCs w:val="24"/>
          <w:lang w:val="es-419"/>
          <w:rPrChange w:id="194" w:author="Guillermo Florez" w:date="2021-10-14T10:05:00Z">
            <w:rPr>
              <w:i/>
              <w:color w:val="000000"/>
              <w:sz w:val="24"/>
              <w:szCs w:val="24"/>
            </w:rPr>
          </w:rPrChange>
        </w:rPr>
        <w:t xml:space="preserve"> </w:t>
      </w:r>
      <w:r w:rsidRPr="00D85772">
        <w:rPr>
          <w:color w:val="000000"/>
          <w:sz w:val="24"/>
          <w:szCs w:val="24"/>
          <w:lang w:val="es-419"/>
          <w:rPrChange w:id="195" w:author="Guillermo Florez" w:date="2021-10-14T10:05:00Z">
            <w:rPr>
              <w:color w:val="000000"/>
              <w:sz w:val="24"/>
              <w:szCs w:val="24"/>
            </w:rPr>
          </w:rPrChange>
        </w:rPr>
        <w:t>(2001b),</w:t>
      </w:r>
      <w:r w:rsidR="007D7AC3" w:rsidRPr="00D85772">
        <w:rPr>
          <w:color w:val="000000"/>
          <w:sz w:val="24"/>
          <w:szCs w:val="24"/>
          <w:lang w:val="es-419"/>
          <w:rPrChange w:id="196" w:author="Guillermo Florez" w:date="2021-10-14T10:05:00Z">
            <w:rPr>
              <w:color w:val="000000"/>
              <w:sz w:val="24"/>
              <w:szCs w:val="24"/>
            </w:rPr>
          </w:rPrChange>
        </w:rPr>
        <w:t xml:space="preserve"> </w:t>
      </w:r>
      <w:r w:rsidRPr="00D85772">
        <w:rPr>
          <w:color w:val="000000"/>
          <w:sz w:val="24"/>
          <w:szCs w:val="24"/>
          <w:lang w:val="es-419"/>
          <w:rPrChange w:id="197" w:author="Guillermo Florez" w:date="2021-10-14T10:05:00Z">
            <w:rPr>
              <w:color w:val="000000"/>
              <w:sz w:val="24"/>
              <w:szCs w:val="24"/>
            </w:rPr>
          </w:rPrChange>
        </w:rPr>
        <w:t>Kay (2001),</w:t>
      </w:r>
      <w:r w:rsidR="007D7AC3" w:rsidRPr="00D85772">
        <w:rPr>
          <w:color w:val="000000"/>
          <w:sz w:val="24"/>
          <w:szCs w:val="24"/>
          <w:lang w:val="es-419"/>
          <w:rPrChange w:id="198" w:author="Guillermo Florez" w:date="2021-10-14T10:05:00Z">
            <w:rPr>
              <w:color w:val="000000"/>
              <w:sz w:val="24"/>
              <w:szCs w:val="24"/>
            </w:rPr>
          </w:rPrChange>
        </w:rPr>
        <w:t xml:space="preserve"> </w:t>
      </w:r>
      <w:r w:rsidRPr="00D85772">
        <w:rPr>
          <w:color w:val="000000"/>
          <w:sz w:val="24"/>
          <w:szCs w:val="24"/>
          <w:lang w:val="es-419"/>
          <w:rPrChange w:id="199" w:author="Guillermo Florez" w:date="2021-10-14T10:05:00Z">
            <w:rPr>
              <w:color w:val="000000"/>
              <w:sz w:val="24"/>
              <w:szCs w:val="24"/>
            </w:rPr>
          </w:rPrChange>
        </w:rPr>
        <w:t>Varassin</w:t>
      </w:r>
      <w:r w:rsidR="007D7AC3" w:rsidRPr="00D85772">
        <w:rPr>
          <w:color w:val="000000"/>
          <w:sz w:val="24"/>
          <w:szCs w:val="24"/>
          <w:lang w:val="es-419"/>
          <w:rPrChange w:id="200" w:author="Guillermo Florez" w:date="2021-10-14T10:05:00Z">
            <w:rPr>
              <w:color w:val="000000"/>
              <w:sz w:val="24"/>
              <w:szCs w:val="24"/>
            </w:rPr>
          </w:rPrChange>
        </w:rPr>
        <w:t xml:space="preserve"> </w:t>
      </w:r>
      <w:r w:rsidRPr="00D85772">
        <w:rPr>
          <w:i/>
          <w:color w:val="000000"/>
          <w:sz w:val="24"/>
          <w:szCs w:val="24"/>
          <w:lang w:val="es-419"/>
          <w:rPrChange w:id="201" w:author="Guillermo Florez" w:date="2021-10-14T10:05:00Z">
            <w:rPr>
              <w:i/>
              <w:color w:val="000000"/>
              <w:sz w:val="24"/>
              <w:szCs w:val="24"/>
            </w:rPr>
          </w:rPrChange>
        </w:rPr>
        <w:t xml:space="preserve">et al. </w:t>
      </w:r>
      <w:r w:rsidRPr="00D85772">
        <w:rPr>
          <w:color w:val="000000"/>
          <w:sz w:val="24"/>
          <w:szCs w:val="24"/>
          <w:lang w:val="es-419"/>
          <w:rPrChange w:id="202" w:author="Guillermo Florez" w:date="2021-10-14T10:05:00Z">
            <w:rPr>
              <w:color w:val="000000"/>
              <w:sz w:val="24"/>
              <w:szCs w:val="24"/>
            </w:rPr>
          </w:rPrChange>
        </w:rPr>
        <w:t xml:space="preserve">(2001), Banack </w:t>
      </w:r>
      <w:r w:rsidRPr="00D85772">
        <w:rPr>
          <w:i/>
          <w:color w:val="000000"/>
          <w:sz w:val="24"/>
          <w:szCs w:val="24"/>
          <w:lang w:val="es-419"/>
          <w:rPrChange w:id="203" w:author="Guillermo Florez" w:date="2021-10-14T10:05:00Z">
            <w:rPr>
              <w:i/>
              <w:color w:val="000000"/>
              <w:sz w:val="24"/>
              <w:szCs w:val="24"/>
            </w:rPr>
          </w:rPrChange>
        </w:rPr>
        <w:t xml:space="preserve">et al. </w:t>
      </w:r>
      <w:r w:rsidRPr="00D85772">
        <w:rPr>
          <w:color w:val="000000"/>
          <w:sz w:val="24"/>
          <w:szCs w:val="24"/>
          <w:lang w:val="es-419"/>
          <w:rPrChange w:id="204" w:author="Guillermo Florez" w:date="2021-10-14T10:05:00Z">
            <w:rPr>
              <w:color w:val="000000"/>
              <w:sz w:val="24"/>
              <w:szCs w:val="24"/>
            </w:rPr>
          </w:rPrChange>
        </w:rPr>
        <w:t xml:space="preserve">(2002), Coelho and Marinho-Filho (2002), Godı́nez-Alvarez </w:t>
      </w:r>
      <w:r w:rsidRPr="00D85772">
        <w:rPr>
          <w:i/>
          <w:color w:val="000000"/>
          <w:sz w:val="24"/>
          <w:szCs w:val="24"/>
          <w:lang w:val="es-419"/>
          <w:rPrChange w:id="205" w:author="Guillermo Florez" w:date="2021-10-14T10:05:00Z">
            <w:rPr>
              <w:i/>
              <w:color w:val="000000"/>
              <w:sz w:val="24"/>
              <w:szCs w:val="24"/>
            </w:rPr>
          </w:rPrChange>
        </w:rPr>
        <w:t xml:space="preserve">et al. </w:t>
      </w:r>
      <w:r w:rsidRPr="00D85772">
        <w:rPr>
          <w:color w:val="000000"/>
          <w:sz w:val="24"/>
          <w:szCs w:val="24"/>
          <w:lang w:val="es-419"/>
          <w:rPrChange w:id="206" w:author="Guillermo Florez" w:date="2021-10-14T10:05:00Z">
            <w:rPr>
              <w:color w:val="000000"/>
              <w:sz w:val="24"/>
              <w:szCs w:val="24"/>
            </w:rPr>
          </w:rPrChange>
        </w:rPr>
        <w:t xml:space="preserve">(2002), </w:t>
      </w:r>
      <w:r w:rsidRPr="00D85772">
        <w:rPr>
          <w:sz w:val="24"/>
          <w:szCs w:val="24"/>
          <w:lang w:val="es-419"/>
          <w:rPrChange w:id="207" w:author="Guillermo Florez" w:date="2021-10-14T10:05:00Z">
            <w:rPr>
              <w:sz w:val="24"/>
              <w:szCs w:val="24"/>
            </w:rPr>
          </w:rPrChange>
        </w:rPr>
        <w:t xml:space="preserve">Helversen </w:t>
      </w:r>
      <w:r w:rsidRPr="00D85772">
        <w:rPr>
          <w:i/>
          <w:sz w:val="24"/>
          <w:szCs w:val="24"/>
          <w:lang w:val="es-419"/>
          <w:rPrChange w:id="208" w:author="Guillermo Florez" w:date="2021-10-14T10:05:00Z">
            <w:rPr>
              <w:i/>
              <w:sz w:val="24"/>
              <w:szCs w:val="24"/>
            </w:rPr>
          </w:rPrChange>
        </w:rPr>
        <w:t xml:space="preserve">et al. </w:t>
      </w:r>
      <w:r w:rsidRPr="00D85772">
        <w:rPr>
          <w:sz w:val="24"/>
          <w:szCs w:val="24"/>
          <w:lang w:val="es-419"/>
          <w:rPrChange w:id="209" w:author="Guillermo Florez" w:date="2021-10-14T10:05:00Z">
            <w:rPr>
              <w:sz w:val="24"/>
              <w:szCs w:val="24"/>
            </w:rPr>
          </w:rPrChange>
        </w:rPr>
        <w:t>(2002)</w:t>
      </w:r>
      <w:r w:rsidRPr="00D85772">
        <w:rPr>
          <w:color w:val="000000"/>
          <w:sz w:val="24"/>
          <w:szCs w:val="24"/>
          <w:lang w:val="es-419"/>
          <w:rPrChange w:id="210" w:author="Guillermo Florez" w:date="2021-10-14T10:05:00Z">
            <w:rPr>
              <w:color w:val="000000"/>
              <w:sz w:val="24"/>
              <w:szCs w:val="24"/>
            </w:rPr>
          </w:rPrChange>
        </w:rPr>
        <w:t xml:space="preserve">, Martino </w:t>
      </w:r>
      <w:r w:rsidRPr="00D85772">
        <w:rPr>
          <w:i/>
          <w:color w:val="000000"/>
          <w:sz w:val="24"/>
          <w:szCs w:val="24"/>
          <w:lang w:val="es-419"/>
          <w:rPrChange w:id="211" w:author="Guillermo Florez" w:date="2021-10-14T10:05:00Z">
            <w:rPr>
              <w:i/>
              <w:color w:val="000000"/>
              <w:sz w:val="24"/>
              <w:szCs w:val="24"/>
            </w:rPr>
          </w:rPrChange>
        </w:rPr>
        <w:t xml:space="preserve">et al. </w:t>
      </w:r>
      <w:r w:rsidRPr="00D85772">
        <w:rPr>
          <w:color w:val="000000"/>
          <w:sz w:val="24"/>
          <w:szCs w:val="24"/>
          <w:lang w:val="es-419"/>
          <w:rPrChange w:id="212" w:author="Guillermo Florez" w:date="2021-10-14T10:05:00Z">
            <w:rPr>
              <w:color w:val="000000"/>
              <w:sz w:val="24"/>
              <w:szCs w:val="24"/>
            </w:rPr>
          </w:rPrChange>
        </w:rPr>
        <w:t xml:space="preserve">(2002), Mikich (2002), Muchhala and Jarrin-V (2002), Stoner </w:t>
      </w:r>
      <w:r w:rsidRPr="00D85772">
        <w:rPr>
          <w:i/>
          <w:color w:val="000000"/>
          <w:sz w:val="24"/>
          <w:szCs w:val="24"/>
          <w:lang w:val="es-419"/>
          <w:rPrChange w:id="213" w:author="Guillermo Florez" w:date="2021-10-14T10:05:00Z">
            <w:rPr>
              <w:i/>
              <w:color w:val="000000"/>
              <w:sz w:val="24"/>
              <w:szCs w:val="24"/>
            </w:rPr>
          </w:rPrChange>
        </w:rPr>
        <w:t xml:space="preserve">et al. </w:t>
      </w:r>
      <w:r w:rsidRPr="00D85772">
        <w:rPr>
          <w:color w:val="000000"/>
          <w:sz w:val="24"/>
          <w:szCs w:val="24"/>
          <w:lang w:val="es-419"/>
          <w:rPrChange w:id="214" w:author="Guillermo Florez" w:date="2021-10-14T10:05:00Z">
            <w:rPr>
              <w:color w:val="000000"/>
              <w:sz w:val="24"/>
              <w:szCs w:val="24"/>
            </w:rPr>
          </w:rPrChange>
        </w:rPr>
        <w:t xml:space="preserve">(2002), Aguirre </w:t>
      </w:r>
      <w:r w:rsidRPr="00D85772">
        <w:rPr>
          <w:i/>
          <w:color w:val="000000"/>
          <w:sz w:val="24"/>
          <w:szCs w:val="24"/>
          <w:lang w:val="es-419"/>
          <w:rPrChange w:id="215" w:author="Guillermo Florez" w:date="2021-10-14T10:05:00Z">
            <w:rPr>
              <w:i/>
              <w:color w:val="000000"/>
              <w:sz w:val="24"/>
              <w:szCs w:val="24"/>
            </w:rPr>
          </w:rPrChange>
        </w:rPr>
        <w:t xml:space="preserve">et al. </w:t>
      </w:r>
      <w:r w:rsidRPr="00D85772">
        <w:rPr>
          <w:color w:val="000000"/>
          <w:sz w:val="24"/>
          <w:szCs w:val="24"/>
          <w:lang w:val="es-419"/>
          <w:rPrChange w:id="216" w:author="Guillermo Florez" w:date="2021-10-14T10:05:00Z">
            <w:rPr>
              <w:color w:val="000000"/>
              <w:sz w:val="24"/>
              <w:szCs w:val="24"/>
            </w:rPr>
          </w:rPrChange>
        </w:rPr>
        <w:t xml:space="preserve">(2003), Cáceres and Moura (2003), </w:t>
      </w:r>
      <w:r w:rsidRPr="00D85772">
        <w:rPr>
          <w:color w:val="000000"/>
          <w:sz w:val="24"/>
          <w:szCs w:val="24"/>
          <w:lang w:val="es-419"/>
          <w:rPrChange w:id="217" w:author="Guillermo Florez" w:date="2021-10-14T10:05:00Z">
            <w:rPr>
              <w:color w:val="000000"/>
              <w:sz w:val="24"/>
              <w:szCs w:val="24"/>
            </w:rPr>
          </w:rPrChange>
        </w:rPr>
        <w:lastRenderedPageBreak/>
        <w:t xml:space="preserve">Lobo </w:t>
      </w:r>
      <w:r w:rsidRPr="00D85772">
        <w:rPr>
          <w:i/>
          <w:color w:val="000000"/>
          <w:sz w:val="24"/>
          <w:szCs w:val="24"/>
          <w:lang w:val="es-419"/>
          <w:rPrChange w:id="218" w:author="Guillermo Florez" w:date="2021-10-14T10:05:00Z">
            <w:rPr>
              <w:i/>
              <w:color w:val="000000"/>
              <w:sz w:val="24"/>
              <w:szCs w:val="24"/>
            </w:rPr>
          </w:rPrChange>
        </w:rPr>
        <w:t xml:space="preserve">et al. </w:t>
      </w:r>
      <w:r w:rsidRPr="00D85772">
        <w:rPr>
          <w:color w:val="000000"/>
          <w:sz w:val="24"/>
          <w:szCs w:val="24"/>
          <w:lang w:val="es-419"/>
          <w:rPrChange w:id="219" w:author="Guillermo Florez" w:date="2021-10-14T10:05:00Z">
            <w:rPr>
              <w:color w:val="000000"/>
              <w:sz w:val="24"/>
              <w:szCs w:val="24"/>
            </w:rPr>
          </w:rPrChange>
        </w:rPr>
        <w:t xml:space="preserve">(2003), Lobova </w:t>
      </w:r>
      <w:r w:rsidRPr="00D85772">
        <w:rPr>
          <w:i/>
          <w:color w:val="000000"/>
          <w:sz w:val="24"/>
          <w:szCs w:val="24"/>
          <w:lang w:val="es-419"/>
          <w:rPrChange w:id="220" w:author="Guillermo Florez" w:date="2021-10-14T10:05:00Z">
            <w:rPr>
              <w:i/>
              <w:color w:val="000000"/>
              <w:sz w:val="24"/>
              <w:szCs w:val="24"/>
            </w:rPr>
          </w:rPrChange>
        </w:rPr>
        <w:t xml:space="preserve">et al. </w:t>
      </w:r>
      <w:r w:rsidRPr="00D85772">
        <w:rPr>
          <w:color w:val="000000"/>
          <w:sz w:val="24"/>
          <w:szCs w:val="24"/>
          <w:lang w:val="es-419"/>
          <w:rPrChange w:id="221" w:author="Guillermo Florez" w:date="2021-10-14T10:05:00Z">
            <w:rPr>
              <w:color w:val="000000"/>
              <w:sz w:val="24"/>
              <w:szCs w:val="24"/>
            </w:rPr>
          </w:rPrChange>
        </w:rPr>
        <w:t xml:space="preserve">(2003), Mikich </w:t>
      </w:r>
      <w:r w:rsidRPr="00D85772">
        <w:rPr>
          <w:i/>
          <w:color w:val="000000"/>
          <w:sz w:val="24"/>
          <w:szCs w:val="24"/>
          <w:lang w:val="es-419"/>
          <w:rPrChange w:id="222" w:author="Guillermo Florez" w:date="2021-10-14T10:05:00Z">
            <w:rPr>
              <w:i/>
              <w:color w:val="000000"/>
              <w:sz w:val="24"/>
              <w:szCs w:val="24"/>
            </w:rPr>
          </w:rPrChange>
        </w:rPr>
        <w:t xml:space="preserve">et al. </w:t>
      </w:r>
      <w:r w:rsidRPr="00D85772">
        <w:rPr>
          <w:color w:val="000000"/>
          <w:sz w:val="24"/>
          <w:szCs w:val="24"/>
          <w:lang w:val="es-419"/>
          <w:rPrChange w:id="223" w:author="Guillermo Florez" w:date="2021-10-14T10:05:00Z">
            <w:rPr>
              <w:color w:val="000000"/>
              <w:sz w:val="24"/>
              <w:szCs w:val="24"/>
            </w:rPr>
          </w:rPrChange>
        </w:rPr>
        <w:t xml:space="preserve">(2003), Molina-Freaner and Eguiarte (2003), Naranjo </w:t>
      </w:r>
      <w:r w:rsidRPr="00D85772">
        <w:rPr>
          <w:i/>
          <w:color w:val="000000"/>
          <w:sz w:val="24"/>
          <w:szCs w:val="24"/>
          <w:lang w:val="es-419"/>
          <w:rPrChange w:id="224" w:author="Guillermo Florez" w:date="2021-10-14T10:05:00Z">
            <w:rPr>
              <w:i/>
              <w:color w:val="000000"/>
              <w:sz w:val="24"/>
              <w:szCs w:val="24"/>
            </w:rPr>
          </w:rPrChange>
        </w:rPr>
        <w:t xml:space="preserve">et al. </w:t>
      </w:r>
      <w:r w:rsidRPr="00D85772">
        <w:rPr>
          <w:color w:val="000000"/>
          <w:sz w:val="24"/>
          <w:szCs w:val="24"/>
          <w:lang w:val="pt-BR"/>
          <w:rPrChange w:id="225" w:author="Guillermo Florez" w:date="2021-10-14T10:05:00Z">
            <w:rPr>
              <w:color w:val="000000"/>
              <w:sz w:val="24"/>
              <w:szCs w:val="24"/>
            </w:rPr>
          </w:rPrChange>
        </w:rPr>
        <w:t xml:space="preserve">(2003), Nogueira and Peracchi (2003), Passos and Passamani (2003), Passos </w:t>
      </w:r>
      <w:r w:rsidRPr="00D85772">
        <w:rPr>
          <w:i/>
          <w:color w:val="000000"/>
          <w:sz w:val="24"/>
          <w:szCs w:val="24"/>
          <w:lang w:val="pt-BR"/>
          <w:rPrChange w:id="226" w:author="Guillermo Florez" w:date="2021-10-14T10:05:00Z">
            <w:rPr>
              <w:i/>
              <w:color w:val="000000"/>
              <w:sz w:val="24"/>
              <w:szCs w:val="24"/>
            </w:rPr>
          </w:rPrChange>
        </w:rPr>
        <w:t xml:space="preserve">et al. </w:t>
      </w:r>
      <w:r w:rsidRPr="0098216F">
        <w:rPr>
          <w:color w:val="000000"/>
          <w:sz w:val="24"/>
          <w:szCs w:val="24"/>
          <w:lang w:val="pt-BR"/>
          <w:rPrChange w:id="227" w:author="Guillermo Florez" w:date="2021-10-26T02:55:00Z">
            <w:rPr>
              <w:color w:val="000000"/>
              <w:sz w:val="24"/>
              <w:szCs w:val="24"/>
            </w:rPr>
          </w:rPrChange>
        </w:rPr>
        <w:t xml:space="preserve">(2003), Sazima </w:t>
      </w:r>
      <w:r w:rsidRPr="0098216F">
        <w:rPr>
          <w:i/>
          <w:color w:val="000000"/>
          <w:sz w:val="24"/>
          <w:szCs w:val="24"/>
          <w:lang w:val="pt-BR"/>
          <w:rPrChange w:id="228" w:author="Guillermo Florez" w:date="2021-10-26T02:55:00Z">
            <w:rPr>
              <w:i/>
              <w:color w:val="000000"/>
              <w:sz w:val="24"/>
              <w:szCs w:val="24"/>
            </w:rPr>
          </w:rPrChange>
        </w:rPr>
        <w:t xml:space="preserve">et al. </w:t>
      </w:r>
      <w:r w:rsidRPr="009F0123">
        <w:rPr>
          <w:color w:val="000000"/>
          <w:sz w:val="24"/>
          <w:szCs w:val="24"/>
        </w:rPr>
        <w:t xml:space="preserve">(2003), Giannini and Kalko (2004), Lima and Reis (2004), Lobova and Mori (2004), Lopez and Vaughan (2004), Machado and Vogel (2004), Mello </w:t>
      </w:r>
      <w:r w:rsidRPr="009F0123">
        <w:rPr>
          <w:i/>
          <w:color w:val="000000"/>
          <w:sz w:val="24"/>
          <w:szCs w:val="24"/>
        </w:rPr>
        <w:t xml:space="preserve">et al. </w:t>
      </w:r>
      <w:r w:rsidRPr="009F0123">
        <w:rPr>
          <w:color w:val="000000"/>
          <w:sz w:val="24"/>
          <w:szCs w:val="24"/>
        </w:rPr>
        <w:t xml:space="preserve">(2004), Passos and Graciolli (2004), Quesada </w:t>
      </w:r>
      <w:r w:rsidRPr="009F0123">
        <w:rPr>
          <w:i/>
          <w:color w:val="000000"/>
          <w:sz w:val="24"/>
          <w:szCs w:val="24"/>
        </w:rPr>
        <w:t xml:space="preserve">et al. </w:t>
      </w:r>
      <w:r w:rsidRPr="009F0123">
        <w:rPr>
          <w:color w:val="000000"/>
          <w:sz w:val="24"/>
          <w:szCs w:val="24"/>
        </w:rPr>
        <w:t xml:space="preserve">(2004), Thies and Kalko (2004), Tschapka (2004), Valiente-Banuet </w:t>
      </w:r>
      <w:r w:rsidRPr="009F0123">
        <w:rPr>
          <w:i/>
          <w:color w:val="000000"/>
          <w:sz w:val="24"/>
          <w:szCs w:val="24"/>
        </w:rPr>
        <w:t xml:space="preserve">et al. </w:t>
      </w:r>
      <w:r w:rsidRPr="009F0123">
        <w:rPr>
          <w:color w:val="000000"/>
          <w:sz w:val="24"/>
          <w:szCs w:val="24"/>
        </w:rPr>
        <w:t xml:space="preserve">(2004), Vogel </w:t>
      </w:r>
      <w:r w:rsidRPr="009F0123">
        <w:rPr>
          <w:i/>
          <w:color w:val="000000"/>
          <w:sz w:val="24"/>
          <w:szCs w:val="24"/>
        </w:rPr>
        <w:t xml:space="preserve">et al. </w:t>
      </w:r>
      <w:r w:rsidRPr="009F0123">
        <w:rPr>
          <w:color w:val="000000"/>
          <w:sz w:val="24"/>
          <w:szCs w:val="24"/>
        </w:rPr>
        <w:t xml:space="preserve">(2004), Aguiar (2005), Delaval </w:t>
      </w:r>
      <w:r w:rsidRPr="009F0123">
        <w:rPr>
          <w:i/>
          <w:color w:val="000000"/>
          <w:sz w:val="24"/>
          <w:szCs w:val="24"/>
        </w:rPr>
        <w:t xml:space="preserve">et al. </w:t>
      </w:r>
      <w:r w:rsidRPr="00D85772">
        <w:rPr>
          <w:color w:val="000000"/>
          <w:sz w:val="24"/>
          <w:szCs w:val="24"/>
          <w:lang w:val="es-419"/>
          <w:rPrChange w:id="229" w:author="Guillermo Florez" w:date="2021-10-14T10:05:00Z">
            <w:rPr>
              <w:color w:val="000000"/>
              <w:sz w:val="24"/>
              <w:szCs w:val="24"/>
            </w:rPr>
          </w:rPrChange>
        </w:rPr>
        <w:t xml:space="preserve">(2005), Ibarra-Cerdeña </w:t>
      </w:r>
      <w:r w:rsidRPr="00D85772">
        <w:rPr>
          <w:i/>
          <w:color w:val="000000"/>
          <w:sz w:val="24"/>
          <w:szCs w:val="24"/>
          <w:lang w:val="es-419"/>
          <w:rPrChange w:id="230" w:author="Guillermo Florez" w:date="2021-10-14T10:05:00Z">
            <w:rPr>
              <w:i/>
              <w:color w:val="000000"/>
              <w:sz w:val="24"/>
              <w:szCs w:val="24"/>
            </w:rPr>
          </w:rPrChange>
        </w:rPr>
        <w:t xml:space="preserve">et al. </w:t>
      </w:r>
      <w:r w:rsidRPr="00D85772">
        <w:rPr>
          <w:color w:val="000000"/>
          <w:sz w:val="24"/>
          <w:szCs w:val="24"/>
          <w:lang w:val="es-419"/>
          <w:rPrChange w:id="231" w:author="Guillermo Florez" w:date="2021-10-14T10:05:00Z">
            <w:rPr>
              <w:color w:val="000000"/>
              <w:sz w:val="24"/>
              <w:szCs w:val="24"/>
            </w:rPr>
          </w:rPrChange>
        </w:rPr>
        <w:t xml:space="preserve">(2005), Korine and Kalko (2005), Lobo </w:t>
      </w:r>
      <w:r w:rsidRPr="00D85772">
        <w:rPr>
          <w:i/>
          <w:color w:val="000000"/>
          <w:sz w:val="24"/>
          <w:szCs w:val="24"/>
          <w:lang w:val="es-419"/>
          <w:rPrChange w:id="232" w:author="Guillermo Florez" w:date="2021-10-14T10:05:00Z">
            <w:rPr>
              <w:i/>
              <w:color w:val="000000"/>
              <w:sz w:val="24"/>
              <w:szCs w:val="24"/>
            </w:rPr>
          </w:rPrChange>
        </w:rPr>
        <w:t xml:space="preserve">et al. </w:t>
      </w:r>
      <w:r w:rsidRPr="00D85772">
        <w:rPr>
          <w:color w:val="000000"/>
          <w:sz w:val="24"/>
          <w:szCs w:val="24"/>
          <w:lang w:val="es-419"/>
          <w:rPrChange w:id="233" w:author="Guillermo Florez" w:date="2021-10-14T10:05:00Z">
            <w:rPr>
              <w:color w:val="000000"/>
              <w:sz w:val="24"/>
              <w:szCs w:val="24"/>
            </w:rPr>
          </w:rPrChange>
        </w:rPr>
        <w:t xml:space="preserve">(2005), Mancina </w:t>
      </w:r>
      <w:r w:rsidRPr="00D85772">
        <w:rPr>
          <w:i/>
          <w:color w:val="000000"/>
          <w:sz w:val="24"/>
          <w:szCs w:val="24"/>
          <w:lang w:val="es-419"/>
          <w:rPrChange w:id="234" w:author="Guillermo Florez" w:date="2021-10-14T10:05:00Z">
            <w:rPr>
              <w:i/>
              <w:color w:val="000000"/>
              <w:sz w:val="24"/>
              <w:szCs w:val="24"/>
            </w:rPr>
          </w:rPrChange>
        </w:rPr>
        <w:t xml:space="preserve">et al. </w:t>
      </w:r>
      <w:r w:rsidRPr="00D85772">
        <w:rPr>
          <w:color w:val="000000"/>
          <w:sz w:val="24"/>
          <w:szCs w:val="24"/>
          <w:lang w:val="es-419"/>
          <w:rPrChange w:id="235" w:author="Guillermo Florez" w:date="2021-10-14T10:05:00Z">
            <w:rPr>
              <w:color w:val="000000"/>
              <w:sz w:val="24"/>
              <w:szCs w:val="24"/>
            </w:rPr>
          </w:rPrChange>
        </w:rPr>
        <w:t xml:space="preserve">(2005), Mello </w:t>
      </w:r>
      <w:r w:rsidRPr="00D85772">
        <w:rPr>
          <w:i/>
          <w:color w:val="000000"/>
          <w:sz w:val="24"/>
          <w:szCs w:val="24"/>
          <w:lang w:val="es-419"/>
          <w:rPrChange w:id="236" w:author="Guillermo Florez" w:date="2021-10-14T10:05:00Z">
            <w:rPr>
              <w:i/>
              <w:color w:val="000000"/>
              <w:sz w:val="24"/>
              <w:szCs w:val="24"/>
            </w:rPr>
          </w:rPrChange>
        </w:rPr>
        <w:t>et</w:t>
      </w:r>
      <w:r w:rsidR="007D7AC3" w:rsidRPr="00D85772">
        <w:rPr>
          <w:i/>
          <w:color w:val="000000"/>
          <w:sz w:val="24"/>
          <w:szCs w:val="24"/>
          <w:lang w:val="es-419"/>
          <w:rPrChange w:id="237" w:author="Guillermo Florez" w:date="2021-10-14T10:05:00Z">
            <w:rPr>
              <w:i/>
              <w:color w:val="000000"/>
              <w:sz w:val="24"/>
              <w:szCs w:val="24"/>
            </w:rPr>
          </w:rPrChange>
        </w:rPr>
        <w:t xml:space="preserve"> </w:t>
      </w:r>
      <w:r w:rsidRPr="00D85772">
        <w:rPr>
          <w:i/>
          <w:color w:val="000000"/>
          <w:sz w:val="24"/>
          <w:szCs w:val="24"/>
          <w:lang w:val="es-419"/>
          <w:rPrChange w:id="238" w:author="Guillermo Florez" w:date="2021-10-14T10:05:00Z">
            <w:rPr>
              <w:i/>
              <w:color w:val="000000"/>
              <w:sz w:val="24"/>
              <w:szCs w:val="24"/>
            </w:rPr>
          </w:rPrChange>
        </w:rPr>
        <w:t>al.</w:t>
      </w:r>
      <w:r w:rsidR="007D7AC3" w:rsidRPr="00D85772">
        <w:rPr>
          <w:i/>
          <w:color w:val="000000"/>
          <w:sz w:val="24"/>
          <w:szCs w:val="24"/>
          <w:lang w:val="es-419"/>
          <w:rPrChange w:id="239" w:author="Guillermo Florez" w:date="2021-10-14T10:05:00Z">
            <w:rPr>
              <w:i/>
              <w:color w:val="000000"/>
              <w:sz w:val="24"/>
              <w:szCs w:val="24"/>
            </w:rPr>
          </w:rPrChange>
        </w:rPr>
        <w:t xml:space="preserve"> </w:t>
      </w:r>
      <w:r w:rsidRPr="00D85772">
        <w:rPr>
          <w:color w:val="000000"/>
          <w:sz w:val="24"/>
          <w:szCs w:val="24"/>
          <w:lang w:val="es-419"/>
          <w:rPrChange w:id="240" w:author="Guillermo Florez" w:date="2021-10-14T10:05:00Z">
            <w:rPr>
              <w:color w:val="000000"/>
              <w:sz w:val="24"/>
              <w:szCs w:val="24"/>
            </w:rPr>
          </w:rPrChange>
        </w:rPr>
        <w:t xml:space="preserve">(2005), Sanmartin-Gajardo and Sazima (2005), Tschapka (2005), Vogel </w:t>
      </w:r>
      <w:r w:rsidRPr="00D85772">
        <w:rPr>
          <w:i/>
          <w:color w:val="000000"/>
          <w:sz w:val="24"/>
          <w:szCs w:val="24"/>
          <w:lang w:val="es-419"/>
          <w:rPrChange w:id="241" w:author="Guillermo Florez" w:date="2021-10-14T10:05:00Z">
            <w:rPr>
              <w:i/>
              <w:color w:val="000000"/>
              <w:sz w:val="24"/>
              <w:szCs w:val="24"/>
            </w:rPr>
          </w:rPrChange>
        </w:rPr>
        <w:t xml:space="preserve">et al. </w:t>
      </w:r>
      <w:r w:rsidRPr="00D85772">
        <w:rPr>
          <w:color w:val="000000"/>
          <w:sz w:val="24"/>
          <w:szCs w:val="24"/>
          <w:lang w:val="es-419"/>
          <w:rPrChange w:id="242" w:author="Guillermo Florez" w:date="2021-10-14T10:05:00Z">
            <w:rPr>
              <w:color w:val="000000"/>
              <w:sz w:val="24"/>
              <w:szCs w:val="24"/>
            </w:rPr>
          </w:rPrChange>
        </w:rPr>
        <w:t xml:space="preserve">(2005), Acosta and Aguanta (2006), Arias- Cóyotl </w:t>
      </w:r>
      <w:r w:rsidRPr="00D85772">
        <w:rPr>
          <w:i/>
          <w:color w:val="000000"/>
          <w:sz w:val="24"/>
          <w:szCs w:val="24"/>
          <w:lang w:val="es-419"/>
          <w:rPrChange w:id="243" w:author="Guillermo Florez" w:date="2021-10-14T10:05:00Z">
            <w:rPr>
              <w:i/>
              <w:color w:val="000000"/>
              <w:sz w:val="24"/>
              <w:szCs w:val="24"/>
            </w:rPr>
          </w:rPrChange>
        </w:rPr>
        <w:t>et al.</w:t>
      </w:r>
      <w:r w:rsidR="007D7AC3" w:rsidRPr="00D85772">
        <w:rPr>
          <w:i/>
          <w:color w:val="000000"/>
          <w:sz w:val="24"/>
          <w:szCs w:val="24"/>
          <w:lang w:val="es-419"/>
          <w:rPrChange w:id="244" w:author="Guillermo Florez" w:date="2021-10-14T10:05:00Z">
            <w:rPr>
              <w:i/>
              <w:color w:val="000000"/>
              <w:sz w:val="24"/>
              <w:szCs w:val="24"/>
            </w:rPr>
          </w:rPrChange>
        </w:rPr>
        <w:t xml:space="preserve"> </w:t>
      </w:r>
      <w:r w:rsidRPr="00D85772">
        <w:rPr>
          <w:color w:val="000000"/>
          <w:sz w:val="24"/>
          <w:szCs w:val="24"/>
          <w:lang w:val="es-419"/>
          <w:rPrChange w:id="245" w:author="Guillermo Florez" w:date="2021-10-14T10:05:00Z">
            <w:rPr>
              <w:color w:val="000000"/>
              <w:sz w:val="24"/>
              <w:szCs w:val="24"/>
            </w:rPr>
          </w:rPrChange>
        </w:rPr>
        <w:t xml:space="preserve">(2006), Mancina </w:t>
      </w:r>
      <w:r w:rsidRPr="00D85772">
        <w:rPr>
          <w:i/>
          <w:color w:val="000000"/>
          <w:sz w:val="24"/>
          <w:szCs w:val="24"/>
          <w:lang w:val="es-419"/>
          <w:rPrChange w:id="246" w:author="Guillermo Florez" w:date="2021-10-14T10:05:00Z">
            <w:rPr>
              <w:i/>
              <w:color w:val="000000"/>
              <w:sz w:val="24"/>
              <w:szCs w:val="24"/>
            </w:rPr>
          </w:rPrChange>
        </w:rPr>
        <w:t>et</w:t>
      </w:r>
      <w:r w:rsidR="007D7AC3" w:rsidRPr="00D85772">
        <w:rPr>
          <w:i/>
          <w:color w:val="000000"/>
          <w:sz w:val="24"/>
          <w:szCs w:val="24"/>
          <w:lang w:val="es-419"/>
          <w:rPrChange w:id="247" w:author="Guillermo Florez" w:date="2021-10-14T10:05:00Z">
            <w:rPr>
              <w:i/>
              <w:color w:val="000000"/>
              <w:sz w:val="24"/>
              <w:szCs w:val="24"/>
            </w:rPr>
          </w:rPrChange>
        </w:rPr>
        <w:t xml:space="preserve"> </w:t>
      </w:r>
      <w:r w:rsidRPr="00D85772">
        <w:rPr>
          <w:i/>
          <w:color w:val="000000"/>
          <w:sz w:val="24"/>
          <w:szCs w:val="24"/>
          <w:lang w:val="es-419"/>
          <w:rPrChange w:id="248" w:author="Guillermo Florez" w:date="2021-10-14T10:05:00Z">
            <w:rPr>
              <w:i/>
              <w:color w:val="000000"/>
              <w:sz w:val="24"/>
              <w:szCs w:val="24"/>
            </w:rPr>
          </w:rPrChange>
        </w:rPr>
        <w:t>al.</w:t>
      </w:r>
      <w:r w:rsidR="007D7AC3" w:rsidRPr="00D85772">
        <w:rPr>
          <w:i/>
          <w:color w:val="000000"/>
          <w:sz w:val="24"/>
          <w:szCs w:val="24"/>
          <w:lang w:val="es-419"/>
          <w:rPrChange w:id="249" w:author="Guillermo Florez" w:date="2021-10-14T10:05:00Z">
            <w:rPr>
              <w:i/>
              <w:color w:val="000000"/>
              <w:sz w:val="24"/>
              <w:szCs w:val="24"/>
            </w:rPr>
          </w:rPrChange>
        </w:rPr>
        <w:t xml:space="preserve"> </w:t>
      </w:r>
      <w:r w:rsidRPr="00D85772">
        <w:rPr>
          <w:color w:val="000000"/>
          <w:sz w:val="24"/>
          <w:szCs w:val="24"/>
          <w:lang w:val="es-419"/>
          <w:rPrChange w:id="250" w:author="Guillermo Florez" w:date="2021-10-14T10:05:00Z">
            <w:rPr>
              <w:color w:val="000000"/>
              <w:sz w:val="24"/>
              <w:szCs w:val="24"/>
            </w:rPr>
          </w:rPrChange>
        </w:rPr>
        <w:t>(2002), Muchhala (2006a), Muchhala (2006b), Tschapka</w:t>
      </w:r>
      <w:r w:rsidRPr="00D85772">
        <w:rPr>
          <w:sz w:val="24"/>
          <w:szCs w:val="24"/>
          <w:lang w:val="es-419"/>
          <w:rPrChange w:id="251" w:author="Guillermo Florez" w:date="2021-10-14T10:05:00Z">
            <w:rPr>
              <w:sz w:val="24"/>
              <w:szCs w:val="24"/>
            </w:rPr>
          </w:rPrChange>
        </w:rPr>
        <w:t xml:space="preserve"> </w:t>
      </w:r>
      <w:r w:rsidRPr="00D85772">
        <w:rPr>
          <w:i/>
          <w:color w:val="000000"/>
          <w:sz w:val="24"/>
          <w:szCs w:val="24"/>
          <w:lang w:val="es-419"/>
          <w:rPrChange w:id="252" w:author="Guillermo Florez" w:date="2021-10-14T10:05:00Z">
            <w:rPr>
              <w:i/>
              <w:color w:val="000000"/>
              <w:sz w:val="24"/>
              <w:szCs w:val="24"/>
            </w:rPr>
          </w:rPrChange>
        </w:rPr>
        <w:t>e</w:t>
      </w:r>
      <w:r w:rsidRPr="00D85772">
        <w:rPr>
          <w:i/>
          <w:sz w:val="24"/>
          <w:szCs w:val="24"/>
          <w:lang w:val="es-419"/>
          <w:rPrChange w:id="253" w:author="Guillermo Florez" w:date="2021-10-14T10:05:00Z">
            <w:rPr>
              <w:i/>
              <w:sz w:val="24"/>
              <w:szCs w:val="24"/>
            </w:rPr>
          </w:rPrChange>
        </w:rPr>
        <w:t xml:space="preserve">t </w:t>
      </w:r>
      <w:r w:rsidRPr="00D85772">
        <w:rPr>
          <w:i/>
          <w:color w:val="000000"/>
          <w:sz w:val="24"/>
          <w:szCs w:val="24"/>
          <w:lang w:val="es-419"/>
          <w:rPrChange w:id="254" w:author="Guillermo Florez" w:date="2021-10-14T10:05:00Z">
            <w:rPr>
              <w:i/>
              <w:color w:val="000000"/>
              <w:sz w:val="24"/>
              <w:szCs w:val="24"/>
            </w:rPr>
          </w:rPrChange>
        </w:rPr>
        <w:t>al.</w:t>
      </w:r>
      <w:r w:rsidRPr="00D85772">
        <w:rPr>
          <w:i/>
          <w:sz w:val="24"/>
          <w:szCs w:val="24"/>
          <w:lang w:val="es-419"/>
          <w:rPrChange w:id="255" w:author="Guillermo Florez" w:date="2021-10-14T10:05:00Z">
            <w:rPr>
              <w:i/>
              <w:sz w:val="24"/>
              <w:szCs w:val="24"/>
            </w:rPr>
          </w:rPrChange>
        </w:rPr>
        <w:t xml:space="preserve"> </w:t>
      </w:r>
      <w:r w:rsidRPr="00D85772">
        <w:rPr>
          <w:color w:val="000000"/>
          <w:sz w:val="24"/>
          <w:szCs w:val="24"/>
          <w:lang w:val="es-419"/>
          <w:rPrChange w:id="256" w:author="Guillermo Florez" w:date="2021-10-14T10:05:00Z">
            <w:rPr>
              <w:color w:val="000000"/>
              <w:sz w:val="24"/>
              <w:szCs w:val="24"/>
            </w:rPr>
          </w:rPrChange>
        </w:rPr>
        <w:t xml:space="preserve">(2006), Aguiar and Marinho-Filho (2007), Estrada-Villegas </w:t>
      </w:r>
      <w:r w:rsidRPr="00D85772">
        <w:rPr>
          <w:i/>
          <w:color w:val="000000"/>
          <w:sz w:val="24"/>
          <w:szCs w:val="24"/>
          <w:lang w:val="es-419"/>
          <w:rPrChange w:id="257" w:author="Guillermo Florez" w:date="2021-10-14T10:05:00Z">
            <w:rPr>
              <w:i/>
              <w:color w:val="000000"/>
              <w:sz w:val="24"/>
              <w:szCs w:val="24"/>
            </w:rPr>
          </w:rPrChange>
        </w:rPr>
        <w:t xml:space="preserve">et al. </w:t>
      </w:r>
      <w:r w:rsidRPr="00D85772">
        <w:rPr>
          <w:color w:val="000000"/>
          <w:sz w:val="24"/>
          <w:szCs w:val="24"/>
          <w:lang w:val="es-419"/>
          <w:rPrChange w:id="258" w:author="Guillermo Florez" w:date="2021-10-14T10:05:00Z">
            <w:rPr>
              <w:color w:val="000000"/>
              <w:sz w:val="24"/>
              <w:szCs w:val="24"/>
            </w:rPr>
          </w:rPrChange>
        </w:rPr>
        <w:t xml:space="preserve">(2007), Lopez and Vaughan (2007), Mancina </w:t>
      </w:r>
      <w:r w:rsidRPr="00D85772">
        <w:rPr>
          <w:i/>
          <w:color w:val="000000"/>
          <w:sz w:val="24"/>
          <w:szCs w:val="24"/>
          <w:lang w:val="es-419"/>
          <w:rPrChange w:id="259" w:author="Guillermo Florez" w:date="2021-10-14T10:05:00Z">
            <w:rPr>
              <w:i/>
              <w:color w:val="000000"/>
              <w:sz w:val="24"/>
              <w:szCs w:val="24"/>
            </w:rPr>
          </w:rPrChange>
        </w:rPr>
        <w:t xml:space="preserve">et al. </w:t>
      </w:r>
      <w:r w:rsidRPr="00D85772">
        <w:rPr>
          <w:color w:val="000000"/>
          <w:sz w:val="24"/>
          <w:szCs w:val="24"/>
          <w:lang w:val="es-419"/>
          <w:rPrChange w:id="260" w:author="Guillermo Florez" w:date="2021-10-14T10:05:00Z">
            <w:rPr>
              <w:color w:val="000000"/>
              <w:sz w:val="24"/>
              <w:szCs w:val="24"/>
            </w:rPr>
          </w:rPrChange>
        </w:rPr>
        <w:t xml:space="preserve">(2007), Olea-Wagner </w:t>
      </w:r>
      <w:r w:rsidRPr="00D85772">
        <w:rPr>
          <w:i/>
          <w:color w:val="000000"/>
          <w:sz w:val="24"/>
          <w:szCs w:val="24"/>
          <w:lang w:val="es-419"/>
          <w:rPrChange w:id="261" w:author="Guillermo Florez" w:date="2021-10-14T10:05:00Z">
            <w:rPr>
              <w:i/>
              <w:color w:val="000000"/>
              <w:sz w:val="24"/>
              <w:szCs w:val="24"/>
            </w:rPr>
          </w:rPrChange>
        </w:rPr>
        <w:t xml:space="preserve">et al. </w:t>
      </w:r>
      <w:r w:rsidRPr="00D85772">
        <w:rPr>
          <w:color w:val="000000"/>
          <w:sz w:val="24"/>
          <w:szCs w:val="24"/>
          <w:lang w:val="es-419"/>
          <w:rPrChange w:id="262" w:author="Guillermo Florez" w:date="2021-10-14T10:05:00Z">
            <w:rPr>
              <w:color w:val="000000"/>
              <w:sz w:val="24"/>
              <w:szCs w:val="24"/>
            </w:rPr>
          </w:rPrChange>
        </w:rPr>
        <w:t>(2007), Oria and Machado (2007), and Tavares</w:t>
      </w:r>
      <w:r w:rsidR="007D7AC3" w:rsidRPr="00D85772">
        <w:rPr>
          <w:color w:val="000000"/>
          <w:sz w:val="24"/>
          <w:szCs w:val="24"/>
          <w:lang w:val="es-419"/>
          <w:rPrChange w:id="263" w:author="Guillermo Florez" w:date="2021-10-14T10:05:00Z">
            <w:rPr>
              <w:color w:val="000000"/>
              <w:sz w:val="24"/>
              <w:szCs w:val="24"/>
            </w:rPr>
          </w:rPrChange>
        </w:rPr>
        <w:t xml:space="preserve"> </w:t>
      </w:r>
      <w:r w:rsidRPr="00D85772">
        <w:rPr>
          <w:i/>
          <w:color w:val="000000"/>
          <w:sz w:val="24"/>
          <w:szCs w:val="24"/>
          <w:lang w:val="es-419"/>
          <w:rPrChange w:id="264" w:author="Guillermo Florez" w:date="2021-10-14T10:05:00Z">
            <w:rPr>
              <w:i/>
              <w:color w:val="000000"/>
              <w:sz w:val="24"/>
              <w:szCs w:val="24"/>
            </w:rPr>
          </w:rPrChange>
        </w:rPr>
        <w:t xml:space="preserve">et al. </w:t>
      </w:r>
      <w:r w:rsidRPr="009F0123">
        <w:rPr>
          <w:color w:val="000000"/>
          <w:sz w:val="24"/>
          <w:szCs w:val="24"/>
        </w:rPr>
        <w:t>(2007).</w:t>
      </w:r>
    </w:p>
    <w:p w14:paraId="000000E5" w14:textId="77777777" w:rsidR="00A2515D" w:rsidRPr="009F0123" w:rsidRDefault="002F0901">
      <w:pPr>
        <w:pBdr>
          <w:top w:val="nil"/>
          <w:left w:val="nil"/>
          <w:bottom w:val="nil"/>
          <w:right w:val="nil"/>
          <w:between w:val="nil"/>
        </w:pBdr>
        <w:spacing w:before="158" w:line="266" w:lineRule="auto"/>
        <w:ind w:left="638" w:right="736"/>
        <w:jc w:val="both"/>
        <w:rPr>
          <w:color w:val="000000"/>
          <w:sz w:val="24"/>
          <w:szCs w:val="24"/>
        </w:rPr>
      </w:pPr>
      <w:r w:rsidRPr="009F0123">
        <w:rPr>
          <w:color w:val="000000"/>
          <w:sz w:val="24"/>
          <w:szCs w:val="24"/>
        </w:rPr>
        <w:t xml:space="preserve">The interaction records of Giannini and Kalko (2004) do not appear in the original article as the information </w:t>
      </w:r>
      <w:r w:rsidRPr="009F0123">
        <w:rPr>
          <w:sz w:val="24"/>
          <w:szCs w:val="24"/>
        </w:rPr>
        <w:t>collected</w:t>
      </w:r>
      <w:r w:rsidRPr="009F0123">
        <w:rPr>
          <w:color w:val="000000"/>
          <w:sz w:val="24"/>
          <w:szCs w:val="24"/>
        </w:rPr>
        <w:t xml:space="preserve"> in that study were identified, reviewed, and manually added. The rest of the information can be verified in the original articles.</w:t>
      </w:r>
    </w:p>
    <w:p w14:paraId="000000E6" w14:textId="1927B6C6" w:rsidR="00A2515D" w:rsidRPr="009F0123" w:rsidRDefault="002F0901">
      <w:pPr>
        <w:pBdr>
          <w:top w:val="nil"/>
          <w:left w:val="nil"/>
          <w:bottom w:val="nil"/>
          <w:right w:val="nil"/>
          <w:between w:val="nil"/>
        </w:pBdr>
        <w:spacing w:before="167" w:line="266" w:lineRule="auto"/>
        <w:ind w:left="614" w:right="702" w:firstLine="22"/>
        <w:jc w:val="both"/>
        <w:rPr>
          <w:color w:val="000000"/>
          <w:sz w:val="24"/>
          <w:szCs w:val="24"/>
        </w:rPr>
      </w:pPr>
      <w:r w:rsidRPr="009F0123">
        <w:rPr>
          <w:rFonts w:eastAsia="Georgia" w:cs="Georgia"/>
          <w:b/>
          <w:color w:val="000000"/>
          <w:sz w:val="24"/>
          <w:szCs w:val="24"/>
        </w:rPr>
        <w:t xml:space="preserve">Taxonomic information: </w:t>
      </w:r>
      <w:r w:rsidRPr="009F0123">
        <w:rPr>
          <w:color w:val="000000"/>
          <w:sz w:val="24"/>
          <w:szCs w:val="24"/>
        </w:rPr>
        <w:t xml:space="preserve">For bat species, we followed the taxonomic arrangement in Simmons and Cirranello (2020). We added a column with the current bat species name following verification of the taxonomy and geographic distribution. Taxonomic verification was conducted by Marcelo Nogueira. Taxonomic changes in the current name of species and geographic distribution </w:t>
      </w:r>
      <w:r w:rsidR="006E3391" w:rsidRPr="009F0123">
        <w:rPr>
          <w:color w:val="000000"/>
          <w:sz w:val="24"/>
          <w:szCs w:val="24"/>
        </w:rPr>
        <w:t>were</w:t>
      </w:r>
      <w:r w:rsidRPr="009F0123">
        <w:rPr>
          <w:color w:val="000000"/>
          <w:sz w:val="24"/>
          <w:szCs w:val="24"/>
        </w:rPr>
        <w:t xml:space="preserve"> checked in Cole and Wilson (2006), Solari and Baker (2006), Mantilla-Meluk </w:t>
      </w:r>
      <w:r w:rsidRPr="009F0123">
        <w:rPr>
          <w:i/>
          <w:color w:val="000000"/>
          <w:sz w:val="24"/>
          <w:szCs w:val="24"/>
        </w:rPr>
        <w:t xml:space="preserve">et al. </w:t>
      </w:r>
      <w:r w:rsidRPr="00D85772">
        <w:rPr>
          <w:color w:val="000000"/>
          <w:sz w:val="24"/>
          <w:szCs w:val="24"/>
          <w:lang w:val="es-419"/>
          <w:rPrChange w:id="265" w:author="Guillermo Florez" w:date="2021-10-14T10:05:00Z">
            <w:rPr>
              <w:color w:val="000000"/>
              <w:sz w:val="24"/>
              <w:szCs w:val="24"/>
            </w:rPr>
          </w:rPrChange>
        </w:rPr>
        <w:t xml:space="preserve">(2009), Velazco </w:t>
      </w:r>
      <w:r w:rsidRPr="00D85772">
        <w:rPr>
          <w:i/>
          <w:color w:val="000000"/>
          <w:sz w:val="24"/>
          <w:szCs w:val="24"/>
          <w:lang w:val="es-419"/>
          <w:rPrChange w:id="266" w:author="Guillermo Florez" w:date="2021-10-14T10:05:00Z">
            <w:rPr>
              <w:i/>
              <w:color w:val="000000"/>
              <w:sz w:val="24"/>
              <w:szCs w:val="24"/>
            </w:rPr>
          </w:rPrChange>
        </w:rPr>
        <w:t xml:space="preserve">et al. </w:t>
      </w:r>
      <w:r w:rsidRPr="00D85772">
        <w:rPr>
          <w:color w:val="000000"/>
          <w:sz w:val="24"/>
          <w:szCs w:val="24"/>
          <w:lang w:val="es-419"/>
          <w:rPrChange w:id="267" w:author="Guillermo Florez" w:date="2021-10-14T10:05:00Z">
            <w:rPr>
              <w:color w:val="000000"/>
              <w:sz w:val="24"/>
              <w:szCs w:val="24"/>
            </w:rPr>
          </w:rPrChange>
        </w:rPr>
        <w:t xml:space="preserve">(2010), Mantilla-Meluk (2014), Nogueira </w:t>
      </w:r>
      <w:r w:rsidRPr="00D85772">
        <w:rPr>
          <w:i/>
          <w:color w:val="000000"/>
          <w:sz w:val="24"/>
          <w:szCs w:val="24"/>
          <w:lang w:val="es-419"/>
          <w:rPrChange w:id="268" w:author="Guillermo Florez" w:date="2021-10-14T10:05:00Z">
            <w:rPr>
              <w:i/>
              <w:color w:val="000000"/>
              <w:sz w:val="24"/>
              <w:szCs w:val="24"/>
            </w:rPr>
          </w:rPrChange>
        </w:rPr>
        <w:t xml:space="preserve">et al. </w:t>
      </w:r>
      <w:r w:rsidRPr="00D85772">
        <w:rPr>
          <w:color w:val="000000"/>
          <w:sz w:val="24"/>
          <w:szCs w:val="24"/>
          <w:lang w:val="es-419"/>
          <w:rPrChange w:id="269" w:author="Guillermo Florez" w:date="2021-10-14T10:05:00Z">
            <w:rPr>
              <w:color w:val="000000"/>
              <w:sz w:val="24"/>
              <w:szCs w:val="24"/>
            </w:rPr>
          </w:rPrChange>
        </w:rPr>
        <w:t xml:space="preserve">(2014), Tavares </w:t>
      </w:r>
      <w:r w:rsidRPr="00D85772">
        <w:rPr>
          <w:i/>
          <w:color w:val="000000"/>
          <w:sz w:val="24"/>
          <w:szCs w:val="24"/>
          <w:lang w:val="es-419"/>
          <w:rPrChange w:id="270" w:author="Guillermo Florez" w:date="2021-10-14T10:05:00Z">
            <w:rPr>
              <w:i/>
              <w:color w:val="000000"/>
              <w:sz w:val="24"/>
              <w:szCs w:val="24"/>
            </w:rPr>
          </w:rPrChange>
        </w:rPr>
        <w:t xml:space="preserve">et al. </w:t>
      </w:r>
      <w:r w:rsidRPr="00D85772">
        <w:rPr>
          <w:color w:val="000000"/>
          <w:sz w:val="24"/>
          <w:szCs w:val="24"/>
          <w:lang w:val="es-419"/>
          <w:rPrChange w:id="271" w:author="Guillermo Florez" w:date="2021-10-14T10:05:00Z">
            <w:rPr>
              <w:color w:val="000000"/>
              <w:sz w:val="24"/>
              <w:szCs w:val="24"/>
            </w:rPr>
          </w:rPrChange>
        </w:rPr>
        <w:t xml:space="preserve">(2014), Velazco and Patterson (2014), Velazco and Patterson (2019), Basantes </w:t>
      </w:r>
      <w:r w:rsidRPr="00D85772">
        <w:rPr>
          <w:i/>
          <w:color w:val="000000"/>
          <w:sz w:val="24"/>
          <w:szCs w:val="24"/>
          <w:lang w:val="es-419"/>
          <w:rPrChange w:id="272" w:author="Guillermo Florez" w:date="2021-10-14T10:05:00Z">
            <w:rPr>
              <w:i/>
              <w:color w:val="000000"/>
              <w:sz w:val="24"/>
              <w:szCs w:val="24"/>
            </w:rPr>
          </w:rPrChange>
        </w:rPr>
        <w:t>et</w:t>
      </w:r>
      <w:r w:rsidR="007D7AC3" w:rsidRPr="00D85772">
        <w:rPr>
          <w:i/>
          <w:color w:val="000000"/>
          <w:sz w:val="24"/>
          <w:szCs w:val="24"/>
          <w:lang w:val="es-419"/>
          <w:rPrChange w:id="273" w:author="Guillermo Florez" w:date="2021-10-14T10:05:00Z">
            <w:rPr>
              <w:i/>
              <w:color w:val="000000"/>
              <w:sz w:val="24"/>
              <w:szCs w:val="24"/>
            </w:rPr>
          </w:rPrChange>
        </w:rPr>
        <w:t xml:space="preserve"> </w:t>
      </w:r>
      <w:r w:rsidRPr="00D85772">
        <w:rPr>
          <w:i/>
          <w:color w:val="000000"/>
          <w:sz w:val="24"/>
          <w:szCs w:val="24"/>
          <w:lang w:val="es-419"/>
          <w:rPrChange w:id="274" w:author="Guillermo Florez" w:date="2021-10-14T10:05:00Z">
            <w:rPr>
              <w:i/>
              <w:color w:val="000000"/>
              <w:sz w:val="24"/>
              <w:szCs w:val="24"/>
            </w:rPr>
          </w:rPrChange>
        </w:rPr>
        <w:t>al.</w:t>
      </w:r>
      <w:r w:rsidR="007D7AC3" w:rsidRPr="00D85772">
        <w:rPr>
          <w:i/>
          <w:color w:val="000000"/>
          <w:sz w:val="24"/>
          <w:szCs w:val="24"/>
          <w:lang w:val="es-419"/>
          <w:rPrChange w:id="275" w:author="Guillermo Florez" w:date="2021-10-14T10:05:00Z">
            <w:rPr>
              <w:i/>
              <w:color w:val="000000"/>
              <w:sz w:val="24"/>
              <w:szCs w:val="24"/>
            </w:rPr>
          </w:rPrChange>
        </w:rPr>
        <w:t xml:space="preserve"> </w:t>
      </w:r>
      <w:r w:rsidRPr="00D85772">
        <w:rPr>
          <w:color w:val="000000"/>
          <w:sz w:val="24"/>
          <w:szCs w:val="24"/>
          <w:lang w:val="es-419"/>
          <w:rPrChange w:id="276" w:author="Guillermo Florez" w:date="2021-10-14T10:05:00Z">
            <w:rPr>
              <w:color w:val="000000"/>
              <w:sz w:val="24"/>
              <w:szCs w:val="24"/>
            </w:rPr>
          </w:rPrChange>
        </w:rPr>
        <w:t xml:space="preserve">(2020), Catzeflis (2020), Lim </w:t>
      </w:r>
      <w:r w:rsidRPr="00D85772">
        <w:rPr>
          <w:i/>
          <w:color w:val="000000"/>
          <w:sz w:val="24"/>
          <w:szCs w:val="24"/>
          <w:lang w:val="es-419"/>
          <w:rPrChange w:id="277" w:author="Guillermo Florez" w:date="2021-10-14T10:05:00Z">
            <w:rPr>
              <w:i/>
              <w:color w:val="000000"/>
              <w:sz w:val="24"/>
              <w:szCs w:val="24"/>
            </w:rPr>
          </w:rPrChange>
        </w:rPr>
        <w:t>et</w:t>
      </w:r>
      <w:r w:rsidR="007D7AC3" w:rsidRPr="00D85772">
        <w:rPr>
          <w:i/>
          <w:color w:val="000000"/>
          <w:sz w:val="24"/>
          <w:szCs w:val="24"/>
          <w:lang w:val="es-419"/>
          <w:rPrChange w:id="278" w:author="Guillermo Florez" w:date="2021-10-14T10:05:00Z">
            <w:rPr>
              <w:i/>
              <w:color w:val="000000"/>
              <w:sz w:val="24"/>
              <w:szCs w:val="24"/>
            </w:rPr>
          </w:rPrChange>
        </w:rPr>
        <w:t xml:space="preserve"> </w:t>
      </w:r>
      <w:r w:rsidRPr="00D85772">
        <w:rPr>
          <w:i/>
          <w:color w:val="000000"/>
          <w:sz w:val="24"/>
          <w:szCs w:val="24"/>
          <w:lang w:val="es-419"/>
          <w:rPrChange w:id="279" w:author="Guillermo Florez" w:date="2021-10-14T10:05:00Z">
            <w:rPr>
              <w:i/>
              <w:color w:val="000000"/>
              <w:sz w:val="24"/>
              <w:szCs w:val="24"/>
            </w:rPr>
          </w:rPrChange>
        </w:rPr>
        <w:t xml:space="preserve">al. </w:t>
      </w:r>
      <w:r w:rsidRPr="00D85772">
        <w:rPr>
          <w:color w:val="000000"/>
          <w:sz w:val="24"/>
          <w:szCs w:val="24"/>
          <w:lang w:val="es-419"/>
          <w:rPrChange w:id="280" w:author="Guillermo Florez" w:date="2021-10-14T10:05:00Z">
            <w:rPr>
              <w:color w:val="000000"/>
              <w:sz w:val="24"/>
              <w:szCs w:val="24"/>
            </w:rPr>
          </w:rPrChange>
        </w:rPr>
        <w:t xml:space="preserve">(2020), Ramı́rez-Chaves </w:t>
      </w:r>
      <w:r w:rsidRPr="00D85772">
        <w:rPr>
          <w:i/>
          <w:color w:val="000000"/>
          <w:sz w:val="24"/>
          <w:szCs w:val="24"/>
          <w:lang w:val="es-419"/>
          <w:rPrChange w:id="281" w:author="Guillermo Florez" w:date="2021-10-14T10:05:00Z">
            <w:rPr>
              <w:i/>
              <w:color w:val="000000"/>
              <w:sz w:val="24"/>
              <w:szCs w:val="24"/>
            </w:rPr>
          </w:rPrChange>
        </w:rPr>
        <w:t xml:space="preserve">et al. </w:t>
      </w:r>
      <w:r w:rsidRPr="00D85772">
        <w:rPr>
          <w:color w:val="000000"/>
          <w:sz w:val="24"/>
          <w:szCs w:val="24"/>
          <w:lang w:val="es-419"/>
          <w:rPrChange w:id="282" w:author="Guillermo Florez" w:date="2021-10-14T10:05:00Z">
            <w:rPr>
              <w:color w:val="000000"/>
              <w:sz w:val="24"/>
              <w:szCs w:val="24"/>
            </w:rPr>
          </w:rPrChange>
        </w:rPr>
        <w:t xml:space="preserve">(2020), Siles and Baker (2020), Tirira </w:t>
      </w:r>
      <w:r w:rsidRPr="00D85772">
        <w:rPr>
          <w:i/>
          <w:color w:val="000000"/>
          <w:sz w:val="24"/>
          <w:szCs w:val="24"/>
          <w:lang w:val="es-419"/>
          <w:rPrChange w:id="283" w:author="Guillermo Florez" w:date="2021-10-14T10:05:00Z">
            <w:rPr>
              <w:i/>
              <w:color w:val="000000"/>
              <w:sz w:val="24"/>
              <w:szCs w:val="24"/>
            </w:rPr>
          </w:rPrChange>
        </w:rPr>
        <w:t xml:space="preserve">et al. </w:t>
      </w:r>
      <w:r w:rsidRPr="00D85772">
        <w:rPr>
          <w:color w:val="000000"/>
          <w:sz w:val="24"/>
          <w:szCs w:val="24"/>
          <w:lang w:val="es-419"/>
          <w:rPrChange w:id="284" w:author="Guillermo Florez" w:date="2021-10-14T10:05:00Z">
            <w:rPr>
              <w:color w:val="000000"/>
              <w:sz w:val="24"/>
              <w:szCs w:val="24"/>
            </w:rPr>
          </w:rPrChange>
        </w:rPr>
        <w:t>(2020),</w:t>
      </w:r>
      <w:r w:rsidR="007D7AC3" w:rsidRPr="00D85772">
        <w:rPr>
          <w:color w:val="000000"/>
          <w:sz w:val="24"/>
          <w:szCs w:val="24"/>
          <w:lang w:val="es-419"/>
          <w:rPrChange w:id="285" w:author="Guillermo Florez" w:date="2021-10-14T10:05:00Z">
            <w:rPr>
              <w:color w:val="000000"/>
              <w:sz w:val="24"/>
              <w:szCs w:val="24"/>
            </w:rPr>
          </w:rPrChange>
        </w:rPr>
        <w:t xml:space="preserve"> </w:t>
      </w:r>
      <w:r w:rsidRPr="00D85772">
        <w:rPr>
          <w:color w:val="000000"/>
          <w:sz w:val="24"/>
          <w:szCs w:val="24"/>
          <w:lang w:val="es-419"/>
          <w:rPrChange w:id="286" w:author="Guillermo Florez" w:date="2021-10-14T10:05:00Z">
            <w:rPr>
              <w:color w:val="000000"/>
              <w:sz w:val="24"/>
              <w:szCs w:val="24"/>
            </w:rPr>
          </w:rPrChange>
        </w:rPr>
        <w:t>Turcios-</w:t>
      </w:r>
      <w:r w:rsidR="007D7AC3" w:rsidRPr="00D85772">
        <w:rPr>
          <w:color w:val="000000"/>
          <w:sz w:val="24"/>
          <w:szCs w:val="24"/>
          <w:lang w:val="es-419"/>
          <w:rPrChange w:id="287" w:author="Guillermo Florez" w:date="2021-10-14T10:05:00Z">
            <w:rPr>
              <w:color w:val="000000"/>
              <w:sz w:val="24"/>
              <w:szCs w:val="24"/>
            </w:rPr>
          </w:rPrChange>
        </w:rPr>
        <w:t xml:space="preserve"> </w:t>
      </w:r>
      <w:r w:rsidRPr="00D85772">
        <w:rPr>
          <w:color w:val="000000"/>
          <w:sz w:val="24"/>
          <w:szCs w:val="24"/>
          <w:lang w:val="es-419"/>
          <w:rPrChange w:id="288" w:author="Guillermo Florez" w:date="2021-10-14T10:05:00Z">
            <w:rPr>
              <w:color w:val="000000"/>
              <w:sz w:val="24"/>
              <w:szCs w:val="24"/>
            </w:rPr>
          </w:rPrChange>
        </w:rPr>
        <w:t xml:space="preserve">Casco </w:t>
      </w:r>
      <w:r w:rsidRPr="00D85772">
        <w:rPr>
          <w:i/>
          <w:color w:val="000000"/>
          <w:sz w:val="24"/>
          <w:szCs w:val="24"/>
          <w:lang w:val="es-419"/>
          <w:rPrChange w:id="289" w:author="Guillermo Florez" w:date="2021-10-14T10:05:00Z">
            <w:rPr>
              <w:i/>
              <w:color w:val="000000"/>
              <w:sz w:val="24"/>
              <w:szCs w:val="24"/>
            </w:rPr>
          </w:rPrChange>
        </w:rPr>
        <w:t xml:space="preserve">et al. </w:t>
      </w:r>
      <w:r w:rsidRPr="00D85772">
        <w:rPr>
          <w:color w:val="000000"/>
          <w:sz w:val="24"/>
          <w:szCs w:val="24"/>
          <w:lang w:val="es-419"/>
          <w:rPrChange w:id="290" w:author="Guillermo Florez" w:date="2021-10-14T10:05:00Z">
            <w:rPr>
              <w:color w:val="000000"/>
              <w:sz w:val="24"/>
              <w:szCs w:val="24"/>
            </w:rPr>
          </w:rPrChange>
        </w:rPr>
        <w:t xml:space="preserve">(2020), Vargas-Arboleda </w:t>
      </w:r>
      <w:r w:rsidRPr="00D85772">
        <w:rPr>
          <w:i/>
          <w:color w:val="000000"/>
          <w:sz w:val="24"/>
          <w:szCs w:val="24"/>
          <w:lang w:val="es-419"/>
          <w:rPrChange w:id="291" w:author="Guillermo Florez" w:date="2021-10-14T10:05:00Z">
            <w:rPr>
              <w:i/>
              <w:color w:val="000000"/>
              <w:sz w:val="24"/>
              <w:szCs w:val="24"/>
            </w:rPr>
          </w:rPrChange>
        </w:rPr>
        <w:t xml:space="preserve">et al. </w:t>
      </w:r>
      <w:r w:rsidRPr="00D85772">
        <w:rPr>
          <w:color w:val="000000"/>
          <w:sz w:val="24"/>
          <w:szCs w:val="24"/>
          <w:lang w:val="es-419"/>
          <w:rPrChange w:id="292" w:author="Guillermo Florez" w:date="2021-10-14T10:05:00Z">
            <w:rPr>
              <w:color w:val="000000"/>
              <w:sz w:val="24"/>
              <w:szCs w:val="24"/>
            </w:rPr>
          </w:rPrChange>
        </w:rPr>
        <w:t xml:space="preserve">(2020), and Velazco (2020). </w:t>
      </w:r>
      <w:r w:rsidRPr="009F0123">
        <w:rPr>
          <w:color w:val="000000"/>
          <w:sz w:val="24"/>
          <w:szCs w:val="24"/>
        </w:rPr>
        <w:t>For plant taxonomy, we updated taxonomy and corrected for synonyms following The Plant List (2013) and REFLORA (2020).</w:t>
      </w:r>
    </w:p>
    <w:p w14:paraId="000000E7" w14:textId="2F770389" w:rsidR="00A2515D" w:rsidRPr="009F0123" w:rsidRDefault="002F0901">
      <w:pPr>
        <w:spacing w:before="162" w:line="266" w:lineRule="auto"/>
        <w:ind w:left="621" w:right="708" w:firstLine="16"/>
        <w:jc w:val="both"/>
        <w:rPr>
          <w:sz w:val="24"/>
          <w:szCs w:val="24"/>
        </w:rPr>
      </w:pPr>
      <w:r w:rsidRPr="009F0123">
        <w:rPr>
          <w:rFonts w:eastAsia="Georgia" w:cs="Georgia"/>
          <w:b/>
          <w:sz w:val="24"/>
          <w:szCs w:val="24"/>
        </w:rPr>
        <w:t xml:space="preserve">Functional traits information: </w:t>
      </w:r>
      <w:r w:rsidRPr="009F0123">
        <w:rPr>
          <w:sz w:val="24"/>
          <w:szCs w:val="24"/>
        </w:rPr>
        <w:t xml:space="preserve">We reported the life form and the successional stage of plant species. We compiled this information from the literature (Dinerstein 1986; Galindo-González </w:t>
      </w:r>
      <w:r w:rsidRPr="009F0123">
        <w:rPr>
          <w:i/>
          <w:sz w:val="24"/>
          <w:szCs w:val="24"/>
        </w:rPr>
        <w:t xml:space="preserve">et al. </w:t>
      </w:r>
      <w:r w:rsidRPr="009F0123">
        <w:rPr>
          <w:sz w:val="24"/>
          <w:szCs w:val="24"/>
        </w:rPr>
        <w:t xml:space="preserve">2000; Garcia </w:t>
      </w:r>
      <w:r w:rsidRPr="009F0123">
        <w:rPr>
          <w:i/>
          <w:sz w:val="24"/>
          <w:szCs w:val="24"/>
        </w:rPr>
        <w:t xml:space="preserve">et al. </w:t>
      </w:r>
      <w:r w:rsidRPr="009F0123">
        <w:rPr>
          <w:sz w:val="24"/>
          <w:szCs w:val="24"/>
        </w:rPr>
        <w:t xml:space="preserve">2000, 2011; Kammesheidt 2000; Lopez and Vaughan 2004; Mantovani </w:t>
      </w:r>
      <w:r w:rsidRPr="009F0123">
        <w:rPr>
          <w:i/>
          <w:sz w:val="24"/>
          <w:szCs w:val="24"/>
        </w:rPr>
        <w:t xml:space="preserve">et al. </w:t>
      </w:r>
      <w:r w:rsidRPr="009F0123">
        <w:rPr>
          <w:sz w:val="24"/>
          <w:szCs w:val="24"/>
        </w:rPr>
        <w:t xml:space="preserve">2005; Oatham </w:t>
      </w:r>
      <w:r w:rsidRPr="009F0123">
        <w:rPr>
          <w:sz w:val="24"/>
          <w:szCs w:val="24"/>
        </w:rPr>
        <w:lastRenderedPageBreak/>
        <w:t xml:space="preserve">and Ramnarine 2006; Olea-Wagner </w:t>
      </w:r>
      <w:r w:rsidRPr="009F0123">
        <w:rPr>
          <w:i/>
          <w:sz w:val="24"/>
          <w:szCs w:val="24"/>
        </w:rPr>
        <w:t xml:space="preserve">et al. </w:t>
      </w:r>
      <w:r w:rsidRPr="009F0123">
        <w:rPr>
          <w:sz w:val="24"/>
          <w:szCs w:val="24"/>
        </w:rPr>
        <w:t xml:space="preserve">2007; Marimon </w:t>
      </w:r>
      <w:r w:rsidRPr="009F0123">
        <w:rPr>
          <w:i/>
          <w:sz w:val="24"/>
          <w:szCs w:val="24"/>
        </w:rPr>
        <w:t xml:space="preserve">et al. </w:t>
      </w:r>
      <w:r w:rsidRPr="009F0123">
        <w:rPr>
          <w:sz w:val="24"/>
          <w:szCs w:val="24"/>
        </w:rPr>
        <w:t xml:space="preserve">2008; Fleming </w:t>
      </w:r>
      <w:r w:rsidRPr="009F0123">
        <w:rPr>
          <w:i/>
          <w:sz w:val="24"/>
          <w:szCs w:val="24"/>
        </w:rPr>
        <w:t xml:space="preserve">et al. </w:t>
      </w:r>
      <w:r w:rsidRPr="009F0123">
        <w:rPr>
          <w:sz w:val="24"/>
          <w:szCs w:val="24"/>
        </w:rPr>
        <w:t xml:space="preserve">2009; Gusson </w:t>
      </w:r>
      <w:r w:rsidRPr="009F0123">
        <w:rPr>
          <w:i/>
          <w:sz w:val="24"/>
          <w:szCs w:val="24"/>
        </w:rPr>
        <w:t xml:space="preserve">et al. </w:t>
      </w:r>
      <w:r w:rsidRPr="009F0123">
        <w:rPr>
          <w:sz w:val="24"/>
          <w:szCs w:val="24"/>
        </w:rPr>
        <w:t xml:space="preserve">2009; Ramos </w:t>
      </w:r>
      <w:r w:rsidRPr="009F0123">
        <w:rPr>
          <w:i/>
          <w:sz w:val="24"/>
          <w:szCs w:val="24"/>
        </w:rPr>
        <w:t xml:space="preserve">et al. </w:t>
      </w:r>
      <w:r w:rsidRPr="009F0123">
        <w:rPr>
          <w:sz w:val="24"/>
          <w:szCs w:val="24"/>
        </w:rPr>
        <w:t xml:space="preserve">2011; Swanson </w:t>
      </w:r>
      <w:r w:rsidRPr="009F0123">
        <w:rPr>
          <w:i/>
          <w:sz w:val="24"/>
          <w:szCs w:val="24"/>
        </w:rPr>
        <w:t xml:space="preserve">et al. </w:t>
      </w:r>
      <w:r w:rsidRPr="009F0123">
        <w:rPr>
          <w:sz w:val="24"/>
          <w:szCs w:val="24"/>
        </w:rPr>
        <w:t xml:space="preserve">2011; Sampaio </w:t>
      </w:r>
      <w:r w:rsidRPr="009F0123">
        <w:rPr>
          <w:i/>
          <w:sz w:val="24"/>
          <w:szCs w:val="24"/>
        </w:rPr>
        <w:t>et al.</w:t>
      </w:r>
      <w:r w:rsidR="0042581A" w:rsidRPr="009F0123">
        <w:rPr>
          <w:i/>
          <w:sz w:val="24"/>
          <w:szCs w:val="24"/>
        </w:rPr>
        <w:t xml:space="preserve"> </w:t>
      </w:r>
      <w:r w:rsidRPr="009F0123">
        <w:rPr>
          <w:sz w:val="24"/>
          <w:szCs w:val="24"/>
        </w:rPr>
        <w:t xml:space="preserve">2012; Condé and Tonini 2013; Paolucci </w:t>
      </w:r>
      <w:r w:rsidRPr="009F0123">
        <w:rPr>
          <w:i/>
          <w:sz w:val="24"/>
          <w:szCs w:val="24"/>
        </w:rPr>
        <w:t xml:space="preserve">et al. </w:t>
      </w:r>
      <w:r w:rsidRPr="009F0123">
        <w:rPr>
          <w:sz w:val="24"/>
          <w:szCs w:val="24"/>
        </w:rPr>
        <w:t xml:space="preserve">2019; Aximoff </w:t>
      </w:r>
      <w:r w:rsidRPr="009F0123">
        <w:rPr>
          <w:i/>
          <w:sz w:val="24"/>
          <w:szCs w:val="24"/>
        </w:rPr>
        <w:t xml:space="preserve">et al. </w:t>
      </w:r>
      <w:r w:rsidRPr="009F0123">
        <w:rPr>
          <w:sz w:val="24"/>
          <w:szCs w:val="24"/>
        </w:rPr>
        <w:t xml:space="preserve">2020), and also from the species information of the REFLORA (2020), and the virtual herbarium of the </w:t>
      </w:r>
      <w:r w:rsidRPr="009F0123">
        <w:rPr>
          <w:i/>
          <w:sz w:val="24"/>
          <w:szCs w:val="24"/>
        </w:rPr>
        <w:t xml:space="preserve">Royal Botanic Garden Edinburgh </w:t>
      </w:r>
      <w:r w:rsidRPr="009F0123">
        <w:rPr>
          <w:sz w:val="24"/>
          <w:szCs w:val="24"/>
        </w:rPr>
        <w:t>(</w:t>
      </w:r>
      <w:hyperlink r:id="rId14">
        <w:r w:rsidRPr="009F0123">
          <w:rPr>
            <w:sz w:val="24"/>
            <w:szCs w:val="24"/>
          </w:rPr>
          <w:t>https://data.rbge.org.uk/</w:t>
        </w:r>
      </w:hyperlink>
      <w:r w:rsidRPr="009F0123">
        <w:rPr>
          <w:sz w:val="24"/>
          <w:szCs w:val="24"/>
        </w:rPr>
        <w:t>)</w:t>
      </w:r>
      <w:r w:rsidR="00372906" w:rsidRPr="009F0123">
        <w:rPr>
          <w:sz w:val="24"/>
          <w:szCs w:val="24"/>
        </w:rPr>
        <w:t xml:space="preserve"> and the </w:t>
      </w:r>
      <w:r w:rsidR="00372906" w:rsidRPr="009F0123">
        <w:rPr>
          <w:i/>
          <w:sz w:val="24"/>
          <w:szCs w:val="24"/>
        </w:rPr>
        <w:t xml:space="preserve">Smithsonian Museum of Natural History </w:t>
      </w:r>
      <w:r w:rsidR="00372906" w:rsidRPr="009F0123">
        <w:rPr>
          <w:sz w:val="24"/>
          <w:szCs w:val="24"/>
        </w:rPr>
        <w:t xml:space="preserve">(https://collections.nmnh.si.edu/). </w:t>
      </w:r>
      <w:r w:rsidRPr="009F0123">
        <w:rPr>
          <w:sz w:val="24"/>
          <w:szCs w:val="24"/>
        </w:rPr>
        <w:t>The trophic guild classification of bat species was made following Gardner (1977), Willig (1986), and Soriano (2000).</w:t>
      </w:r>
    </w:p>
    <w:p w14:paraId="000000E8" w14:textId="77777777" w:rsidR="00A2515D" w:rsidRPr="009F0123" w:rsidRDefault="00A2515D">
      <w:pPr>
        <w:spacing w:before="162" w:line="266" w:lineRule="auto"/>
        <w:ind w:left="621" w:right="708" w:firstLine="16"/>
        <w:jc w:val="both"/>
        <w:rPr>
          <w:sz w:val="24"/>
          <w:szCs w:val="24"/>
        </w:rPr>
      </w:pPr>
    </w:p>
    <w:p w14:paraId="000000EA" w14:textId="700E67E0" w:rsidR="00A2515D" w:rsidRPr="009F0123" w:rsidRDefault="002F0901" w:rsidP="007D7AC3">
      <w:pPr>
        <w:pStyle w:val="Ttulo3"/>
        <w:numPr>
          <w:ilvl w:val="0"/>
          <w:numId w:val="5"/>
        </w:numPr>
        <w:tabs>
          <w:tab w:val="left" w:pos="446"/>
        </w:tabs>
        <w:spacing w:before="142"/>
        <w:ind w:left="445" w:hanging="306"/>
        <w:rPr>
          <w:rFonts w:ascii="Palatino Linotype" w:hAnsi="Palatino Linotype"/>
          <w:sz w:val="24"/>
          <w:szCs w:val="24"/>
        </w:rPr>
      </w:pPr>
      <w:bookmarkStart w:id="293" w:name="bookmark=id.3rdcrjn" w:colFirst="0" w:colLast="0"/>
      <w:bookmarkEnd w:id="293"/>
      <w:r w:rsidRPr="009F0123">
        <w:rPr>
          <w:rFonts w:ascii="Palatino Linotype" w:hAnsi="Palatino Linotype"/>
          <w:sz w:val="24"/>
          <w:szCs w:val="24"/>
        </w:rPr>
        <w:t>Data limitations and potential enhancements</w:t>
      </w:r>
    </w:p>
    <w:p w14:paraId="48A9308C" w14:textId="25A80038" w:rsidR="001D0EEC" w:rsidRDefault="002F0901" w:rsidP="00B15CEC">
      <w:pPr>
        <w:pBdr>
          <w:top w:val="nil"/>
          <w:left w:val="nil"/>
          <w:bottom w:val="nil"/>
          <w:right w:val="nil"/>
          <w:between w:val="nil"/>
        </w:pBdr>
        <w:spacing w:line="266" w:lineRule="auto"/>
        <w:ind w:left="140" w:right="218" w:firstLine="298"/>
        <w:jc w:val="both"/>
        <w:rPr>
          <w:ins w:id="294" w:author="Marco Mello" w:date="2021-10-13T09:53:00Z"/>
          <w:color w:val="000000"/>
          <w:sz w:val="24"/>
          <w:szCs w:val="24"/>
        </w:rPr>
      </w:pPr>
      <w:r w:rsidRPr="009F0123">
        <w:rPr>
          <w:color w:val="000000"/>
          <w:sz w:val="24"/>
          <w:szCs w:val="24"/>
        </w:rPr>
        <w:t xml:space="preserve">The NeoBat Interactions </w:t>
      </w:r>
      <w:r w:rsidR="00F009C4" w:rsidRPr="009F0123">
        <w:rPr>
          <w:color w:val="000000"/>
          <w:sz w:val="24"/>
          <w:szCs w:val="24"/>
        </w:rPr>
        <w:t>d</w:t>
      </w:r>
      <w:r w:rsidRPr="009F0123">
        <w:rPr>
          <w:color w:val="000000"/>
          <w:sz w:val="24"/>
          <w:szCs w:val="24"/>
        </w:rPr>
        <w:t xml:space="preserve">atabase has some limitations, </w:t>
      </w:r>
      <w:r w:rsidR="00B9612A" w:rsidRPr="009F0123">
        <w:rPr>
          <w:color w:val="000000"/>
          <w:sz w:val="24"/>
          <w:szCs w:val="24"/>
        </w:rPr>
        <w:t>first</w:t>
      </w:r>
      <w:r w:rsidRPr="009F0123">
        <w:rPr>
          <w:color w:val="000000"/>
          <w:sz w:val="24"/>
          <w:szCs w:val="24"/>
        </w:rPr>
        <w:t xml:space="preserve"> a temporal bias. Although our database </w:t>
      </w:r>
      <w:r w:rsidR="00B9612A" w:rsidRPr="009F0123">
        <w:rPr>
          <w:color w:val="000000"/>
          <w:sz w:val="24"/>
          <w:szCs w:val="24"/>
        </w:rPr>
        <w:t xml:space="preserve">encompasses </w:t>
      </w:r>
      <w:r w:rsidRPr="009F0123">
        <w:rPr>
          <w:color w:val="000000"/>
          <w:sz w:val="24"/>
          <w:szCs w:val="24"/>
        </w:rPr>
        <w:t xml:space="preserve">50 years of publications on bat-plant interactions, it already has a delay of 14 years. </w:t>
      </w:r>
      <w:sdt>
        <w:sdtPr>
          <w:rPr>
            <w:sz w:val="24"/>
            <w:szCs w:val="24"/>
          </w:rPr>
          <w:tag w:val="goog_rdk_16"/>
          <w:id w:val="745154298"/>
        </w:sdtPr>
        <w:sdtEndPr/>
        <w:sdtContent/>
      </w:sdt>
      <w:customXmlDelRangeStart w:id="295" w:author="Guillermo Florez" w:date="2021-09-30T17:47:00Z"/>
      <w:sdt>
        <w:sdtPr>
          <w:rPr>
            <w:sz w:val="24"/>
            <w:szCs w:val="24"/>
          </w:rPr>
          <w:tag w:val="goog_rdk_17"/>
          <w:id w:val="-2099309519"/>
        </w:sdtPr>
        <w:sdtEndPr/>
        <w:sdtContent>
          <w:customXmlDelRangeEnd w:id="295"/>
          <w:customXmlDelRangeStart w:id="296" w:author="Guillermo Florez" w:date="2021-09-30T17:47:00Z"/>
        </w:sdtContent>
      </w:sdt>
      <w:customXmlDelRangeEnd w:id="296"/>
      <w:r w:rsidRPr="009F0123">
        <w:rPr>
          <w:color w:val="000000"/>
          <w:sz w:val="24"/>
          <w:szCs w:val="24"/>
        </w:rPr>
        <w:t>This delay will be reduced in future updates, as our database has a live online version on GitHub</w:t>
      </w:r>
      <w:ins w:id="297" w:author="Guillermo Florez" w:date="2021-09-30T17:49:00Z">
        <w:r w:rsidR="00891812" w:rsidRPr="009F0123">
          <w:rPr>
            <w:color w:val="000000"/>
            <w:sz w:val="24"/>
            <w:szCs w:val="24"/>
          </w:rPr>
          <w:t xml:space="preserve"> (</w:t>
        </w:r>
      </w:ins>
      <w:ins w:id="298" w:author="Guillermo Florez" w:date="2021-10-26T03:08:00Z">
        <w:del w:id="299" w:author="Marco Mello" w:date="2021-10-26T12:48:00Z">
          <w:r w:rsidR="006D6D22" w:rsidDel="007E579A">
            <w:rPr>
              <w:color w:val="000000"/>
              <w:sz w:val="24"/>
              <w:szCs w:val="24"/>
            </w:rPr>
            <w:fldChar w:fldCharType="begin"/>
          </w:r>
          <w:r w:rsidR="006D6D22" w:rsidDel="007E579A">
            <w:rPr>
              <w:color w:val="000000"/>
              <w:sz w:val="24"/>
              <w:szCs w:val="24"/>
            </w:rPr>
            <w:delInstrText xml:space="preserve"> HYPERLINK "</w:delInstrText>
          </w:r>
        </w:del>
      </w:ins>
      <w:ins w:id="300" w:author="Guillermo Florez" w:date="2021-09-30T17:49:00Z">
        <w:del w:id="301" w:author="Marco Mello" w:date="2021-10-26T12:48:00Z">
          <w:r w:rsidR="006D6D22" w:rsidRPr="009F0123" w:rsidDel="007E579A">
            <w:rPr>
              <w:color w:val="000000"/>
              <w:sz w:val="24"/>
              <w:szCs w:val="24"/>
            </w:rPr>
            <w:delInstrText>https://github.com/gflorezm/NeoBat_Interaction</w:delInstrText>
          </w:r>
        </w:del>
      </w:ins>
      <w:ins w:id="302" w:author="Guillermo Florez" w:date="2021-10-26T03:08:00Z">
        <w:del w:id="303" w:author="Marco Mello" w:date="2021-10-26T12:48:00Z">
          <w:r w:rsidR="006D6D22" w:rsidDel="007E579A">
            <w:rPr>
              <w:color w:val="000000"/>
              <w:sz w:val="24"/>
              <w:szCs w:val="24"/>
            </w:rPr>
            <w:delInstrText xml:space="preserve">" </w:delInstrText>
          </w:r>
          <w:r w:rsidR="006D6D22" w:rsidDel="007E579A">
            <w:rPr>
              <w:color w:val="000000"/>
              <w:sz w:val="24"/>
              <w:szCs w:val="24"/>
            </w:rPr>
            <w:fldChar w:fldCharType="separate"/>
          </w:r>
        </w:del>
      </w:ins>
      <w:ins w:id="304" w:author="Guillermo Florez" w:date="2021-09-30T17:49:00Z">
        <w:del w:id="305" w:author="Marco Mello" w:date="2021-10-26T12:48:00Z">
          <w:r w:rsidR="006D6D22" w:rsidRPr="007E579A" w:rsidDel="007E579A">
            <w:rPr>
              <w:color w:val="000000"/>
              <w:sz w:val="24"/>
              <w:szCs w:val="24"/>
              <w:rPrChange w:id="306" w:author="Marco Mello" w:date="2021-10-26T12:48:00Z">
                <w:rPr>
                  <w:rStyle w:val="Hyperlink"/>
                  <w:sz w:val="24"/>
                  <w:szCs w:val="24"/>
                </w:rPr>
              </w:rPrChange>
            </w:rPr>
            <w:delText>https://github.com/gflorezm/NeoBat_Interaction</w:delText>
          </w:r>
        </w:del>
      </w:ins>
      <w:ins w:id="307" w:author="Guillermo Florez" w:date="2021-10-26T03:08:00Z">
        <w:del w:id="308" w:author="Marco Mello" w:date="2021-10-26T12:48:00Z">
          <w:r w:rsidR="006D6D22" w:rsidDel="007E579A">
            <w:rPr>
              <w:color w:val="000000"/>
              <w:sz w:val="24"/>
              <w:szCs w:val="24"/>
            </w:rPr>
            <w:fldChar w:fldCharType="end"/>
          </w:r>
        </w:del>
      </w:ins>
      <w:ins w:id="309" w:author="Marco Mello" w:date="2021-10-26T12:48:00Z">
        <w:r w:rsidR="007E579A" w:rsidRPr="007E579A">
          <w:rPr>
            <w:color w:val="000000"/>
            <w:sz w:val="24"/>
            <w:szCs w:val="24"/>
            <w:rPrChange w:id="310" w:author="Marco Mello" w:date="2021-10-26T12:48:00Z">
              <w:rPr>
                <w:rStyle w:val="Hyperlink"/>
                <w:sz w:val="24"/>
                <w:szCs w:val="24"/>
              </w:rPr>
            </w:rPrChange>
          </w:rPr>
          <w:t>https://github.com/gflorezm/NeoBat_Interaction</w:t>
        </w:r>
      </w:ins>
      <w:ins w:id="311" w:author="Guillermo Florez" w:date="2021-09-30T17:49:00Z">
        <w:r w:rsidR="00891812" w:rsidRPr="009F0123">
          <w:rPr>
            <w:color w:val="000000"/>
            <w:sz w:val="24"/>
            <w:szCs w:val="24"/>
          </w:rPr>
          <w:t>)</w:t>
        </w:r>
      </w:ins>
      <w:ins w:id="312" w:author="Guillermo Florez" w:date="2021-10-26T03:08:00Z">
        <w:r w:rsidR="006D6D22">
          <w:rPr>
            <w:color w:val="000000"/>
            <w:sz w:val="24"/>
            <w:szCs w:val="24"/>
          </w:rPr>
          <w:t xml:space="preserve"> </w:t>
        </w:r>
        <w:del w:id="313" w:author="Marco Mello" w:date="2021-10-26T13:09:00Z">
          <w:r w:rsidR="006D6D22" w:rsidDel="00742685">
            <w:rPr>
              <w:color w:val="000000"/>
              <w:sz w:val="24"/>
              <w:szCs w:val="24"/>
            </w:rPr>
            <w:delText>and</w:delText>
          </w:r>
        </w:del>
      </w:ins>
      <w:ins w:id="314" w:author="Marco Mello" w:date="2021-10-26T13:09:00Z">
        <w:r w:rsidR="00742685">
          <w:rPr>
            <w:color w:val="000000"/>
            <w:sz w:val="24"/>
            <w:szCs w:val="24"/>
          </w:rPr>
          <w:t>linked to a DOI on</w:t>
        </w:r>
      </w:ins>
      <w:ins w:id="315" w:author="Guillermo Florez" w:date="2021-10-26T03:08:00Z">
        <w:r w:rsidR="006D6D22">
          <w:rPr>
            <w:color w:val="000000"/>
            <w:sz w:val="24"/>
            <w:szCs w:val="24"/>
          </w:rPr>
          <w:t xml:space="preserve"> Zenodo (</w:t>
        </w:r>
        <w:r w:rsidR="006D6D22" w:rsidRPr="006D6D22">
          <w:rPr>
            <w:color w:val="000000"/>
            <w:sz w:val="24"/>
            <w:szCs w:val="24"/>
          </w:rPr>
          <w:t>https://doi.org/10.5281/zenodo.4894176</w:t>
        </w:r>
        <w:r w:rsidR="006D6D22">
          <w:rPr>
            <w:color w:val="000000"/>
            <w:sz w:val="24"/>
            <w:szCs w:val="24"/>
          </w:rPr>
          <w:t>)</w:t>
        </w:r>
      </w:ins>
      <w:r w:rsidRPr="009F0123">
        <w:rPr>
          <w:color w:val="000000"/>
          <w:sz w:val="24"/>
          <w:szCs w:val="24"/>
        </w:rPr>
        <w:t xml:space="preserve">. </w:t>
      </w:r>
      <w:ins w:id="316" w:author="Guillermo Florez" w:date="2021-09-30T18:14:00Z">
        <w:r w:rsidR="00891812" w:rsidRPr="009F0123">
          <w:rPr>
            <w:color w:val="000000"/>
            <w:sz w:val="24"/>
            <w:szCs w:val="24"/>
          </w:rPr>
          <w:t xml:space="preserve">Due to this, </w:t>
        </w:r>
      </w:ins>
      <w:ins w:id="317" w:author="Marco Mello" w:date="2021-10-13T09:51:00Z">
        <w:r w:rsidR="002453A5">
          <w:rPr>
            <w:color w:val="000000"/>
            <w:sz w:val="24"/>
            <w:szCs w:val="24"/>
          </w:rPr>
          <w:t xml:space="preserve">at this point </w:t>
        </w:r>
      </w:ins>
      <w:ins w:id="318" w:author="Guillermo Florez" w:date="2021-09-30T18:14:00Z">
        <w:r w:rsidR="00891812" w:rsidRPr="009F0123">
          <w:rPr>
            <w:color w:val="000000"/>
            <w:sz w:val="24"/>
            <w:szCs w:val="24"/>
          </w:rPr>
          <w:t xml:space="preserve">we decided not to incorporate </w:t>
        </w:r>
      </w:ins>
      <w:ins w:id="319" w:author="Marco Mello" w:date="2021-10-13T09:50:00Z">
        <w:r w:rsidR="00635BF2">
          <w:rPr>
            <w:color w:val="000000"/>
            <w:sz w:val="24"/>
            <w:szCs w:val="24"/>
          </w:rPr>
          <w:t xml:space="preserve">most </w:t>
        </w:r>
      </w:ins>
      <w:ins w:id="320" w:author="Guillermo Florez" w:date="2021-09-30T18:14:00Z">
        <w:r w:rsidR="00891812" w:rsidRPr="009F0123">
          <w:rPr>
            <w:color w:val="000000"/>
            <w:sz w:val="24"/>
            <w:szCs w:val="24"/>
          </w:rPr>
          <w:t xml:space="preserve">gray literature written until 2007 </w:t>
        </w:r>
      </w:ins>
      <w:ins w:id="321" w:author="Marco Mello" w:date="2021-10-13T09:51:00Z">
        <w:r w:rsidR="00BF4DD6">
          <w:rPr>
            <w:color w:val="000000"/>
            <w:sz w:val="24"/>
            <w:szCs w:val="24"/>
          </w:rPr>
          <w:t>but to add it in future updates</w:t>
        </w:r>
      </w:ins>
      <w:ins w:id="322" w:author="Guillermo Florez" w:date="2021-09-30T18:14:00Z">
        <w:r w:rsidR="00891812" w:rsidRPr="009F0123">
          <w:rPr>
            <w:color w:val="000000"/>
            <w:sz w:val="24"/>
            <w:szCs w:val="24"/>
          </w:rPr>
          <w:t xml:space="preserve">. </w:t>
        </w:r>
      </w:ins>
      <w:ins w:id="323" w:author="Marco Mello" w:date="2021-10-13T09:51:00Z">
        <w:r w:rsidR="00901909">
          <w:rPr>
            <w:color w:val="000000"/>
            <w:sz w:val="24"/>
            <w:szCs w:val="24"/>
          </w:rPr>
          <w:t xml:space="preserve">In the future, we also intend to open our database to </w:t>
        </w:r>
      </w:ins>
      <w:ins w:id="324" w:author="Marco Mello" w:date="2021-10-13T09:52:00Z">
        <w:r w:rsidR="00901909">
          <w:rPr>
            <w:color w:val="000000"/>
            <w:sz w:val="24"/>
            <w:szCs w:val="24"/>
          </w:rPr>
          <w:t>spontaneous contributions from other scientists</w:t>
        </w:r>
      </w:ins>
      <w:ins w:id="325" w:author="Guillermo Florez" w:date="2021-09-30T18:14:00Z">
        <w:r w:rsidR="00891812" w:rsidRPr="009F0123">
          <w:rPr>
            <w:color w:val="000000"/>
            <w:sz w:val="24"/>
            <w:szCs w:val="24"/>
          </w:rPr>
          <w:t>.</w:t>
        </w:r>
      </w:ins>
      <w:ins w:id="326" w:author="Marco Mello" w:date="2021-10-13T09:52:00Z">
        <w:r w:rsidR="00901909">
          <w:rPr>
            <w:color w:val="000000"/>
            <w:sz w:val="24"/>
            <w:szCs w:val="24"/>
          </w:rPr>
          <w:t xml:space="preserve"> It is also our intention to </w:t>
        </w:r>
        <w:r w:rsidR="0003774F">
          <w:rPr>
            <w:color w:val="000000"/>
            <w:sz w:val="24"/>
            <w:szCs w:val="24"/>
          </w:rPr>
          <w:t xml:space="preserve">accept interaction records from citizen science initiatives, </w:t>
        </w:r>
      </w:ins>
      <w:ins w:id="327" w:author="Marco Mello" w:date="2021-10-26T13:09:00Z">
        <w:r w:rsidR="004336CA">
          <w:rPr>
            <w:color w:val="000000"/>
            <w:sz w:val="24"/>
            <w:szCs w:val="24"/>
          </w:rPr>
          <w:t>if</w:t>
        </w:r>
      </w:ins>
      <w:ins w:id="328" w:author="Marco Mello" w:date="2021-10-13T09:52:00Z">
        <w:r w:rsidR="0003774F">
          <w:rPr>
            <w:color w:val="000000"/>
            <w:sz w:val="24"/>
            <w:szCs w:val="24"/>
          </w:rPr>
          <w:t xml:space="preserve"> they meet the same standards used in </w:t>
        </w:r>
      </w:ins>
      <w:ins w:id="329" w:author="Marco Mello" w:date="2021-10-13T09:53:00Z">
        <w:r w:rsidR="0003774F">
          <w:rPr>
            <w:color w:val="000000"/>
            <w:sz w:val="24"/>
            <w:szCs w:val="24"/>
          </w:rPr>
          <w:t>this</w:t>
        </w:r>
      </w:ins>
      <w:ins w:id="330" w:author="Marco Mello" w:date="2021-10-13T09:52:00Z">
        <w:r w:rsidR="0003774F">
          <w:rPr>
            <w:color w:val="000000"/>
            <w:sz w:val="24"/>
            <w:szCs w:val="24"/>
          </w:rPr>
          <w:t xml:space="preserve"> original </w:t>
        </w:r>
      </w:ins>
      <w:ins w:id="331" w:author="Marco Mello" w:date="2021-10-13T09:53:00Z">
        <w:r w:rsidR="0003774F">
          <w:rPr>
            <w:color w:val="000000"/>
            <w:sz w:val="24"/>
            <w:szCs w:val="24"/>
          </w:rPr>
          <w:t>version.</w:t>
        </w:r>
      </w:ins>
      <w:ins w:id="332" w:author="Guillermo Florez" w:date="2021-09-30T18:12:00Z">
        <w:r w:rsidR="00891812" w:rsidRPr="009F0123">
          <w:rPr>
            <w:color w:val="000000"/>
            <w:sz w:val="24"/>
            <w:szCs w:val="24"/>
          </w:rPr>
          <w:t xml:space="preserve"> </w:t>
        </w:r>
      </w:ins>
    </w:p>
    <w:p w14:paraId="000000EB" w14:textId="46F05B49" w:rsidR="00A2515D" w:rsidRPr="009F0123" w:rsidRDefault="002F0901" w:rsidP="00B15CEC">
      <w:pPr>
        <w:pBdr>
          <w:top w:val="nil"/>
          <w:left w:val="nil"/>
          <w:bottom w:val="nil"/>
          <w:right w:val="nil"/>
          <w:between w:val="nil"/>
        </w:pBdr>
        <w:spacing w:line="266" w:lineRule="auto"/>
        <w:ind w:left="140" w:right="218" w:firstLine="298"/>
        <w:jc w:val="both"/>
        <w:rPr>
          <w:color w:val="000000"/>
          <w:sz w:val="24"/>
          <w:szCs w:val="24"/>
        </w:rPr>
      </w:pPr>
      <w:r w:rsidRPr="009F0123">
        <w:rPr>
          <w:color w:val="000000"/>
          <w:sz w:val="24"/>
          <w:szCs w:val="24"/>
        </w:rPr>
        <w:t xml:space="preserve">The second bias is related to representativeness: our database is clearly biased towards frugivory studies </w:t>
      </w:r>
      <w:r w:rsidR="00F34021" w:rsidRPr="009F0123">
        <w:rPr>
          <w:color w:val="000000"/>
          <w:sz w:val="24"/>
          <w:szCs w:val="24"/>
        </w:rPr>
        <w:t>using</w:t>
      </w:r>
      <w:r w:rsidR="004B18AD" w:rsidRPr="009F0123">
        <w:rPr>
          <w:color w:val="000000"/>
          <w:sz w:val="24"/>
          <w:szCs w:val="24"/>
        </w:rPr>
        <w:t xml:space="preserve"> </w:t>
      </w:r>
      <w:ins w:id="333" w:author="Marco Mello" w:date="2021-10-13T09:53:00Z">
        <w:r w:rsidR="001D0EEC" w:rsidRPr="009F0123">
          <w:rPr>
            <w:sz w:val="24"/>
            <w:szCs w:val="24"/>
          </w:rPr>
          <w:t>as a model system</w:t>
        </w:r>
        <w:r w:rsidR="001D0EEC" w:rsidRPr="009F0123">
          <w:rPr>
            <w:color w:val="000000"/>
            <w:sz w:val="24"/>
            <w:szCs w:val="24"/>
          </w:rPr>
          <w:t xml:space="preserve"> </w:t>
        </w:r>
      </w:ins>
      <w:r w:rsidRPr="009F0123">
        <w:rPr>
          <w:color w:val="000000"/>
          <w:sz w:val="24"/>
          <w:szCs w:val="24"/>
        </w:rPr>
        <w:t>common and abundant bat species</w:t>
      </w:r>
      <w:del w:id="334" w:author="Guillermo Florez" w:date="2021-09-30T17:55:00Z">
        <w:r w:rsidRPr="009F0123" w:rsidDel="00891812">
          <w:rPr>
            <w:color w:val="000000"/>
            <w:sz w:val="24"/>
            <w:szCs w:val="24"/>
          </w:rPr>
          <w:delText>,</w:delText>
        </w:r>
      </w:del>
      <w:r w:rsidRPr="009F0123">
        <w:rPr>
          <w:color w:val="000000"/>
          <w:sz w:val="24"/>
          <w:szCs w:val="24"/>
        </w:rPr>
        <w:t xml:space="preserve"> and </w:t>
      </w:r>
      <w:r w:rsidRPr="009F0123">
        <w:rPr>
          <w:sz w:val="24"/>
          <w:szCs w:val="24"/>
        </w:rPr>
        <w:t>plant species with small-seeded fruits that are swallowed and show up in fecal samples</w:t>
      </w:r>
      <w:del w:id="335" w:author="Marco Mello" w:date="2021-10-13T09:53:00Z">
        <w:r w:rsidR="004B18AD" w:rsidRPr="009F0123" w:rsidDel="001D0EEC">
          <w:rPr>
            <w:sz w:val="24"/>
            <w:szCs w:val="24"/>
          </w:rPr>
          <w:delText xml:space="preserve"> as a model system</w:delText>
        </w:r>
      </w:del>
      <w:r w:rsidRPr="009F0123">
        <w:rPr>
          <w:color w:val="000000"/>
          <w:sz w:val="24"/>
          <w:szCs w:val="24"/>
        </w:rPr>
        <w:t xml:space="preserve">. Thus, our database represents only a small subset of all bat-plant interactions that </w:t>
      </w:r>
      <w:r w:rsidR="00AB58CC" w:rsidRPr="009F0123">
        <w:rPr>
          <w:color w:val="000000"/>
          <w:sz w:val="24"/>
          <w:szCs w:val="24"/>
        </w:rPr>
        <w:t>occur</w:t>
      </w:r>
      <w:r w:rsidRPr="009F0123">
        <w:rPr>
          <w:color w:val="000000"/>
          <w:sz w:val="24"/>
          <w:szCs w:val="24"/>
        </w:rPr>
        <w:t xml:space="preserve"> in the </w:t>
      </w:r>
      <w:r w:rsidR="007717B6" w:rsidRPr="009F0123">
        <w:rPr>
          <w:color w:val="000000"/>
          <w:sz w:val="24"/>
          <w:szCs w:val="24"/>
        </w:rPr>
        <w:t>N</w:t>
      </w:r>
      <w:r w:rsidRPr="009F0123">
        <w:rPr>
          <w:color w:val="000000"/>
          <w:sz w:val="24"/>
          <w:szCs w:val="24"/>
        </w:rPr>
        <w:t xml:space="preserve">eotropical </w:t>
      </w:r>
      <w:r w:rsidR="007717B6" w:rsidRPr="009F0123">
        <w:rPr>
          <w:color w:val="000000"/>
          <w:sz w:val="24"/>
          <w:szCs w:val="24"/>
        </w:rPr>
        <w:t>R</w:t>
      </w:r>
      <w:r w:rsidRPr="009F0123">
        <w:rPr>
          <w:color w:val="000000"/>
          <w:sz w:val="24"/>
          <w:szCs w:val="24"/>
        </w:rPr>
        <w:t xml:space="preserve">egion. The rarefaction curve </w:t>
      </w:r>
      <w:ins w:id="336" w:author="Guillermo Florez" w:date="2021-09-30T17:54:00Z">
        <w:r w:rsidR="00891812" w:rsidRPr="009F0123">
          <w:rPr>
            <w:color w:val="000000"/>
            <w:sz w:val="24"/>
            <w:szCs w:val="24"/>
          </w:rPr>
          <w:t>is far from reaching an asymptote</w:t>
        </w:r>
      </w:ins>
      <w:r w:rsidRPr="009F0123">
        <w:rPr>
          <w:color w:val="000000"/>
          <w:sz w:val="24"/>
          <w:szCs w:val="24"/>
        </w:rPr>
        <w:t xml:space="preserve"> despite having registered 1,581 interactions in 200 sampling sites</w:t>
      </w:r>
      <w:del w:id="337" w:author="Guillermo Florez" w:date="2021-09-30T17:53:00Z">
        <w:r w:rsidRPr="009F0123" w:rsidDel="00891812">
          <w:rPr>
            <w:color w:val="000000"/>
            <w:sz w:val="24"/>
            <w:szCs w:val="24"/>
          </w:rPr>
          <w:delText>, the curve is far from reaching an asymptote</w:delText>
        </w:r>
      </w:del>
      <w:r w:rsidRPr="009F0123">
        <w:rPr>
          <w:color w:val="000000"/>
          <w:sz w:val="24"/>
          <w:szCs w:val="24"/>
        </w:rPr>
        <w:t xml:space="preserve"> (Figure 5).</w:t>
      </w:r>
    </w:p>
    <w:p w14:paraId="5D80CF97" w14:textId="77777777" w:rsidR="00891812" w:rsidRPr="009F0123" w:rsidRDefault="00AB58CC">
      <w:pPr>
        <w:pBdr>
          <w:top w:val="nil"/>
          <w:left w:val="nil"/>
          <w:bottom w:val="nil"/>
          <w:right w:val="nil"/>
          <w:between w:val="nil"/>
        </w:pBdr>
        <w:spacing w:line="266" w:lineRule="auto"/>
        <w:ind w:left="116" w:right="199" w:firstLine="322"/>
        <w:jc w:val="both"/>
        <w:rPr>
          <w:ins w:id="338" w:author="Guillermo Florez" w:date="2021-09-30T17:55:00Z"/>
          <w:color w:val="000000"/>
          <w:sz w:val="24"/>
          <w:szCs w:val="24"/>
        </w:rPr>
      </w:pPr>
      <w:r w:rsidRPr="009F0123">
        <w:rPr>
          <w:color w:val="000000"/>
          <w:sz w:val="24"/>
          <w:szCs w:val="24"/>
        </w:rPr>
        <w:t>In addition to those two biases, t</w:t>
      </w:r>
      <w:r w:rsidR="002F0901" w:rsidRPr="009F0123">
        <w:rPr>
          <w:color w:val="000000"/>
          <w:sz w:val="24"/>
          <w:szCs w:val="24"/>
        </w:rPr>
        <w:t xml:space="preserve">he lack of standardization of sampling methods </w:t>
      </w:r>
      <w:r w:rsidRPr="009F0123">
        <w:rPr>
          <w:color w:val="000000"/>
          <w:sz w:val="24"/>
          <w:szCs w:val="24"/>
        </w:rPr>
        <w:t xml:space="preserve">across studies </w:t>
      </w:r>
      <w:r w:rsidR="002F0901" w:rsidRPr="009F0123">
        <w:rPr>
          <w:color w:val="000000"/>
          <w:sz w:val="24"/>
          <w:szCs w:val="24"/>
        </w:rPr>
        <w:t xml:space="preserve">makes it diﬀicult to acquire interaction data in the field. Sampling methods vary significantly between studies focused on plants or bats. </w:t>
      </w:r>
      <w:r w:rsidR="00662954" w:rsidRPr="009F0123">
        <w:rPr>
          <w:color w:val="000000"/>
          <w:sz w:val="24"/>
          <w:szCs w:val="24"/>
        </w:rPr>
        <w:t>On the one hand, s</w:t>
      </w:r>
      <w:r w:rsidR="002F0901" w:rsidRPr="009F0123">
        <w:rPr>
          <w:color w:val="000000"/>
          <w:sz w:val="24"/>
          <w:szCs w:val="24"/>
        </w:rPr>
        <w:t xml:space="preserve">tudies focused on plants are sampled primarily through the observation of a single species and its floral visitors or fruit removers. </w:t>
      </w:r>
      <w:r w:rsidR="00BC4572" w:rsidRPr="009F0123">
        <w:rPr>
          <w:color w:val="000000"/>
          <w:sz w:val="24"/>
          <w:szCs w:val="24"/>
        </w:rPr>
        <w:t>Moreover</w:t>
      </w:r>
      <w:r w:rsidR="002F0901" w:rsidRPr="009F0123">
        <w:rPr>
          <w:color w:val="000000"/>
          <w:sz w:val="24"/>
          <w:szCs w:val="24"/>
        </w:rPr>
        <w:t>, studies focused on bats are made mainly by the analysis of fecal samples from one species or an entire local sub-assemblage of species that are more readily caught. In th</w:t>
      </w:r>
      <w:r w:rsidR="0071044F" w:rsidRPr="009F0123">
        <w:rPr>
          <w:color w:val="000000"/>
          <w:sz w:val="24"/>
          <w:szCs w:val="24"/>
        </w:rPr>
        <w:t>o</w:t>
      </w:r>
      <w:r w:rsidR="002F0901" w:rsidRPr="009F0123">
        <w:rPr>
          <w:color w:val="000000"/>
          <w:sz w:val="24"/>
          <w:szCs w:val="24"/>
        </w:rPr>
        <w:t xml:space="preserve">se studies, capture is carried out mainly with mist nets, which adds a bias towards animals that fly in the understory and do not easily detect the </w:t>
      </w:r>
      <w:sdt>
        <w:sdtPr>
          <w:rPr>
            <w:sz w:val="24"/>
            <w:szCs w:val="24"/>
          </w:rPr>
          <w:tag w:val="goog_rdk_19"/>
          <w:id w:val="1136218278"/>
        </w:sdtPr>
        <w:sdtEndPr/>
        <w:sdtContent/>
      </w:sdt>
      <w:sdt>
        <w:sdtPr>
          <w:rPr>
            <w:sz w:val="24"/>
            <w:szCs w:val="24"/>
          </w:rPr>
          <w:tag w:val="goog_rdk_20"/>
          <w:id w:val="1338031724"/>
        </w:sdtPr>
        <w:sdtEndPr/>
        <w:sdtContent/>
      </w:sdt>
      <w:r w:rsidR="002F0901" w:rsidRPr="009F0123">
        <w:rPr>
          <w:color w:val="000000"/>
          <w:sz w:val="24"/>
          <w:szCs w:val="24"/>
        </w:rPr>
        <w:t>nets (Tschapka 1998</w:t>
      </w:r>
      <w:del w:id="339" w:author="Guillermo Florez" w:date="2021-09-30T17:55:00Z">
        <w:r w:rsidR="002F0901" w:rsidRPr="009F0123" w:rsidDel="00891812">
          <w:rPr>
            <w:color w:val="000000"/>
            <w:sz w:val="24"/>
            <w:szCs w:val="24"/>
          </w:rPr>
          <w:delText xml:space="preserve">). </w:delText>
        </w:r>
      </w:del>
      <w:ins w:id="340" w:author="Guillermo Florez" w:date="2021-09-30T17:55:00Z">
        <w:r w:rsidR="00891812" w:rsidRPr="009F0123">
          <w:rPr>
            <w:color w:val="000000"/>
            <w:sz w:val="24"/>
            <w:szCs w:val="24"/>
          </w:rPr>
          <w:t>).</w:t>
        </w:r>
      </w:ins>
    </w:p>
    <w:p w14:paraId="000000ED" w14:textId="2735FEE8" w:rsidR="00A2515D" w:rsidRPr="009F0123" w:rsidRDefault="007D7AC3">
      <w:pPr>
        <w:pBdr>
          <w:top w:val="nil"/>
          <w:left w:val="nil"/>
          <w:bottom w:val="nil"/>
          <w:right w:val="nil"/>
          <w:between w:val="nil"/>
        </w:pBdr>
        <w:spacing w:line="266" w:lineRule="auto"/>
        <w:ind w:left="116" w:right="199" w:firstLine="322"/>
        <w:jc w:val="both"/>
        <w:rPr>
          <w:color w:val="000000"/>
          <w:sz w:val="24"/>
          <w:szCs w:val="24"/>
        </w:rPr>
      </w:pPr>
      <w:r w:rsidRPr="009F0123">
        <w:rPr>
          <w:color w:val="000000"/>
          <w:sz w:val="24"/>
          <w:szCs w:val="24"/>
        </w:rPr>
        <w:lastRenderedPageBreak/>
        <w:t>Nevertheless</w:t>
      </w:r>
      <w:r w:rsidR="00B23EFF" w:rsidRPr="009F0123">
        <w:rPr>
          <w:color w:val="000000"/>
          <w:sz w:val="24"/>
          <w:szCs w:val="24"/>
        </w:rPr>
        <w:t>, the bias caused by mist-netting is more severe for studies focused on sampling</w:t>
      </w:r>
      <w:r w:rsidR="00B6754C" w:rsidRPr="009F0123">
        <w:rPr>
          <w:color w:val="000000"/>
          <w:sz w:val="24"/>
          <w:szCs w:val="24"/>
        </w:rPr>
        <w:t xml:space="preserve"> entire</w:t>
      </w:r>
      <w:r w:rsidR="00B23EFF" w:rsidRPr="009F0123">
        <w:rPr>
          <w:color w:val="000000"/>
          <w:sz w:val="24"/>
          <w:szCs w:val="24"/>
        </w:rPr>
        <w:t xml:space="preserve"> bat </w:t>
      </w:r>
      <w:r w:rsidRPr="009F0123">
        <w:rPr>
          <w:color w:val="000000"/>
          <w:sz w:val="24"/>
          <w:szCs w:val="24"/>
        </w:rPr>
        <w:t>assemblages</w:t>
      </w:r>
      <w:r w:rsidR="00B23EFF" w:rsidRPr="009F0123">
        <w:rPr>
          <w:color w:val="000000"/>
          <w:sz w:val="24"/>
          <w:szCs w:val="24"/>
        </w:rPr>
        <w:t xml:space="preserve">. In the case of studies on bat-plant interactions, almost all species </w:t>
      </w:r>
      <w:r w:rsidR="000C497B" w:rsidRPr="009F0123">
        <w:rPr>
          <w:color w:val="000000"/>
          <w:sz w:val="24"/>
          <w:szCs w:val="24"/>
        </w:rPr>
        <w:t>from</w:t>
      </w:r>
      <w:r w:rsidR="00B23EFF" w:rsidRPr="009F0123">
        <w:rPr>
          <w:color w:val="000000"/>
          <w:sz w:val="24"/>
          <w:szCs w:val="24"/>
        </w:rPr>
        <w:t xml:space="preserve"> this small world belong to the family Phyllostomidae, which is the least affect</w:t>
      </w:r>
      <w:r w:rsidR="004A7774" w:rsidRPr="009F0123">
        <w:rPr>
          <w:color w:val="000000"/>
          <w:sz w:val="24"/>
          <w:szCs w:val="24"/>
        </w:rPr>
        <w:t>ed</w:t>
      </w:r>
      <w:r w:rsidR="00B23EFF" w:rsidRPr="009F0123">
        <w:rPr>
          <w:color w:val="000000"/>
          <w:sz w:val="24"/>
          <w:szCs w:val="24"/>
        </w:rPr>
        <w:t xml:space="preserve"> by</w:t>
      </w:r>
      <w:r w:rsidR="004B18AD" w:rsidRPr="009F0123">
        <w:rPr>
          <w:color w:val="000000"/>
          <w:sz w:val="24"/>
          <w:szCs w:val="24"/>
        </w:rPr>
        <w:t xml:space="preserve"> </w:t>
      </w:r>
      <w:r w:rsidR="00E52E5F" w:rsidRPr="009F0123">
        <w:rPr>
          <w:color w:val="000000"/>
          <w:sz w:val="24"/>
          <w:szCs w:val="24"/>
        </w:rPr>
        <w:t xml:space="preserve">the </w:t>
      </w:r>
      <w:r w:rsidR="006779AD" w:rsidRPr="009F0123">
        <w:rPr>
          <w:color w:val="000000"/>
          <w:sz w:val="24"/>
          <w:szCs w:val="24"/>
        </w:rPr>
        <w:t xml:space="preserve">mist-netting </w:t>
      </w:r>
      <w:r w:rsidR="00B23EFF" w:rsidRPr="009F0123">
        <w:rPr>
          <w:color w:val="000000"/>
          <w:sz w:val="24"/>
          <w:szCs w:val="24"/>
        </w:rPr>
        <w:t xml:space="preserve">bias. </w:t>
      </w:r>
      <w:r w:rsidR="000E1CFF" w:rsidRPr="009F0123">
        <w:rPr>
          <w:color w:val="000000"/>
          <w:sz w:val="24"/>
          <w:szCs w:val="24"/>
        </w:rPr>
        <w:t xml:space="preserve">Other </w:t>
      </w:r>
      <w:r w:rsidR="002F0901" w:rsidRPr="009F0123">
        <w:rPr>
          <w:color w:val="000000"/>
          <w:sz w:val="24"/>
          <w:szCs w:val="24"/>
        </w:rPr>
        <w:t xml:space="preserve">studies used seed traps to sample the seed rain under the canopy (Medellin and Gaona 1999; Arteaga </w:t>
      </w:r>
      <w:r w:rsidR="002F0901" w:rsidRPr="009F0123">
        <w:rPr>
          <w:i/>
          <w:color w:val="000000"/>
          <w:sz w:val="24"/>
          <w:szCs w:val="24"/>
        </w:rPr>
        <w:t xml:space="preserve">et al. </w:t>
      </w:r>
      <w:r w:rsidR="002F0901" w:rsidRPr="009F0123">
        <w:rPr>
          <w:color w:val="000000"/>
          <w:sz w:val="24"/>
          <w:szCs w:val="24"/>
        </w:rPr>
        <w:t xml:space="preserve">2006). However, these methods do not </w:t>
      </w:r>
      <w:r w:rsidR="002F0901" w:rsidRPr="009F0123">
        <w:rPr>
          <w:sz w:val="24"/>
          <w:szCs w:val="24"/>
        </w:rPr>
        <w:t>allow identification of</w:t>
      </w:r>
      <w:r w:rsidR="002F0901" w:rsidRPr="009F0123">
        <w:rPr>
          <w:color w:val="000000"/>
          <w:sz w:val="24"/>
          <w:szCs w:val="24"/>
        </w:rPr>
        <w:t xml:space="preserve"> which bat species each fecal sample belongs to, and therefore are not useful for recording pairwise interactions.</w:t>
      </w:r>
    </w:p>
    <w:p w14:paraId="000000EE" w14:textId="77777777" w:rsidR="00A2515D" w:rsidRPr="009F0123" w:rsidRDefault="00A2515D">
      <w:pPr>
        <w:pBdr>
          <w:top w:val="nil"/>
          <w:left w:val="nil"/>
          <w:bottom w:val="nil"/>
          <w:right w:val="nil"/>
          <w:between w:val="nil"/>
        </w:pBdr>
        <w:spacing w:before="10"/>
        <w:rPr>
          <w:color w:val="000000"/>
          <w:sz w:val="24"/>
          <w:szCs w:val="24"/>
        </w:rPr>
      </w:pPr>
    </w:p>
    <w:p w14:paraId="000000EF" w14:textId="77777777" w:rsidR="00A2515D" w:rsidRPr="009F0123" w:rsidRDefault="002F0901" w:rsidP="00445D9C">
      <w:pPr>
        <w:pBdr>
          <w:top w:val="nil"/>
          <w:left w:val="nil"/>
          <w:bottom w:val="nil"/>
          <w:right w:val="nil"/>
          <w:between w:val="nil"/>
        </w:pBdr>
        <w:jc w:val="center"/>
        <w:rPr>
          <w:color w:val="000000"/>
          <w:sz w:val="24"/>
          <w:szCs w:val="24"/>
        </w:rPr>
      </w:pPr>
      <w:r w:rsidRPr="009F0123">
        <w:rPr>
          <w:noProof/>
          <w:color w:val="000000"/>
          <w:sz w:val="24"/>
          <w:szCs w:val="24"/>
          <w:lang w:eastAsia="en-US"/>
        </w:rPr>
        <w:drawing>
          <wp:inline distT="0" distB="0" distL="0" distR="0" wp14:anchorId="56B95C4C" wp14:editId="04C9DC98">
            <wp:extent cx="5144400" cy="3697200"/>
            <wp:effectExtent l="0" t="0" r="0" b="0"/>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144400" cy="3697200"/>
                    </a:xfrm>
                    <a:prstGeom prst="rect">
                      <a:avLst/>
                    </a:prstGeom>
                    <a:ln/>
                  </pic:spPr>
                </pic:pic>
              </a:graphicData>
            </a:graphic>
          </wp:inline>
        </w:drawing>
      </w:r>
    </w:p>
    <w:p w14:paraId="000000F0" w14:textId="77777777" w:rsidR="00A2515D" w:rsidRPr="009F0123" w:rsidRDefault="00A2515D">
      <w:pPr>
        <w:pBdr>
          <w:top w:val="nil"/>
          <w:left w:val="nil"/>
          <w:bottom w:val="nil"/>
          <w:right w:val="nil"/>
          <w:between w:val="nil"/>
        </w:pBdr>
        <w:spacing w:before="2"/>
        <w:rPr>
          <w:color w:val="000000"/>
          <w:sz w:val="24"/>
          <w:szCs w:val="24"/>
        </w:rPr>
      </w:pPr>
    </w:p>
    <w:p w14:paraId="000000F1" w14:textId="39F0289B" w:rsidR="00A2515D" w:rsidRPr="009F0123" w:rsidRDefault="002F0901">
      <w:pPr>
        <w:pBdr>
          <w:top w:val="nil"/>
          <w:left w:val="nil"/>
          <w:bottom w:val="nil"/>
          <w:right w:val="nil"/>
          <w:between w:val="nil"/>
        </w:pBdr>
        <w:spacing w:before="137" w:line="213" w:lineRule="auto"/>
        <w:ind w:left="140" w:right="237"/>
        <w:jc w:val="both"/>
        <w:rPr>
          <w:color w:val="000000"/>
        </w:rPr>
      </w:pPr>
      <w:r w:rsidRPr="009F0123">
        <w:rPr>
          <w:color w:val="000000"/>
        </w:rPr>
        <w:t>Figure 5: Interaction accumulation curve by sampling site. Black dots represent the empirical accumulation data, green line represents the rarefaction curve based on Chao2 non-parametric estimator and green polygon is the 95% confidence interval of the rarefaction curve.</w:t>
      </w:r>
    </w:p>
    <w:p w14:paraId="000000F2" w14:textId="276EA6F9" w:rsidR="00A2515D" w:rsidRDefault="00A2515D">
      <w:pPr>
        <w:spacing w:line="266" w:lineRule="auto"/>
        <w:ind w:left="116" w:right="238" w:firstLine="322"/>
        <w:jc w:val="both"/>
        <w:rPr>
          <w:ins w:id="341" w:author="Marco Mello" w:date="2021-10-13T09:54:00Z"/>
          <w:sz w:val="24"/>
          <w:szCs w:val="24"/>
        </w:rPr>
      </w:pPr>
    </w:p>
    <w:p w14:paraId="5B087213" w14:textId="1534BEA5" w:rsidR="00F90707" w:rsidRPr="009F0123" w:rsidRDefault="00F90707">
      <w:pPr>
        <w:spacing w:line="266" w:lineRule="auto"/>
        <w:ind w:left="116" w:right="238" w:firstLine="322"/>
        <w:jc w:val="both"/>
        <w:rPr>
          <w:sz w:val="24"/>
          <w:szCs w:val="24"/>
        </w:rPr>
      </w:pPr>
      <w:ins w:id="342" w:author="Marco Mello" w:date="2021-10-13T09:54:00Z">
        <w:r>
          <w:rPr>
            <w:sz w:val="24"/>
            <w:szCs w:val="24"/>
          </w:rPr>
          <w:t xml:space="preserve">Another important </w:t>
        </w:r>
      </w:ins>
      <w:ins w:id="343" w:author="Marco Mello" w:date="2021-10-26T13:10:00Z">
        <w:r w:rsidR="000956CE">
          <w:rPr>
            <w:sz w:val="24"/>
            <w:szCs w:val="24"/>
          </w:rPr>
          <w:t>issue</w:t>
        </w:r>
      </w:ins>
      <w:ins w:id="344" w:author="Marco Mello" w:date="2021-10-13T09:54:00Z">
        <w:r>
          <w:rPr>
            <w:sz w:val="24"/>
            <w:szCs w:val="24"/>
          </w:rPr>
          <w:t xml:space="preserve"> is how data are reported in </w:t>
        </w:r>
      </w:ins>
      <w:ins w:id="345" w:author="Marco Mello" w:date="2021-10-13T09:59:00Z">
        <w:r w:rsidR="00B130C8">
          <w:rPr>
            <w:sz w:val="24"/>
            <w:szCs w:val="24"/>
          </w:rPr>
          <w:t>most</w:t>
        </w:r>
      </w:ins>
      <w:ins w:id="346" w:author="Marco Mello" w:date="2021-10-13T09:54:00Z">
        <w:r>
          <w:rPr>
            <w:sz w:val="24"/>
            <w:szCs w:val="24"/>
          </w:rPr>
          <w:t xml:space="preserve"> studies on bat-plant interactions.</w:t>
        </w:r>
        <w:r w:rsidR="008B7ADF">
          <w:rPr>
            <w:sz w:val="24"/>
            <w:szCs w:val="24"/>
          </w:rPr>
          <w:t xml:space="preserve"> This is the main reason why </w:t>
        </w:r>
      </w:ins>
      <w:ins w:id="347" w:author="Marco Mello" w:date="2021-10-13T09:59:00Z">
        <w:r w:rsidR="00584BF6">
          <w:rPr>
            <w:sz w:val="24"/>
            <w:szCs w:val="24"/>
          </w:rPr>
          <w:t>several</w:t>
        </w:r>
      </w:ins>
      <w:ins w:id="348" w:author="Marco Mello" w:date="2021-10-13T09:54:00Z">
        <w:r w:rsidR="008B7ADF">
          <w:rPr>
            <w:sz w:val="24"/>
            <w:szCs w:val="24"/>
          </w:rPr>
          <w:t xml:space="preserve"> sources could not </w:t>
        </w:r>
      </w:ins>
      <w:ins w:id="349" w:author="Marco Mello" w:date="2021-10-13T09:55:00Z">
        <w:r w:rsidR="008B7ADF">
          <w:rPr>
            <w:sz w:val="24"/>
            <w:szCs w:val="24"/>
          </w:rPr>
          <w:t>be included in our database.</w:t>
        </w:r>
        <w:r w:rsidR="00AD18A0">
          <w:rPr>
            <w:sz w:val="24"/>
            <w:szCs w:val="24"/>
          </w:rPr>
          <w:t xml:space="preserve"> First, interaction records need to be </w:t>
        </w:r>
      </w:ins>
      <w:ins w:id="350" w:author="Marco Mello" w:date="2021-10-13T10:01:00Z">
        <w:r w:rsidR="005D708D">
          <w:rPr>
            <w:sz w:val="24"/>
            <w:szCs w:val="24"/>
          </w:rPr>
          <w:t>reported</w:t>
        </w:r>
      </w:ins>
      <w:ins w:id="351" w:author="Marco Mello" w:date="2021-10-13T09:55:00Z">
        <w:r w:rsidR="00AD18A0">
          <w:rPr>
            <w:sz w:val="24"/>
            <w:szCs w:val="24"/>
          </w:rPr>
          <w:t xml:space="preserve"> not only as summaries,</w:t>
        </w:r>
      </w:ins>
      <w:ins w:id="352" w:author="Marco Mello" w:date="2021-10-13T09:57:00Z">
        <w:r w:rsidR="00935B5F">
          <w:rPr>
            <w:sz w:val="24"/>
            <w:szCs w:val="24"/>
          </w:rPr>
          <w:t xml:space="preserve"> such as tables,</w:t>
        </w:r>
      </w:ins>
      <w:ins w:id="353" w:author="Marco Mello" w:date="2021-10-13T09:55:00Z">
        <w:r w:rsidR="00AD18A0">
          <w:rPr>
            <w:sz w:val="24"/>
            <w:szCs w:val="24"/>
          </w:rPr>
          <w:t xml:space="preserve"> but mainly in </w:t>
        </w:r>
      </w:ins>
      <w:ins w:id="354" w:author="Marco Mello" w:date="2021-10-13T10:01:00Z">
        <w:r w:rsidR="00EA7192">
          <w:rPr>
            <w:sz w:val="24"/>
            <w:szCs w:val="24"/>
          </w:rPr>
          <w:t xml:space="preserve">tidy </w:t>
        </w:r>
      </w:ins>
      <w:ins w:id="355" w:author="Marco Mello" w:date="2021-10-13T09:55:00Z">
        <w:r w:rsidR="00AD18A0">
          <w:rPr>
            <w:sz w:val="24"/>
            <w:szCs w:val="24"/>
          </w:rPr>
          <w:t>vertical</w:t>
        </w:r>
      </w:ins>
      <w:ins w:id="356" w:author="Marco Mello" w:date="2021-10-13T10:01:00Z">
        <w:r w:rsidR="00EA7192">
          <w:rPr>
            <w:sz w:val="24"/>
            <w:szCs w:val="24"/>
          </w:rPr>
          <w:t xml:space="preserve"> </w:t>
        </w:r>
      </w:ins>
      <w:ins w:id="357" w:author="Marco Mello" w:date="2021-10-13T09:55:00Z">
        <w:r w:rsidR="00AD18A0">
          <w:rPr>
            <w:sz w:val="24"/>
            <w:szCs w:val="24"/>
          </w:rPr>
          <w:t>formats</w:t>
        </w:r>
      </w:ins>
      <w:ins w:id="358" w:author="Marco Mello" w:date="2021-10-26T13:10:00Z">
        <w:r w:rsidR="00295700">
          <w:rPr>
            <w:sz w:val="24"/>
            <w:szCs w:val="24"/>
          </w:rPr>
          <w:t>, such as arrays,</w:t>
        </w:r>
      </w:ins>
      <w:ins w:id="359" w:author="Marco Mello" w:date="2021-10-13T09:55:00Z">
        <w:r w:rsidR="00AD18A0">
          <w:rPr>
            <w:sz w:val="24"/>
            <w:szCs w:val="24"/>
          </w:rPr>
          <w:t xml:space="preserve"> </w:t>
        </w:r>
      </w:ins>
      <w:ins w:id="360" w:author="Marco Mello" w:date="2021-10-26T13:10:00Z">
        <w:r w:rsidR="003A7FB3">
          <w:rPr>
            <w:sz w:val="24"/>
            <w:szCs w:val="24"/>
          </w:rPr>
          <w:t>which</w:t>
        </w:r>
      </w:ins>
      <w:ins w:id="361" w:author="Marco Mello" w:date="2021-10-13T09:55:00Z">
        <w:r w:rsidR="00AD18A0">
          <w:rPr>
            <w:sz w:val="24"/>
            <w:szCs w:val="24"/>
          </w:rPr>
          <w:t xml:space="preserve"> allow assessing each record in detail.</w:t>
        </w:r>
        <w:r w:rsidR="00611630">
          <w:rPr>
            <w:sz w:val="24"/>
            <w:szCs w:val="24"/>
          </w:rPr>
          <w:t xml:space="preserve"> </w:t>
        </w:r>
      </w:ins>
      <w:ins w:id="362" w:author="Marco Mello" w:date="2021-10-13T09:56:00Z">
        <w:r w:rsidR="00365E5E">
          <w:rPr>
            <w:sz w:val="24"/>
            <w:szCs w:val="24"/>
          </w:rPr>
          <w:t xml:space="preserve">Second, </w:t>
        </w:r>
      </w:ins>
      <w:ins w:id="363" w:author="Marco Mello" w:date="2021-10-13T09:58:00Z">
        <w:r w:rsidR="00375230">
          <w:rPr>
            <w:sz w:val="24"/>
            <w:szCs w:val="24"/>
          </w:rPr>
          <w:t>those vertical data sets with interaction records need to be complemented by metadata</w:t>
        </w:r>
        <w:r w:rsidR="00647180">
          <w:rPr>
            <w:sz w:val="24"/>
            <w:szCs w:val="24"/>
          </w:rPr>
          <w:t xml:space="preserve"> about</w:t>
        </w:r>
      </w:ins>
      <w:ins w:id="364" w:author="Marco Mello" w:date="2021-10-13T09:59:00Z">
        <w:r w:rsidR="00647180">
          <w:rPr>
            <w:sz w:val="24"/>
            <w:szCs w:val="24"/>
          </w:rPr>
          <w:t xml:space="preserve"> species</w:t>
        </w:r>
      </w:ins>
      <w:ins w:id="365" w:author="Marco Mello" w:date="2021-10-13T10:00:00Z">
        <w:r w:rsidR="00837570">
          <w:rPr>
            <w:sz w:val="24"/>
            <w:szCs w:val="24"/>
          </w:rPr>
          <w:t xml:space="preserve"> a</w:t>
        </w:r>
      </w:ins>
      <w:ins w:id="366" w:author="Marco Mello" w:date="2021-10-13T09:59:00Z">
        <w:r w:rsidR="00647180">
          <w:rPr>
            <w:sz w:val="24"/>
            <w:szCs w:val="24"/>
          </w:rPr>
          <w:t>nd sites</w:t>
        </w:r>
      </w:ins>
      <w:ins w:id="367" w:author="Marco Mello" w:date="2021-10-13T09:58:00Z">
        <w:r w:rsidR="00375230">
          <w:rPr>
            <w:sz w:val="24"/>
            <w:szCs w:val="24"/>
          </w:rPr>
          <w:t xml:space="preserve">, which </w:t>
        </w:r>
      </w:ins>
      <w:ins w:id="368" w:author="Marco Mello" w:date="2021-10-13T10:02:00Z">
        <w:r w:rsidR="00096B9F">
          <w:rPr>
            <w:sz w:val="24"/>
            <w:szCs w:val="24"/>
          </w:rPr>
          <w:t xml:space="preserve">is required to </w:t>
        </w:r>
        <w:r w:rsidR="00283A60">
          <w:rPr>
            <w:sz w:val="24"/>
            <w:szCs w:val="24"/>
          </w:rPr>
          <w:t>understand</w:t>
        </w:r>
        <w:r w:rsidR="00096B9F">
          <w:rPr>
            <w:sz w:val="24"/>
            <w:szCs w:val="24"/>
          </w:rPr>
          <w:t xml:space="preserve"> </w:t>
        </w:r>
        <w:r w:rsidR="00096B9F">
          <w:rPr>
            <w:sz w:val="24"/>
            <w:szCs w:val="24"/>
          </w:rPr>
          <w:lastRenderedPageBreak/>
          <w:t xml:space="preserve">interactions </w:t>
        </w:r>
        <w:r w:rsidR="00F04A21">
          <w:rPr>
            <w:sz w:val="24"/>
            <w:szCs w:val="24"/>
          </w:rPr>
          <w:t xml:space="preserve">in their </w:t>
        </w:r>
        <w:r w:rsidR="00096B9F">
          <w:rPr>
            <w:sz w:val="24"/>
            <w:szCs w:val="24"/>
          </w:rPr>
          <w:t>ecological context</w:t>
        </w:r>
      </w:ins>
      <w:ins w:id="369" w:author="Marco Mello" w:date="2021-10-13T09:56:00Z">
        <w:r w:rsidR="00365E5E">
          <w:rPr>
            <w:sz w:val="24"/>
            <w:szCs w:val="24"/>
          </w:rPr>
          <w:t xml:space="preserve">. </w:t>
        </w:r>
        <w:r w:rsidR="00A92CEC">
          <w:rPr>
            <w:sz w:val="24"/>
            <w:szCs w:val="24"/>
          </w:rPr>
          <w:t>Third</w:t>
        </w:r>
      </w:ins>
      <w:ins w:id="370" w:author="Marco Mello" w:date="2021-10-13T09:55:00Z">
        <w:r w:rsidR="00611630">
          <w:rPr>
            <w:sz w:val="24"/>
            <w:szCs w:val="24"/>
          </w:rPr>
          <w:t>,</w:t>
        </w:r>
      </w:ins>
      <w:ins w:id="371" w:author="Marco Mello" w:date="2021-10-13T10:00:00Z">
        <w:r w:rsidR="00903B2A">
          <w:rPr>
            <w:sz w:val="24"/>
            <w:szCs w:val="24"/>
          </w:rPr>
          <w:t xml:space="preserve"> </w:t>
        </w:r>
        <w:r w:rsidR="00D455E7">
          <w:rPr>
            <w:sz w:val="24"/>
            <w:szCs w:val="24"/>
          </w:rPr>
          <w:t xml:space="preserve">data collection methods need to be reported in detail, especially in what concerns sampling effort, as this is crucial to </w:t>
        </w:r>
      </w:ins>
      <w:ins w:id="372" w:author="Marco Mello" w:date="2021-10-13T10:01:00Z">
        <w:r w:rsidR="00D455E7">
          <w:rPr>
            <w:sz w:val="24"/>
            <w:szCs w:val="24"/>
          </w:rPr>
          <w:t xml:space="preserve">assess </w:t>
        </w:r>
        <w:r w:rsidR="00B04816">
          <w:rPr>
            <w:sz w:val="24"/>
            <w:szCs w:val="24"/>
          </w:rPr>
          <w:t xml:space="preserve">information </w:t>
        </w:r>
        <w:r w:rsidR="00D455E7">
          <w:rPr>
            <w:sz w:val="24"/>
            <w:szCs w:val="24"/>
          </w:rPr>
          <w:t>reliability</w:t>
        </w:r>
      </w:ins>
      <w:ins w:id="373" w:author="Marco Mello" w:date="2021-10-13T10:00:00Z">
        <w:r w:rsidR="00903B2A">
          <w:rPr>
            <w:sz w:val="24"/>
            <w:szCs w:val="24"/>
          </w:rPr>
          <w:t>. Fourth,</w:t>
        </w:r>
      </w:ins>
      <w:ins w:id="374" w:author="Marco Mello" w:date="2021-10-13T09:55:00Z">
        <w:r w:rsidR="00611630">
          <w:rPr>
            <w:sz w:val="24"/>
            <w:szCs w:val="24"/>
          </w:rPr>
          <w:t xml:space="preserve"> mos</w:t>
        </w:r>
      </w:ins>
      <w:ins w:id="375" w:author="Marco Mello" w:date="2021-10-13T09:56:00Z">
        <w:r w:rsidR="00611630">
          <w:rPr>
            <w:sz w:val="24"/>
            <w:szCs w:val="24"/>
          </w:rPr>
          <w:t xml:space="preserve">t </w:t>
        </w:r>
      </w:ins>
      <w:ins w:id="376" w:author="Marco Mello" w:date="2021-10-13T10:02:00Z">
        <w:r w:rsidR="00DE77D5">
          <w:rPr>
            <w:sz w:val="24"/>
            <w:szCs w:val="24"/>
          </w:rPr>
          <w:t xml:space="preserve">bat </w:t>
        </w:r>
      </w:ins>
      <w:ins w:id="377" w:author="Marco Mello" w:date="2021-10-13T09:56:00Z">
        <w:r w:rsidR="00611630">
          <w:rPr>
            <w:sz w:val="24"/>
            <w:szCs w:val="24"/>
          </w:rPr>
          <w:t>studies fail to precisely report the coordinates where data collection was carried out</w:t>
        </w:r>
      </w:ins>
      <w:ins w:id="378" w:author="Marco Mello" w:date="2021-10-13T09:59:00Z">
        <w:r w:rsidR="00747F3A">
          <w:rPr>
            <w:sz w:val="24"/>
            <w:szCs w:val="24"/>
          </w:rPr>
          <w:t>, making it difficult to asses</w:t>
        </w:r>
        <w:r w:rsidR="009E25FD">
          <w:rPr>
            <w:sz w:val="24"/>
            <w:szCs w:val="24"/>
          </w:rPr>
          <w:t>s</w:t>
        </w:r>
        <w:r w:rsidR="00747F3A">
          <w:rPr>
            <w:sz w:val="24"/>
            <w:szCs w:val="24"/>
          </w:rPr>
          <w:t xml:space="preserve"> those records in precise geographical contexts</w:t>
        </w:r>
      </w:ins>
      <w:ins w:id="379" w:author="Marco Mello" w:date="2021-10-13T09:56:00Z">
        <w:r w:rsidR="00611630">
          <w:rPr>
            <w:sz w:val="24"/>
            <w:szCs w:val="24"/>
          </w:rPr>
          <w:t>.</w:t>
        </w:r>
      </w:ins>
      <w:ins w:id="380" w:author="Marco Mello" w:date="2021-10-13T10:03:00Z">
        <w:r w:rsidR="006F3AC9">
          <w:rPr>
            <w:sz w:val="24"/>
            <w:szCs w:val="24"/>
          </w:rPr>
          <w:t xml:space="preserve"> Fifth, data reporting in bat studies could</w:t>
        </w:r>
        <w:r w:rsidR="00D7144B">
          <w:rPr>
            <w:sz w:val="24"/>
            <w:szCs w:val="24"/>
          </w:rPr>
          <w:t xml:space="preserve"> greatly</w:t>
        </w:r>
        <w:r w:rsidR="006F3AC9">
          <w:rPr>
            <w:sz w:val="24"/>
            <w:szCs w:val="24"/>
          </w:rPr>
          <w:t xml:space="preserve"> benefit from following some</w:t>
        </w:r>
        <w:r w:rsidR="007F6CDE">
          <w:rPr>
            <w:sz w:val="24"/>
            <w:szCs w:val="24"/>
          </w:rPr>
          <w:t xml:space="preserve"> good practices used for data science</w:t>
        </w:r>
        <w:r w:rsidR="00894C82">
          <w:rPr>
            <w:sz w:val="24"/>
            <w:szCs w:val="24"/>
          </w:rPr>
          <w:t xml:space="preserve"> (</w:t>
        </w:r>
      </w:ins>
      <w:ins w:id="381" w:author="Marco Mello" w:date="2021-10-13T10:05:00Z">
        <w:r w:rsidR="00E1207B">
          <w:rPr>
            <w:sz w:val="24"/>
            <w:szCs w:val="24"/>
          </w:rPr>
          <w:t xml:space="preserve">see the data management guide published by the British Ecological Society: </w:t>
        </w:r>
        <w:r w:rsidR="00E1207B" w:rsidRPr="00E1207B">
          <w:rPr>
            <w:sz w:val="24"/>
            <w:szCs w:val="24"/>
          </w:rPr>
          <w:t>https://www.britishecologicalsociety.org/publications/guides-to/</w:t>
        </w:r>
      </w:ins>
      <w:ins w:id="382" w:author="Marco Mello" w:date="2021-10-13T10:03:00Z">
        <w:r w:rsidR="00894C82">
          <w:rPr>
            <w:sz w:val="24"/>
            <w:szCs w:val="24"/>
          </w:rPr>
          <w:t>)</w:t>
        </w:r>
        <w:r w:rsidR="007F6CDE">
          <w:rPr>
            <w:sz w:val="24"/>
            <w:szCs w:val="24"/>
          </w:rPr>
          <w:t xml:space="preserve"> </w:t>
        </w:r>
      </w:ins>
      <w:ins w:id="383" w:author="Marco Mello" w:date="2021-10-26T13:13:00Z">
        <w:r w:rsidR="0002243A">
          <w:rPr>
            <w:sz w:val="24"/>
            <w:szCs w:val="24"/>
          </w:rPr>
          <w:t>and guidelines for systematic review and</w:t>
        </w:r>
      </w:ins>
      <w:ins w:id="384" w:author="Marco Mello" w:date="2021-10-13T10:03:00Z">
        <w:r w:rsidR="007F6CDE">
          <w:rPr>
            <w:sz w:val="24"/>
            <w:szCs w:val="24"/>
          </w:rPr>
          <w:t xml:space="preserve"> meta-analys</w:t>
        </w:r>
      </w:ins>
      <w:ins w:id="385" w:author="Marco Mello" w:date="2021-10-26T13:13:00Z">
        <w:r w:rsidR="00A07E4B">
          <w:rPr>
            <w:sz w:val="24"/>
            <w:szCs w:val="24"/>
          </w:rPr>
          <w:t>i</w:t>
        </w:r>
      </w:ins>
      <w:ins w:id="386" w:author="Marco Mello" w:date="2021-10-13T10:03:00Z">
        <w:r w:rsidR="007F6CDE">
          <w:rPr>
            <w:sz w:val="24"/>
            <w:szCs w:val="24"/>
          </w:rPr>
          <w:t>s</w:t>
        </w:r>
      </w:ins>
      <w:ins w:id="387" w:author="Marco Mello" w:date="2021-10-13T10:05:00Z">
        <w:r w:rsidR="00E1207B">
          <w:rPr>
            <w:sz w:val="24"/>
            <w:szCs w:val="24"/>
          </w:rPr>
          <w:t xml:space="preserve"> (see the </w:t>
        </w:r>
      </w:ins>
      <w:ins w:id="388" w:author="Marco Mello" w:date="2021-10-13T10:06:00Z">
        <w:r w:rsidR="00E1207B">
          <w:rPr>
            <w:sz w:val="24"/>
            <w:szCs w:val="24"/>
          </w:rPr>
          <w:t xml:space="preserve">PRISMA statement: </w:t>
        </w:r>
      </w:ins>
      <w:ins w:id="389" w:author="Guillermo Florez" w:date="2021-10-26T03:08:00Z">
        <w:del w:id="390" w:author="Marco Mello" w:date="2021-10-26T13:12:00Z">
          <w:r w:rsidR="006D6D22" w:rsidDel="00A075FE">
            <w:rPr>
              <w:sz w:val="24"/>
              <w:szCs w:val="24"/>
            </w:rPr>
            <w:fldChar w:fldCharType="begin"/>
          </w:r>
          <w:r w:rsidR="006D6D22" w:rsidDel="00A075FE">
            <w:rPr>
              <w:sz w:val="24"/>
              <w:szCs w:val="24"/>
            </w:rPr>
            <w:delInstrText xml:space="preserve"> HYPERLINK "" </w:delInstrText>
          </w:r>
          <w:r w:rsidR="006D6D22" w:rsidDel="00A075FE">
            <w:rPr>
              <w:sz w:val="24"/>
              <w:szCs w:val="24"/>
            </w:rPr>
            <w:fldChar w:fldCharType="separate"/>
          </w:r>
          <w:r w:rsidR="006D6D22" w:rsidDel="00A075FE">
            <w:rPr>
              <w:sz w:val="24"/>
              <w:szCs w:val="24"/>
            </w:rPr>
            <w:fldChar w:fldCharType="end"/>
          </w:r>
        </w:del>
      </w:ins>
      <w:ins w:id="391" w:author="Marco Mello" w:date="2021-10-26T13:12:00Z">
        <w:r w:rsidR="00A075FE" w:rsidRPr="00A075FE">
          <w:rPr>
            <w:sz w:val="24"/>
            <w:szCs w:val="24"/>
            <w:rPrChange w:id="392" w:author="Marco Mello" w:date="2021-10-26T13:12:00Z">
              <w:rPr>
                <w:rStyle w:val="Hyperlink"/>
                <w:sz w:val="24"/>
                <w:szCs w:val="24"/>
              </w:rPr>
            </w:rPrChange>
          </w:rPr>
          <w:t>http://www.prisma-statement.org</w:t>
        </w:r>
      </w:ins>
      <w:ins w:id="393" w:author="Marco Mello" w:date="2021-10-26T13:14:00Z">
        <w:r w:rsidR="003573D2">
          <w:rPr>
            <w:sz w:val="24"/>
            <w:szCs w:val="24"/>
          </w:rPr>
          <w:t>,</w:t>
        </w:r>
      </w:ins>
      <w:ins w:id="394" w:author="Marco Mello" w:date="2021-10-26T13:11:00Z">
        <w:r w:rsidR="00874755">
          <w:rPr>
            <w:sz w:val="24"/>
            <w:szCs w:val="24"/>
          </w:rPr>
          <w:t xml:space="preserve"> and its </w:t>
        </w:r>
      </w:ins>
      <w:ins w:id="395" w:author="Marco Mello" w:date="2021-10-26T13:14:00Z">
        <w:r w:rsidR="00B520D0">
          <w:rPr>
            <w:sz w:val="24"/>
            <w:szCs w:val="24"/>
          </w:rPr>
          <w:t>extension</w:t>
        </w:r>
      </w:ins>
      <w:ins w:id="396" w:author="Marco Mello" w:date="2021-10-26T13:11:00Z">
        <w:r w:rsidR="00874755">
          <w:rPr>
            <w:sz w:val="24"/>
            <w:szCs w:val="24"/>
          </w:rPr>
          <w:t xml:space="preserve"> for </w:t>
        </w:r>
      </w:ins>
      <w:ins w:id="397" w:author="Marco Mello" w:date="2021-10-26T13:12:00Z">
        <w:r w:rsidR="008B2B23">
          <w:rPr>
            <w:sz w:val="24"/>
            <w:szCs w:val="24"/>
          </w:rPr>
          <w:t>ecologists</w:t>
        </w:r>
      </w:ins>
      <w:ins w:id="398" w:author="Marco Mello" w:date="2021-10-26T13:11:00Z">
        <w:r w:rsidR="00874755">
          <w:rPr>
            <w:sz w:val="24"/>
            <w:szCs w:val="24"/>
          </w:rPr>
          <w:t xml:space="preserve">: </w:t>
        </w:r>
      </w:ins>
      <w:ins w:id="399" w:author="Marco Mello" w:date="2021-10-26T13:12:00Z">
        <w:r w:rsidR="00A075FE" w:rsidRPr="00A075FE">
          <w:rPr>
            <w:sz w:val="24"/>
            <w:szCs w:val="24"/>
          </w:rPr>
          <w:t>http://www.prisma-statement.org/Extensions/EcoEvo</w:t>
        </w:r>
      </w:ins>
      <w:ins w:id="400" w:author="Marco Mello" w:date="2021-10-13T10:05:00Z">
        <w:r w:rsidR="00E1207B">
          <w:rPr>
            <w:sz w:val="24"/>
            <w:szCs w:val="24"/>
          </w:rPr>
          <w:t>)</w:t>
        </w:r>
      </w:ins>
      <w:ins w:id="401" w:author="Marco Mello" w:date="2021-10-13T10:03:00Z">
        <w:r w:rsidR="007F6CDE">
          <w:rPr>
            <w:sz w:val="24"/>
            <w:szCs w:val="24"/>
          </w:rPr>
          <w:t>.</w:t>
        </w:r>
      </w:ins>
    </w:p>
    <w:p w14:paraId="000000F4" w14:textId="78A213A0" w:rsidR="00A2515D" w:rsidRPr="009F0123" w:rsidRDefault="002F0901" w:rsidP="00445D9C">
      <w:pPr>
        <w:spacing w:line="266" w:lineRule="auto"/>
        <w:ind w:left="116" w:right="238" w:firstLine="322"/>
        <w:jc w:val="both"/>
        <w:rPr>
          <w:sz w:val="24"/>
          <w:szCs w:val="24"/>
        </w:rPr>
      </w:pPr>
      <w:r w:rsidRPr="009F0123">
        <w:rPr>
          <w:sz w:val="24"/>
          <w:szCs w:val="24"/>
        </w:rPr>
        <w:t xml:space="preserve">We </w:t>
      </w:r>
      <w:del w:id="402" w:author="Marco Mello" w:date="2021-10-26T13:12:00Z">
        <w:r w:rsidRPr="009F0123" w:rsidDel="001516DB">
          <w:rPr>
            <w:sz w:val="24"/>
            <w:szCs w:val="24"/>
          </w:rPr>
          <w:delText xml:space="preserve">also </w:delText>
        </w:r>
      </w:del>
      <w:r w:rsidRPr="009F0123">
        <w:rPr>
          <w:sz w:val="24"/>
          <w:szCs w:val="24"/>
        </w:rPr>
        <w:t xml:space="preserve">have </w:t>
      </w:r>
      <w:ins w:id="403" w:author="Marco Mello" w:date="2021-10-26T13:12:00Z">
        <w:r w:rsidR="001516DB" w:rsidRPr="009F0123">
          <w:rPr>
            <w:sz w:val="24"/>
            <w:szCs w:val="24"/>
          </w:rPr>
          <w:t xml:space="preserve">also </w:t>
        </w:r>
      </w:ins>
      <w:r w:rsidRPr="009F0123">
        <w:rPr>
          <w:sz w:val="24"/>
          <w:szCs w:val="24"/>
        </w:rPr>
        <w:t xml:space="preserve">identified some shortfalls in large-scale knowledge about bat-plant interactions in the </w:t>
      </w:r>
      <w:r w:rsidR="00FE45F6" w:rsidRPr="009F0123">
        <w:rPr>
          <w:sz w:val="24"/>
          <w:szCs w:val="24"/>
        </w:rPr>
        <w:t xml:space="preserve">Neotropics </w:t>
      </w:r>
      <w:r w:rsidRPr="009F0123">
        <w:rPr>
          <w:sz w:val="24"/>
          <w:szCs w:val="24"/>
        </w:rPr>
        <w:t xml:space="preserve">(Hortal </w:t>
      </w:r>
      <w:r w:rsidRPr="009F0123">
        <w:rPr>
          <w:i/>
          <w:sz w:val="24"/>
          <w:szCs w:val="24"/>
        </w:rPr>
        <w:t xml:space="preserve">et al. </w:t>
      </w:r>
      <w:r w:rsidRPr="009F0123">
        <w:rPr>
          <w:sz w:val="24"/>
          <w:szCs w:val="24"/>
        </w:rPr>
        <w:t>2015), which we discuss in the following sections.</w:t>
      </w:r>
    </w:p>
    <w:p w14:paraId="5C49C4F4" w14:textId="0FEB0C06" w:rsidR="00B311FD" w:rsidRPr="009F0123" w:rsidRDefault="002F0901" w:rsidP="00B311FD">
      <w:pPr>
        <w:spacing w:line="266" w:lineRule="auto"/>
        <w:ind w:left="132" w:right="199" w:firstLine="306"/>
        <w:jc w:val="both"/>
        <w:rPr>
          <w:sz w:val="24"/>
          <w:szCs w:val="24"/>
        </w:rPr>
      </w:pPr>
      <w:r w:rsidRPr="009F0123">
        <w:rPr>
          <w:rFonts w:eastAsia="Georgia" w:cs="Georgia"/>
          <w:b/>
          <w:sz w:val="24"/>
          <w:szCs w:val="24"/>
        </w:rPr>
        <w:t xml:space="preserve">Linnean Shortfall: </w:t>
      </w:r>
      <w:r w:rsidRPr="009F0123">
        <w:rPr>
          <w:sz w:val="24"/>
          <w:szCs w:val="24"/>
        </w:rPr>
        <w:t xml:space="preserve">Identifying species is a great challenge for studying ecological interactions. Our database presents some gaps in the literature, mainly in the identification of plants. </w:t>
      </w:r>
      <w:r w:rsidR="002C2ABB" w:rsidRPr="009F0123">
        <w:rPr>
          <w:sz w:val="24"/>
          <w:szCs w:val="24"/>
        </w:rPr>
        <w:t xml:space="preserve">In </w:t>
      </w:r>
      <w:r w:rsidRPr="009F0123">
        <w:rPr>
          <w:sz w:val="24"/>
          <w:szCs w:val="24"/>
        </w:rPr>
        <w:t xml:space="preserve">707 </w:t>
      </w:r>
      <w:r w:rsidR="00506254" w:rsidRPr="009F0123">
        <w:rPr>
          <w:sz w:val="24"/>
          <w:szCs w:val="24"/>
        </w:rPr>
        <w:t xml:space="preserve">out </w:t>
      </w:r>
      <w:r w:rsidRPr="009F0123">
        <w:rPr>
          <w:sz w:val="24"/>
          <w:szCs w:val="24"/>
        </w:rPr>
        <w:t>of 2</w:t>
      </w:r>
      <w:r w:rsidR="00506254" w:rsidRPr="009F0123">
        <w:rPr>
          <w:sz w:val="24"/>
          <w:szCs w:val="24"/>
        </w:rPr>
        <w:t>,</w:t>
      </w:r>
      <w:r w:rsidRPr="009F0123">
        <w:rPr>
          <w:sz w:val="24"/>
          <w:szCs w:val="24"/>
        </w:rPr>
        <w:t>571 records</w:t>
      </w:r>
      <w:r w:rsidR="002C2ABB" w:rsidRPr="009F0123">
        <w:rPr>
          <w:sz w:val="24"/>
          <w:szCs w:val="24"/>
        </w:rPr>
        <w:t>, plants</w:t>
      </w:r>
      <w:r w:rsidRPr="009F0123">
        <w:rPr>
          <w:sz w:val="24"/>
          <w:szCs w:val="24"/>
        </w:rPr>
        <w:t xml:space="preserve"> are identified only to </w:t>
      </w:r>
      <w:r w:rsidR="002C2ABB" w:rsidRPr="009F0123">
        <w:rPr>
          <w:sz w:val="24"/>
          <w:szCs w:val="24"/>
        </w:rPr>
        <w:t xml:space="preserve">the </w:t>
      </w:r>
      <w:r w:rsidRPr="009F0123">
        <w:rPr>
          <w:sz w:val="24"/>
          <w:szCs w:val="24"/>
        </w:rPr>
        <w:t xml:space="preserve">genus, </w:t>
      </w:r>
      <w:del w:id="404" w:author="Marco Mello" w:date="2021-10-13T10:07:00Z">
        <w:r w:rsidR="0050043C" w:rsidRPr="009F0123" w:rsidDel="00F3659D">
          <w:rPr>
            <w:sz w:val="24"/>
            <w:szCs w:val="24"/>
          </w:rPr>
          <w:delText xml:space="preserve">and </w:delText>
        </w:r>
      </w:del>
      <w:r w:rsidR="00777C14" w:rsidRPr="009F0123">
        <w:rPr>
          <w:sz w:val="24"/>
          <w:szCs w:val="24"/>
        </w:rPr>
        <w:t xml:space="preserve">in </w:t>
      </w:r>
      <w:r w:rsidRPr="009F0123">
        <w:rPr>
          <w:sz w:val="24"/>
          <w:szCs w:val="24"/>
        </w:rPr>
        <w:t>160</w:t>
      </w:r>
      <w:r w:rsidR="00777C14" w:rsidRPr="009F0123">
        <w:rPr>
          <w:sz w:val="24"/>
          <w:szCs w:val="24"/>
        </w:rPr>
        <w:t xml:space="preserve"> they</w:t>
      </w:r>
      <w:r w:rsidRPr="009F0123">
        <w:rPr>
          <w:sz w:val="24"/>
          <w:szCs w:val="24"/>
        </w:rPr>
        <w:t xml:space="preserve"> are recorded as “unidentified genus”</w:t>
      </w:r>
      <w:r w:rsidR="003D4FCB" w:rsidRPr="009F0123">
        <w:rPr>
          <w:sz w:val="24"/>
          <w:szCs w:val="24"/>
        </w:rPr>
        <w:t xml:space="preserve">, </w:t>
      </w:r>
      <w:r w:rsidR="00C0689C" w:rsidRPr="009F0123">
        <w:rPr>
          <w:sz w:val="24"/>
          <w:szCs w:val="24"/>
        </w:rPr>
        <w:t>and</w:t>
      </w:r>
      <w:r w:rsidRPr="009F0123">
        <w:rPr>
          <w:sz w:val="24"/>
          <w:szCs w:val="24"/>
        </w:rPr>
        <w:t xml:space="preserve"> </w:t>
      </w:r>
      <w:r w:rsidR="00C0689C" w:rsidRPr="009F0123">
        <w:rPr>
          <w:sz w:val="24"/>
          <w:szCs w:val="24"/>
        </w:rPr>
        <w:t>in</w:t>
      </w:r>
      <w:r w:rsidRPr="009F0123">
        <w:rPr>
          <w:sz w:val="24"/>
          <w:szCs w:val="24"/>
        </w:rPr>
        <w:t xml:space="preserve"> 116 </w:t>
      </w:r>
      <w:r w:rsidR="00E81E62" w:rsidRPr="009F0123">
        <w:rPr>
          <w:sz w:val="24"/>
          <w:szCs w:val="24"/>
        </w:rPr>
        <w:t xml:space="preserve">of those records </w:t>
      </w:r>
      <w:r w:rsidR="00C0689C" w:rsidRPr="009F0123">
        <w:rPr>
          <w:sz w:val="24"/>
          <w:szCs w:val="24"/>
        </w:rPr>
        <w:t xml:space="preserve">they </w:t>
      </w:r>
      <w:r w:rsidRPr="009F0123">
        <w:rPr>
          <w:sz w:val="24"/>
          <w:szCs w:val="24"/>
        </w:rPr>
        <w:t xml:space="preserve">are not even identified to </w:t>
      </w:r>
      <w:r w:rsidR="008910C7" w:rsidRPr="009F0123">
        <w:rPr>
          <w:sz w:val="24"/>
          <w:szCs w:val="24"/>
        </w:rPr>
        <w:t xml:space="preserve">the </w:t>
      </w:r>
      <w:r w:rsidRPr="009F0123">
        <w:rPr>
          <w:sz w:val="24"/>
          <w:szCs w:val="24"/>
        </w:rPr>
        <w:t xml:space="preserve">family. Nevertheless, bat taxonomy is better resolved, as only 57 records of </w:t>
      </w:r>
      <w:r w:rsidRPr="009F0123">
        <w:rPr>
          <w:i/>
          <w:sz w:val="24"/>
          <w:szCs w:val="24"/>
        </w:rPr>
        <w:t xml:space="preserve">Platyrrhinus </w:t>
      </w:r>
      <w:r w:rsidRPr="009F0123">
        <w:rPr>
          <w:sz w:val="24"/>
          <w:szCs w:val="24"/>
        </w:rPr>
        <w:t xml:space="preserve">from the Amazon and Venezuela and some small-sized </w:t>
      </w:r>
      <w:r w:rsidRPr="009F0123">
        <w:rPr>
          <w:i/>
          <w:sz w:val="24"/>
          <w:szCs w:val="24"/>
        </w:rPr>
        <w:t xml:space="preserve">Artibeus </w:t>
      </w:r>
      <w:r w:rsidRPr="009F0123">
        <w:rPr>
          <w:sz w:val="24"/>
          <w:szCs w:val="24"/>
        </w:rPr>
        <w:t xml:space="preserve">were not identified to species. Most studies on frugivory and some on nectarivory come from the analysis of bat diets. This represents a great issue since identifying plant species from seeds and pollen is remarkably diﬀicult. Carrying out diet studies involves a much greater effort than simply collecting and identifying biological samples. </w:t>
      </w:r>
    </w:p>
    <w:p w14:paraId="000000F6" w14:textId="6035393C" w:rsidR="00A2515D" w:rsidRPr="009F0123" w:rsidRDefault="002F0901" w:rsidP="00B311FD">
      <w:pPr>
        <w:spacing w:line="266" w:lineRule="auto"/>
        <w:ind w:left="132" w:right="199" w:firstLine="306"/>
        <w:jc w:val="both"/>
        <w:rPr>
          <w:sz w:val="24"/>
          <w:szCs w:val="24"/>
        </w:rPr>
      </w:pPr>
      <w:r w:rsidRPr="009F0123">
        <w:rPr>
          <w:sz w:val="24"/>
          <w:szCs w:val="24"/>
        </w:rPr>
        <w:t xml:space="preserve">To improve the precision </w:t>
      </w:r>
      <w:r w:rsidR="004B18AD" w:rsidRPr="009F0123">
        <w:rPr>
          <w:sz w:val="24"/>
          <w:szCs w:val="24"/>
        </w:rPr>
        <w:t>of</w:t>
      </w:r>
      <w:r w:rsidRPr="009F0123">
        <w:rPr>
          <w:sz w:val="24"/>
          <w:szCs w:val="24"/>
        </w:rPr>
        <w:t xml:space="preserve"> plant identification from biological samples, it is necessary to </w:t>
      </w:r>
      <w:r w:rsidR="007A0163" w:rsidRPr="009F0123">
        <w:rPr>
          <w:sz w:val="24"/>
          <w:szCs w:val="24"/>
        </w:rPr>
        <w:t xml:space="preserve">build </w:t>
      </w:r>
      <w:r w:rsidRPr="009F0123">
        <w:rPr>
          <w:sz w:val="24"/>
          <w:szCs w:val="24"/>
        </w:rPr>
        <w:t xml:space="preserve">reference collections of seeds and pollen over long periods for a given study site. Increasingly, molecular techniques, such as DNA barcoding are used to identify diet items (González-Varo </w:t>
      </w:r>
      <w:r w:rsidRPr="009F0123">
        <w:rPr>
          <w:i/>
          <w:sz w:val="24"/>
          <w:szCs w:val="24"/>
        </w:rPr>
        <w:t xml:space="preserve">et al. </w:t>
      </w:r>
      <w:r w:rsidRPr="009F0123">
        <w:rPr>
          <w:sz w:val="24"/>
          <w:szCs w:val="24"/>
        </w:rPr>
        <w:t xml:space="preserve">2014; Lim </w:t>
      </w:r>
      <w:r w:rsidRPr="009F0123">
        <w:rPr>
          <w:i/>
          <w:sz w:val="24"/>
          <w:szCs w:val="24"/>
        </w:rPr>
        <w:t xml:space="preserve">et al. </w:t>
      </w:r>
      <w:r w:rsidRPr="009F0123">
        <w:rPr>
          <w:sz w:val="24"/>
          <w:szCs w:val="24"/>
        </w:rPr>
        <w:t>2018). If reference sequences for plant taxa are available (e.g., from a reference library, or in GenBank</w:t>
      </w:r>
      <w:ins w:id="405" w:author="Marco Mello" w:date="2021-10-13T10:07:00Z">
        <w:r w:rsidR="003178F1">
          <w:rPr>
            <w:sz w:val="24"/>
            <w:szCs w:val="24"/>
          </w:rPr>
          <w:t xml:space="preserve">: </w:t>
        </w:r>
        <w:r w:rsidR="003178F1" w:rsidRPr="003178F1">
          <w:rPr>
            <w:sz w:val="24"/>
            <w:szCs w:val="24"/>
          </w:rPr>
          <w:t>https://www.ncbi.nlm.nih.gov/genbank/</w:t>
        </w:r>
      </w:ins>
      <w:r w:rsidRPr="009F0123">
        <w:rPr>
          <w:sz w:val="24"/>
          <w:szCs w:val="24"/>
        </w:rPr>
        <w:t>), these techniques can improve the taxonomic resolution of the data. However</w:t>
      </w:r>
      <w:r w:rsidR="00072938" w:rsidRPr="009F0123">
        <w:rPr>
          <w:sz w:val="24"/>
          <w:szCs w:val="24"/>
        </w:rPr>
        <w:t>, there is a lack of reference sequence libraries that enable the correct identification</w:t>
      </w:r>
      <w:r w:rsidR="00401919" w:rsidRPr="009F0123">
        <w:rPr>
          <w:sz w:val="24"/>
          <w:szCs w:val="24"/>
        </w:rPr>
        <w:t xml:space="preserve"> by DNA</w:t>
      </w:r>
      <w:r w:rsidR="00072938" w:rsidRPr="009F0123">
        <w:rPr>
          <w:sz w:val="24"/>
          <w:szCs w:val="24"/>
        </w:rPr>
        <w:t xml:space="preserve"> of the species </w:t>
      </w:r>
      <w:del w:id="406" w:author="Marco Mello" w:date="2021-10-13T10:10:00Z">
        <w:r w:rsidR="00072938" w:rsidRPr="009F0123" w:rsidDel="007B591C">
          <w:rPr>
            <w:sz w:val="24"/>
            <w:szCs w:val="24"/>
          </w:rPr>
          <w:delText>present in the diet</w:delText>
        </w:r>
      </w:del>
      <w:ins w:id="407" w:author="Marco Mello" w:date="2021-10-13T10:10:00Z">
        <w:r w:rsidR="007B591C">
          <w:rPr>
            <w:sz w:val="24"/>
            <w:szCs w:val="24"/>
          </w:rPr>
          <w:t>found in dietary samples</w:t>
        </w:r>
      </w:ins>
      <w:r w:rsidR="00072938" w:rsidRPr="009F0123">
        <w:rPr>
          <w:sz w:val="24"/>
          <w:szCs w:val="24"/>
        </w:rPr>
        <w:t xml:space="preserve">. </w:t>
      </w:r>
      <w:r w:rsidR="00B008B0" w:rsidRPr="009F0123">
        <w:rPr>
          <w:sz w:val="24"/>
          <w:szCs w:val="24"/>
        </w:rPr>
        <w:t xml:space="preserve">Furthermore, researchers must also </w:t>
      </w:r>
      <w:del w:id="408" w:author="Marco Mello" w:date="2021-10-13T10:10:00Z">
        <w:r w:rsidR="00B008B0" w:rsidRPr="009F0123" w:rsidDel="0009607B">
          <w:rPr>
            <w:sz w:val="24"/>
            <w:szCs w:val="24"/>
          </w:rPr>
          <w:delText xml:space="preserve">lead </w:delText>
        </w:r>
      </w:del>
      <w:ins w:id="409" w:author="Marco Mello" w:date="2021-10-13T10:10:00Z">
        <w:r w:rsidR="0009607B">
          <w:rPr>
            <w:sz w:val="24"/>
            <w:szCs w:val="24"/>
          </w:rPr>
          <w:t>deal</w:t>
        </w:r>
        <w:r w:rsidR="0009607B" w:rsidRPr="009F0123">
          <w:rPr>
            <w:sz w:val="24"/>
            <w:szCs w:val="24"/>
          </w:rPr>
          <w:t xml:space="preserve"> </w:t>
        </w:r>
      </w:ins>
      <w:r w:rsidR="00B008B0" w:rsidRPr="009F0123">
        <w:rPr>
          <w:sz w:val="24"/>
          <w:szCs w:val="24"/>
        </w:rPr>
        <w:t xml:space="preserve">with an increase in operating costs, which makes these techniques </w:t>
      </w:r>
      <w:del w:id="410" w:author="Marco Mello" w:date="2021-10-13T10:10:00Z">
        <w:r w:rsidR="00B008B0" w:rsidRPr="009F0123" w:rsidDel="00CC586F">
          <w:rPr>
            <w:sz w:val="24"/>
            <w:szCs w:val="24"/>
          </w:rPr>
          <w:delText xml:space="preserve">almost </w:delText>
        </w:r>
      </w:del>
      <w:ins w:id="411" w:author="Marco Mello" w:date="2021-10-13T10:10:00Z">
        <w:r w:rsidR="00CC586F">
          <w:rPr>
            <w:sz w:val="24"/>
            <w:szCs w:val="24"/>
          </w:rPr>
          <w:t>virtually</w:t>
        </w:r>
        <w:r w:rsidR="00CC586F" w:rsidRPr="009F0123">
          <w:rPr>
            <w:sz w:val="24"/>
            <w:szCs w:val="24"/>
          </w:rPr>
          <w:t xml:space="preserve"> </w:t>
        </w:r>
      </w:ins>
      <w:r w:rsidR="00B008B0" w:rsidRPr="009F0123">
        <w:rPr>
          <w:sz w:val="24"/>
          <w:szCs w:val="24"/>
        </w:rPr>
        <w:t xml:space="preserve">inaccessible in Latin-American </w:t>
      </w:r>
      <w:sdt>
        <w:sdtPr>
          <w:rPr>
            <w:sz w:val="24"/>
            <w:szCs w:val="24"/>
          </w:rPr>
          <w:tag w:val="goog_rdk_21"/>
          <w:id w:val="-961577436"/>
        </w:sdtPr>
        <w:sdtEndPr/>
        <w:sdtContent/>
      </w:sdt>
      <w:sdt>
        <w:sdtPr>
          <w:rPr>
            <w:sz w:val="24"/>
            <w:szCs w:val="24"/>
          </w:rPr>
          <w:tag w:val="goog_rdk_22"/>
          <w:id w:val="-1998875686"/>
        </w:sdtPr>
        <w:sdtEndPr/>
        <w:sdtContent/>
      </w:sdt>
      <w:r w:rsidRPr="009F0123">
        <w:rPr>
          <w:sz w:val="24"/>
          <w:szCs w:val="24"/>
        </w:rPr>
        <w:t xml:space="preserve">countries. On the other hand, studies on floral visitation and fruit removal carried out based on direct observation or </w:t>
      </w:r>
      <w:r w:rsidRPr="009F0123">
        <w:rPr>
          <w:sz w:val="24"/>
          <w:szCs w:val="24"/>
        </w:rPr>
        <w:lastRenderedPageBreak/>
        <w:t>photographic records can also lead to misidentification of bat species. In this sense, combining photographic records with mist-netting and other techniques can help researchers solve identification issues, when voucher specimens cannot be collected.</w:t>
      </w:r>
    </w:p>
    <w:p w14:paraId="000000F9" w14:textId="388F24FF" w:rsidR="00A2515D" w:rsidRPr="009F0123" w:rsidRDefault="002F0901" w:rsidP="00445D9C">
      <w:pPr>
        <w:pBdr>
          <w:top w:val="nil"/>
          <w:left w:val="nil"/>
          <w:bottom w:val="nil"/>
          <w:right w:val="nil"/>
          <w:between w:val="nil"/>
        </w:pBdr>
        <w:spacing w:before="1" w:line="266" w:lineRule="auto"/>
        <w:ind w:left="123" w:right="210" w:firstLine="314"/>
        <w:jc w:val="both"/>
        <w:rPr>
          <w:ins w:id="412" w:author="Guillermo Florez" w:date="2021-10-12T18:28:00Z"/>
          <w:rFonts w:eastAsia="Georgia" w:cs="Georgia"/>
          <w:color w:val="000000"/>
          <w:sz w:val="24"/>
          <w:szCs w:val="24"/>
        </w:rPr>
      </w:pPr>
      <w:r w:rsidRPr="009F0123">
        <w:rPr>
          <w:rFonts w:eastAsia="Georgia" w:cs="Georgia"/>
          <w:b/>
          <w:bCs/>
          <w:color w:val="000000"/>
          <w:sz w:val="24"/>
          <w:szCs w:val="24"/>
        </w:rPr>
        <w:t>Wallacean Shortfall:</w:t>
      </w:r>
      <w:r w:rsidRPr="009F0123">
        <w:rPr>
          <w:rFonts w:eastAsia="Georgia" w:cs="Georgia"/>
          <w:color w:val="000000"/>
          <w:sz w:val="24"/>
          <w:szCs w:val="24"/>
        </w:rPr>
        <w:t xml:space="preserve"> The lack of information about species geographic distributions is a worldwide</w:t>
      </w:r>
      <w:r w:rsidR="00351B88" w:rsidRPr="009F0123">
        <w:rPr>
          <w:rFonts w:eastAsia="Georgia" w:cs="Georgia"/>
          <w:color w:val="000000"/>
          <w:sz w:val="24"/>
          <w:szCs w:val="24"/>
        </w:rPr>
        <w:t xml:space="preserve"> </w:t>
      </w:r>
      <w:r w:rsidRPr="009F0123">
        <w:rPr>
          <w:rFonts w:eastAsia="Georgia" w:cs="Georgia"/>
          <w:color w:val="000000"/>
          <w:sz w:val="24"/>
          <w:szCs w:val="24"/>
        </w:rPr>
        <w:t xml:space="preserve">issue (Lomolino 2004). Despite the increasing effort to sample animals and plants independently in studies about interactions, </w:t>
      </w:r>
      <w:r w:rsidR="00356DF6" w:rsidRPr="009F0123">
        <w:rPr>
          <w:rFonts w:eastAsia="Georgia" w:cs="Georgia"/>
          <w:color w:val="000000"/>
          <w:sz w:val="24"/>
          <w:szCs w:val="24"/>
        </w:rPr>
        <w:t>we need a stronger effort</w:t>
      </w:r>
      <w:r w:rsidRPr="009F0123">
        <w:rPr>
          <w:rFonts w:eastAsia="Georgia" w:cs="Georgia"/>
          <w:color w:val="000000"/>
          <w:sz w:val="24"/>
          <w:szCs w:val="24"/>
        </w:rPr>
        <w:t xml:space="preserve"> to reduce this shortfall. Inferring ecological interactions only from co-occurrence data sometimes is not appropriate since interactions can be conditioned by biotic and abiotic processes, </w:t>
      </w:r>
      <w:r w:rsidR="00914B58" w:rsidRPr="009F0123">
        <w:rPr>
          <w:rFonts w:eastAsia="Georgia" w:cs="Georgia"/>
          <w:color w:val="000000"/>
          <w:sz w:val="24"/>
          <w:szCs w:val="24"/>
        </w:rPr>
        <w:t xml:space="preserve">which are </w:t>
      </w:r>
      <w:r w:rsidRPr="009F0123">
        <w:rPr>
          <w:rFonts w:eastAsia="Georgia" w:cs="Georgia"/>
          <w:color w:val="000000"/>
          <w:sz w:val="24"/>
          <w:szCs w:val="24"/>
        </w:rPr>
        <w:t>more</w:t>
      </w:r>
      <w:r w:rsidR="00914B58" w:rsidRPr="009F0123">
        <w:rPr>
          <w:rFonts w:eastAsia="Georgia" w:cs="Georgia"/>
          <w:color w:val="000000"/>
          <w:sz w:val="24"/>
          <w:szCs w:val="24"/>
        </w:rPr>
        <w:t xml:space="preserve"> complex</w:t>
      </w:r>
      <w:r w:rsidRPr="009F0123">
        <w:rPr>
          <w:rFonts w:eastAsia="Georgia" w:cs="Georgia"/>
          <w:color w:val="000000"/>
          <w:sz w:val="24"/>
          <w:szCs w:val="24"/>
        </w:rPr>
        <w:t xml:space="preserve"> than the simple presence of the two species in the same place at the same time (Blanchet</w:t>
      </w:r>
      <w:r w:rsidRPr="009F0123">
        <w:rPr>
          <w:rFonts w:eastAsia="Georgia" w:cs="Georgia"/>
          <w:i/>
          <w:iCs/>
          <w:color w:val="000000"/>
          <w:sz w:val="24"/>
          <w:szCs w:val="24"/>
        </w:rPr>
        <w:t xml:space="preserve"> et al. </w:t>
      </w:r>
      <w:r w:rsidRPr="009F0123">
        <w:rPr>
          <w:rFonts w:eastAsia="Georgia" w:cs="Georgia"/>
          <w:color w:val="000000"/>
          <w:sz w:val="24"/>
          <w:szCs w:val="24"/>
        </w:rPr>
        <w:t xml:space="preserve">2020). In this database we have only compiled verified interactions, but there is clearly a large gap in sampling and publishing </w:t>
      </w:r>
      <w:del w:id="413" w:author="Marco Mello" w:date="2021-10-13T10:11:00Z">
        <w:r w:rsidRPr="009F0123" w:rsidDel="00FF7186">
          <w:rPr>
            <w:rFonts w:eastAsia="Georgia" w:cs="Georgia"/>
            <w:color w:val="000000"/>
            <w:sz w:val="24"/>
            <w:szCs w:val="24"/>
          </w:rPr>
          <w:delText xml:space="preserve">about </w:delText>
        </w:r>
      </w:del>
      <w:ins w:id="414" w:author="Marco Mello" w:date="2021-10-13T10:11:00Z">
        <w:r w:rsidR="00FF7186">
          <w:rPr>
            <w:rFonts w:eastAsia="Georgia" w:cs="Georgia"/>
            <w:color w:val="000000"/>
            <w:sz w:val="24"/>
            <w:szCs w:val="24"/>
          </w:rPr>
          <w:t>of</w:t>
        </w:r>
        <w:r w:rsidR="00FF7186" w:rsidRPr="009F0123">
          <w:rPr>
            <w:rFonts w:eastAsia="Georgia" w:cs="Georgia"/>
            <w:color w:val="000000"/>
            <w:sz w:val="24"/>
            <w:szCs w:val="24"/>
          </w:rPr>
          <w:t xml:space="preserve"> </w:t>
        </w:r>
      </w:ins>
      <w:r w:rsidRPr="009F0123">
        <w:rPr>
          <w:rFonts w:eastAsia="Georgia" w:cs="Georgia"/>
          <w:color w:val="000000"/>
          <w:sz w:val="24"/>
          <w:szCs w:val="24"/>
        </w:rPr>
        <w:t xml:space="preserve">bat-plant interactions in the region (Figure 1). </w:t>
      </w:r>
      <w:del w:id="415" w:author="Guillermo Florez" w:date="2021-10-12T20:49:00Z">
        <w:r w:rsidRPr="009F0123" w:rsidDel="00F14A17">
          <w:rPr>
            <w:rFonts w:eastAsia="Georgia" w:cs="Georgia"/>
            <w:color w:val="000000"/>
            <w:sz w:val="24"/>
            <w:szCs w:val="24"/>
          </w:rPr>
          <w:delText>There is a huge amount of gray literature (especially theses) on bat-plant interactions produced by Neotropical universities and research institutes. However, most of those grey sources are not digitally available or cannot be freely used, which makes it even harder to fill the gaps in knowledge about the geographic distribution of bat-plant interactions.</w:delText>
        </w:r>
      </w:del>
    </w:p>
    <w:p w14:paraId="461DD8CD" w14:textId="18ADEF2E" w:rsidR="00F14A17" w:rsidRPr="009F0123" w:rsidRDefault="00F14A17" w:rsidP="00445D9C">
      <w:pPr>
        <w:pBdr>
          <w:top w:val="nil"/>
          <w:left w:val="nil"/>
          <w:bottom w:val="nil"/>
          <w:right w:val="nil"/>
          <w:between w:val="nil"/>
        </w:pBdr>
        <w:spacing w:before="1" w:line="266" w:lineRule="auto"/>
        <w:ind w:left="123" w:right="210" w:firstLine="314"/>
        <w:jc w:val="both"/>
        <w:rPr>
          <w:ins w:id="416" w:author="Guillermo Florez" w:date="2021-10-12T20:49:00Z"/>
          <w:rFonts w:eastAsia="Georgia" w:cs="Georgia"/>
          <w:color w:val="000000"/>
          <w:sz w:val="24"/>
          <w:szCs w:val="24"/>
        </w:rPr>
      </w:pPr>
      <w:ins w:id="417" w:author="Guillermo Florez" w:date="2021-10-12T20:49:00Z">
        <w:r w:rsidRPr="009F0123">
          <w:rPr>
            <w:rFonts w:eastAsia="Georgia" w:cs="Georgia"/>
            <w:color w:val="000000"/>
            <w:sz w:val="24"/>
            <w:szCs w:val="24"/>
          </w:rPr>
          <w:t xml:space="preserve">There is a vast amount of gray literature (especially </w:t>
        </w:r>
      </w:ins>
      <w:ins w:id="418" w:author="Marco Mello" w:date="2021-10-13T10:11:00Z">
        <w:r w:rsidR="009D4964">
          <w:rPr>
            <w:rFonts w:eastAsia="Georgia" w:cs="Georgia"/>
            <w:color w:val="000000"/>
            <w:sz w:val="24"/>
            <w:szCs w:val="24"/>
          </w:rPr>
          <w:t xml:space="preserve">monographs, dissertations, and </w:t>
        </w:r>
      </w:ins>
      <w:ins w:id="419" w:author="Guillermo Florez" w:date="2021-10-12T20:49:00Z">
        <w:r w:rsidRPr="009F0123">
          <w:rPr>
            <w:rFonts w:eastAsia="Georgia" w:cs="Georgia"/>
            <w:color w:val="000000"/>
            <w:sz w:val="24"/>
            <w:szCs w:val="24"/>
          </w:rPr>
          <w:t xml:space="preserve">theses) on bat-plant interactions produced by Neotropical universities and research institutes. It is known this kind of production represents an essential dimension of biodiversity information. Including </w:t>
        </w:r>
      </w:ins>
      <w:ins w:id="420" w:author="Marco Mello" w:date="2021-10-13T10:11:00Z">
        <w:r w:rsidR="002876A9">
          <w:rPr>
            <w:rFonts w:eastAsia="Georgia" w:cs="Georgia"/>
            <w:color w:val="000000"/>
            <w:sz w:val="24"/>
            <w:szCs w:val="24"/>
          </w:rPr>
          <w:t>a larger share of</w:t>
        </w:r>
        <w:r w:rsidR="00383250">
          <w:rPr>
            <w:rFonts w:eastAsia="Georgia" w:cs="Georgia"/>
            <w:color w:val="000000"/>
            <w:sz w:val="24"/>
            <w:szCs w:val="24"/>
          </w:rPr>
          <w:t xml:space="preserve"> </w:t>
        </w:r>
      </w:ins>
      <w:ins w:id="421" w:author="Guillermo Florez" w:date="2021-10-12T21:03:00Z">
        <w:r w:rsidR="00B15CEC" w:rsidRPr="009F0123">
          <w:rPr>
            <w:rFonts w:eastAsia="Georgia" w:cs="Georgia"/>
            <w:color w:val="000000"/>
            <w:sz w:val="24"/>
            <w:szCs w:val="24"/>
          </w:rPr>
          <w:t>grey literature</w:t>
        </w:r>
      </w:ins>
      <w:ins w:id="422" w:author="Guillermo Florez" w:date="2021-10-12T21:01:00Z">
        <w:r w:rsidR="002F1016" w:rsidRPr="009F0123">
          <w:rPr>
            <w:rFonts w:eastAsia="Georgia" w:cs="Georgia"/>
            <w:color w:val="000000"/>
            <w:sz w:val="24"/>
            <w:szCs w:val="24"/>
          </w:rPr>
          <w:t xml:space="preserve"> may </w:t>
        </w:r>
      </w:ins>
      <w:ins w:id="423" w:author="Guillermo Florez" w:date="2021-10-12T20:49:00Z">
        <w:r w:rsidRPr="009F0123">
          <w:rPr>
            <w:rFonts w:eastAsia="Georgia" w:cs="Georgia"/>
            <w:color w:val="000000"/>
            <w:sz w:val="24"/>
            <w:szCs w:val="24"/>
          </w:rPr>
          <w:t xml:space="preserve">be crucial to diminish publication bias in ecological synthesis (Haddaway &amp; Bayliss, 2015). However, most of those grey sources are not digitally available or cannot be freely used, making it even harder to fill the gaps in knowledge about the geographic distribution of bat-plant interactions. </w:t>
        </w:r>
      </w:ins>
    </w:p>
    <w:p w14:paraId="75B88C1C" w14:textId="4454F826" w:rsidR="002A7989" w:rsidDel="0092703C" w:rsidRDefault="00F14A17" w:rsidP="00445D9C">
      <w:pPr>
        <w:pBdr>
          <w:top w:val="nil"/>
          <w:left w:val="nil"/>
          <w:bottom w:val="nil"/>
          <w:right w:val="nil"/>
          <w:between w:val="nil"/>
        </w:pBdr>
        <w:spacing w:before="1" w:line="266" w:lineRule="auto"/>
        <w:ind w:left="123" w:right="210" w:firstLine="314"/>
        <w:jc w:val="both"/>
        <w:rPr>
          <w:del w:id="424" w:author="Guillermo Florez" w:date="2021-10-12T20:49:00Z"/>
          <w:rFonts w:eastAsia="Georgia" w:cs="Georgia"/>
          <w:color w:val="000000"/>
          <w:sz w:val="24"/>
          <w:szCs w:val="24"/>
        </w:rPr>
      </w:pPr>
      <w:ins w:id="425" w:author="Guillermo Florez" w:date="2021-10-12T20:49:00Z">
        <w:r w:rsidRPr="009F0123">
          <w:rPr>
            <w:rFonts w:eastAsia="Georgia" w:cs="Georgia"/>
            <w:color w:val="000000"/>
            <w:sz w:val="24"/>
            <w:szCs w:val="24"/>
          </w:rPr>
          <w:t>We encourage researchers to make available unpublished studies and data in different ways</w:t>
        </w:r>
      </w:ins>
      <w:ins w:id="426" w:author="Marco Mello" w:date="2021-10-13T10:12:00Z">
        <w:r w:rsidR="004B0CF1">
          <w:rPr>
            <w:rFonts w:eastAsia="Georgia" w:cs="Georgia"/>
            <w:color w:val="000000"/>
            <w:sz w:val="24"/>
            <w:szCs w:val="24"/>
          </w:rPr>
          <w:t>. For instance,</w:t>
        </w:r>
      </w:ins>
      <w:del w:id="427" w:author="Marco Mello" w:date="2021-10-13T10:12:00Z">
        <w:r w:rsidRPr="009F0123" w:rsidDel="004B0CF1">
          <w:rPr>
            <w:rFonts w:eastAsia="Georgia" w:cs="Georgia"/>
            <w:color w:val="000000"/>
            <w:sz w:val="24"/>
            <w:szCs w:val="24"/>
          </w:rPr>
          <w:delText>:</w:delText>
        </w:r>
      </w:del>
      <w:r w:rsidRPr="009F0123">
        <w:rPr>
          <w:rFonts w:eastAsia="Georgia" w:cs="Georgia"/>
          <w:color w:val="000000"/>
          <w:sz w:val="24"/>
          <w:szCs w:val="24"/>
        </w:rPr>
        <w:t xml:space="preserve"> </w:t>
      </w:r>
      <w:ins w:id="428" w:author="Marco Mello" w:date="2021-10-13T10:12:00Z">
        <w:r w:rsidR="004B0CF1">
          <w:rPr>
            <w:rFonts w:eastAsia="Georgia" w:cs="Georgia"/>
            <w:color w:val="000000"/>
            <w:sz w:val="24"/>
            <w:szCs w:val="24"/>
          </w:rPr>
          <w:t>as preprints in widely accessible repositories</w:t>
        </w:r>
      </w:ins>
      <w:ins w:id="429" w:author="Guillermo Florez" w:date="2021-10-12T20:49:00Z">
        <w:r w:rsidRPr="009F0123">
          <w:rPr>
            <w:rFonts w:eastAsia="Georgia" w:cs="Georgia"/>
            <w:color w:val="000000"/>
            <w:sz w:val="24"/>
            <w:szCs w:val="24"/>
          </w:rPr>
          <w:t xml:space="preserve"> (e.g.,</w:t>
        </w:r>
        <w:del w:id="430" w:author="Marco Mello" w:date="2021-10-13T10:12:00Z">
          <w:r w:rsidRPr="009F0123" w:rsidDel="0062638C">
            <w:rPr>
              <w:rFonts w:eastAsia="Georgia" w:cs="Georgia"/>
              <w:color w:val="000000"/>
              <w:sz w:val="24"/>
              <w:szCs w:val="24"/>
            </w:rPr>
            <w:delText xml:space="preserve"> </w:delText>
          </w:r>
        </w:del>
      </w:ins>
      <w:ins w:id="431" w:author="Marco Mello" w:date="2021-10-13T10:12:00Z">
        <w:r w:rsidR="0062638C">
          <w:rPr>
            <w:rFonts w:eastAsia="Georgia" w:cs="Georgia"/>
            <w:color w:val="000000"/>
            <w:sz w:val="24"/>
            <w:szCs w:val="24"/>
          </w:rPr>
          <w:t xml:space="preserve"> arXiv, bioRxiv</w:t>
        </w:r>
      </w:ins>
      <w:ins w:id="432" w:author="Marco Mello" w:date="2021-10-13T10:13:00Z">
        <w:r w:rsidR="0062638C">
          <w:rPr>
            <w:rFonts w:eastAsia="Georgia" w:cs="Georgia"/>
            <w:color w:val="000000"/>
            <w:sz w:val="24"/>
            <w:szCs w:val="24"/>
          </w:rPr>
          <w:t>, and EcoEvoRxiv</w:t>
        </w:r>
      </w:ins>
      <w:ins w:id="433" w:author="Guillermo Florez" w:date="2021-10-12T20:49:00Z">
        <w:r w:rsidRPr="009F0123">
          <w:rPr>
            <w:rFonts w:eastAsia="Georgia" w:cs="Georgia"/>
            <w:color w:val="000000"/>
            <w:sz w:val="24"/>
            <w:szCs w:val="24"/>
          </w:rPr>
          <w:t xml:space="preserve">), </w:t>
        </w:r>
      </w:ins>
      <w:ins w:id="434" w:author="Guillermo Florez" w:date="2021-10-12T20:50:00Z">
        <w:r w:rsidRPr="009F0123">
          <w:rPr>
            <w:rFonts w:eastAsia="Georgia" w:cs="Georgia"/>
            <w:color w:val="000000"/>
            <w:sz w:val="24"/>
            <w:szCs w:val="24"/>
          </w:rPr>
          <w:t>data repositories (e.g.</w:t>
        </w:r>
      </w:ins>
      <w:ins w:id="435" w:author="Guillermo Florez" w:date="2021-10-12T20:51:00Z">
        <w:r w:rsidRPr="009F0123">
          <w:rPr>
            <w:rFonts w:eastAsia="Georgia" w:cs="Georgia"/>
            <w:color w:val="000000"/>
            <w:sz w:val="24"/>
            <w:szCs w:val="24"/>
          </w:rPr>
          <w:t>,</w:t>
        </w:r>
      </w:ins>
      <w:ins w:id="436" w:author="Guillermo Florez" w:date="2021-10-12T20:50:00Z">
        <w:r w:rsidRPr="009F0123">
          <w:rPr>
            <w:rFonts w:eastAsia="Georgia" w:cs="Georgia"/>
            <w:color w:val="000000"/>
            <w:sz w:val="24"/>
            <w:szCs w:val="24"/>
          </w:rPr>
          <w:t xml:space="preserve"> </w:t>
        </w:r>
      </w:ins>
      <w:ins w:id="437" w:author="Marco Mello" w:date="2021-10-13T10:13:00Z">
        <w:r w:rsidR="0062638C">
          <w:rPr>
            <w:rFonts w:eastAsia="Georgia" w:cs="Georgia"/>
            <w:color w:val="000000"/>
            <w:sz w:val="24"/>
            <w:szCs w:val="24"/>
          </w:rPr>
          <w:t>GitHub and Z</w:t>
        </w:r>
      </w:ins>
      <w:ins w:id="438" w:author="Marco Mello" w:date="2021-10-13T10:18:00Z">
        <w:r w:rsidR="00374FE8">
          <w:rPr>
            <w:rFonts w:eastAsia="Georgia" w:cs="Georgia"/>
            <w:color w:val="000000"/>
            <w:sz w:val="24"/>
            <w:szCs w:val="24"/>
          </w:rPr>
          <w:t>e</w:t>
        </w:r>
      </w:ins>
      <w:ins w:id="439" w:author="Marco Mello" w:date="2021-10-13T10:13:00Z">
        <w:r w:rsidR="0062638C">
          <w:rPr>
            <w:rFonts w:eastAsia="Georgia" w:cs="Georgia"/>
            <w:color w:val="000000"/>
            <w:sz w:val="24"/>
            <w:szCs w:val="24"/>
          </w:rPr>
          <w:t>nodo</w:t>
        </w:r>
      </w:ins>
      <w:ins w:id="440" w:author="Guillermo Florez" w:date="2021-10-12T20:50:00Z">
        <w:r w:rsidRPr="009F0123">
          <w:rPr>
            <w:rFonts w:eastAsia="Georgia" w:cs="Georgia"/>
            <w:color w:val="000000"/>
            <w:sz w:val="24"/>
            <w:szCs w:val="24"/>
          </w:rPr>
          <w:t>)</w:t>
        </w:r>
      </w:ins>
      <w:ins w:id="441" w:author="Marco Mello" w:date="2021-10-13T10:13:00Z">
        <w:r w:rsidR="00343081">
          <w:rPr>
            <w:rFonts w:eastAsia="Georgia" w:cs="Georgia"/>
            <w:color w:val="000000"/>
            <w:sz w:val="24"/>
            <w:szCs w:val="24"/>
          </w:rPr>
          <w:t>,</w:t>
        </w:r>
      </w:ins>
      <w:ins w:id="442" w:author="Guillermo Florez" w:date="2021-10-12T20:51:00Z">
        <w:r w:rsidRPr="009F0123">
          <w:rPr>
            <w:rFonts w:eastAsia="Georgia" w:cs="Georgia"/>
            <w:color w:val="000000"/>
            <w:sz w:val="24"/>
            <w:szCs w:val="24"/>
          </w:rPr>
          <w:t xml:space="preserve"> </w:t>
        </w:r>
      </w:ins>
      <w:ins w:id="443" w:author="Guillermo Florez" w:date="2021-10-12T20:49:00Z">
        <w:r w:rsidRPr="009F0123">
          <w:rPr>
            <w:rFonts w:eastAsia="Georgia" w:cs="Georgia"/>
            <w:color w:val="000000"/>
            <w:sz w:val="24"/>
            <w:szCs w:val="24"/>
          </w:rPr>
          <w:t xml:space="preserve">or </w:t>
        </w:r>
      </w:ins>
      <w:ins w:id="444" w:author="Marco Mello" w:date="2021-10-13T10:14:00Z">
        <w:r w:rsidR="00343081">
          <w:rPr>
            <w:rFonts w:eastAsia="Georgia" w:cs="Georgia"/>
            <w:color w:val="000000"/>
            <w:sz w:val="24"/>
            <w:szCs w:val="24"/>
          </w:rPr>
          <w:t>in academic social networks like</w:t>
        </w:r>
      </w:ins>
      <w:ins w:id="445" w:author="Guillermo Florez" w:date="2021-10-12T20:49:00Z">
        <w:r w:rsidRPr="009F0123">
          <w:rPr>
            <w:rFonts w:eastAsia="Georgia" w:cs="Georgia"/>
            <w:color w:val="000000"/>
            <w:sz w:val="24"/>
            <w:szCs w:val="24"/>
          </w:rPr>
          <w:t xml:space="preserve"> </w:t>
        </w:r>
      </w:ins>
      <w:ins w:id="446" w:author="Marco Mello" w:date="2021-10-13T10:14:00Z">
        <w:r w:rsidR="00343081">
          <w:rPr>
            <w:rFonts w:eastAsia="Georgia" w:cs="Georgia"/>
            <w:color w:val="000000"/>
            <w:sz w:val="24"/>
            <w:szCs w:val="24"/>
          </w:rPr>
          <w:t>ResearchGate</w:t>
        </w:r>
      </w:ins>
      <w:ins w:id="447" w:author="Guillermo Florez" w:date="2021-10-12T20:49:00Z">
        <w:r w:rsidRPr="009F0123">
          <w:rPr>
            <w:rFonts w:eastAsia="Georgia" w:cs="Georgia"/>
            <w:color w:val="000000"/>
            <w:sz w:val="24"/>
            <w:szCs w:val="24"/>
          </w:rPr>
          <w:t xml:space="preserve">. </w:t>
        </w:r>
      </w:ins>
      <w:ins w:id="448" w:author="Marco Mello" w:date="2021-10-13T10:14:00Z">
        <w:r w:rsidR="00940E58">
          <w:rPr>
            <w:rFonts w:eastAsia="Georgia" w:cs="Georgia"/>
            <w:color w:val="000000"/>
            <w:sz w:val="24"/>
            <w:szCs w:val="24"/>
          </w:rPr>
          <w:t>Those unpublished sources</w:t>
        </w:r>
      </w:ins>
      <w:ins w:id="449" w:author="Guillermo Florez" w:date="2021-10-12T20:59:00Z">
        <w:r w:rsidR="00CD63AF" w:rsidRPr="009F0123">
          <w:rPr>
            <w:rFonts w:eastAsia="Georgia" w:cs="Georgia"/>
            <w:color w:val="000000"/>
            <w:sz w:val="24"/>
            <w:szCs w:val="24"/>
          </w:rPr>
          <w:t xml:space="preserve"> must include aspects that allow the secondary use of data, such as lists of species or interaction matrices, georeferenced study </w:t>
        </w:r>
      </w:ins>
      <w:ins w:id="450" w:author="Marco Mello" w:date="2021-10-13T10:14:00Z">
        <w:r w:rsidR="00AF4D2D">
          <w:rPr>
            <w:rFonts w:eastAsia="Georgia" w:cs="Georgia"/>
            <w:color w:val="000000"/>
            <w:sz w:val="24"/>
            <w:szCs w:val="24"/>
          </w:rPr>
          <w:t>sites</w:t>
        </w:r>
      </w:ins>
      <w:ins w:id="451" w:author="Guillermo Florez" w:date="2021-10-12T20:59:00Z">
        <w:r w:rsidR="00CD63AF" w:rsidRPr="009F0123">
          <w:rPr>
            <w:rFonts w:eastAsia="Georgia" w:cs="Georgia"/>
            <w:color w:val="000000"/>
            <w:sz w:val="24"/>
            <w:szCs w:val="24"/>
          </w:rPr>
          <w:t xml:space="preserve">, sampling time, sampling effort, and, if possible, </w:t>
        </w:r>
      </w:ins>
      <w:ins w:id="452" w:author="Marco Mello" w:date="2021-10-13T10:15:00Z">
        <w:r w:rsidR="002E490A">
          <w:rPr>
            <w:rFonts w:eastAsia="Georgia" w:cs="Georgia"/>
            <w:color w:val="000000"/>
            <w:sz w:val="24"/>
            <w:szCs w:val="24"/>
          </w:rPr>
          <w:t>frequency</w:t>
        </w:r>
      </w:ins>
      <w:ins w:id="453" w:author="Guillermo Florez" w:date="2021-10-12T20:59:00Z">
        <w:r w:rsidR="00CD63AF" w:rsidRPr="009F0123">
          <w:rPr>
            <w:rFonts w:eastAsia="Georgia" w:cs="Georgia"/>
            <w:color w:val="000000"/>
            <w:sz w:val="24"/>
            <w:szCs w:val="24"/>
          </w:rPr>
          <w:t xml:space="preserve"> of interactions.</w:t>
        </w:r>
      </w:ins>
      <w:ins w:id="454" w:author="Guillermo Florez" w:date="2021-10-12T21:07:00Z">
        <w:r w:rsidR="00B15CEC" w:rsidRPr="009F0123">
          <w:rPr>
            <w:rFonts w:eastAsia="Georgia" w:cs="Georgia"/>
            <w:color w:val="000000"/>
            <w:sz w:val="24"/>
            <w:szCs w:val="24"/>
          </w:rPr>
          <w:t xml:space="preserve"> </w:t>
        </w:r>
      </w:ins>
      <w:ins w:id="455" w:author="Guillermo Florez" w:date="2021-10-12T21:08:00Z">
        <w:r w:rsidR="00B15CEC" w:rsidRPr="009F0123">
          <w:rPr>
            <w:rFonts w:eastAsia="Georgia" w:cs="Georgia"/>
            <w:color w:val="000000"/>
            <w:sz w:val="24"/>
            <w:szCs w:val="24"/>
          </w:rPr>
          <w:t>We also encourage researchers and students</w:t>
        </w:r>
      </w:ins>
      <w:ins w:id="456" w:author="Marco Mello" w:date="2021-10-13T10:08:00Z">
        <w:r w:rsidR="006D20E9">
          <w:rPr>
            <w:rFonts w:eastAsia="Georgia" w:cs="Georgia"/>
            <w:color w:val="000000"/>
            <w:sz w:val="24"/>
            <w:szCs w:val="24"/>
          </w:rPr>
          <w:t>, who</w:t>
        </w:r>
      </w:ins>
      <w:ins w:id="457" w:author="Guillermo Florez" w:date="2021-10-12T21:08:00Z">
        <w:r w:rsidR="00B15CEC" w:rsidRPr="009F0123">
          <w:rPr>
            <w:rFonts w:eastAsia="Georgia" w:cs="Georgia"/>
            <w:color w:val="000000"/>
            <w:sz w:val="24"/>
            <w:szCs w:val="24"/>
          </w:rPr>
          <w:t xml:space="preserve"> wish to </w:t>
        </w:r>
      </w:ins>
      <w:ins w:id="458" w:author="Marco Mello" w:date="2021-10-13T10:08:00Z">
        <w:r w:rsidR="006D20E9">
          <w:rPr>
            <w:rFonts w:eastAsia="Georgia" w:cs="Georgia"/>
            <w:color w:val="000000"/>
            <w:sz w:val="24"/>
            <w:szCs w:val="24"/>
          </w:rPr>
          <w:t>contrib</w:t>
        </w:r>
      </w:ins>
      <w:ins w:id="459" w:author="Marco Mello" w:date="2021-10-13T10:09:00Z">
        <w:r w:rsidR="006D20E9">
          <w:rPr>
            <w:rFonts w:eastAsia="Georgia" w:cs="Georgia"/>
            <w:color w:val="000000"/>
            <w:sz w:val="24"/>
            <w:szCs w:val="24"/>
          </w:rPr>
          <w:t>ute data to</w:t>
        </w:r>
      </w:ins>
      <w:ins w:id="460" w:author="Guillermo Florez" w:date="2021-10-12T21:08:00Z">
        <w:r w:rsidR="00B15CEC" w:rsidRPr="009F0123">
          <w:rPr>
            <w:rFonts w:eastAsia="Georgia" w:cs="Georgia"/>
            <w:color w:val="000000"/>
            <w:sz w:val="24"/>
            <w:szCs w:val="24"/>
          </w:rPr>
          <w:t xml:space="preserve"> NeoBat Interactions, to </w:t>
        </w:r>
      </w:ins>
      <w:ins w:id="461" w:author="Marco Mello" w:date="2021-10-13T10:09:00Z">
        <w:r w:rsidR="0052048B">
          <w:rPr>
            <w:rFonts w:eastAsia="Georgia" w:cs="Georgia"/>
            <w:color w:val="000000"/>
            <w:sz w:val="24"/>
            <w:szCs w:val="24"/>
          </w:rPr>
          <w:t>contact</w:t>
        </w:r>
      </w:ins>
      <w:ins w:id="462" w:author="Guillermo Florez" w:date="2021-10-12T21:08:00Z">
        <w:r w:rsidR="00B15CEC" w:rsidRPr="009F0123">
          <w:rPr>
            <w:rFonts w:eastAsia="Georgia" w:cs="Georgia"/>
            <w:color w:val="000000"/>
            <w:sz w:val="24"/>
            <w:szCs w:val="24"/>
          </w:rPr>
          <w:t xml:space="preserve"> the corresponding </w:t>
        </w:r>
      </w:ins>
      <w:ins w:id="463" w:author="Marco Mello" w:date="2021-10-13T10:08:00Z">
        <w:r w:rsidR="006D20E9" w:rsidRPr="009F0123">
          <w:rPr>
            <w:rFonts w:eastAsia="Georgia" w:cs="Georgia"/>
            <w:color w:val="000000"/>
            <w:sz w:val="24"/>
            <w:szCs w:val="24"/>
          </w:rPr>
          <w:t>author</w:t>
        </w:r>
      </w:ins>
      <w:ins w:id="464" w:author="Marco Mello" w:date="2021-10-13T10:18:00Z">
        <w:r w:rsidR="00C11B23">
          <w:rPr>
            <w:rFonts w:eastAsia="Georgia" w:cs="Georgia"/>
            <w:color w:val="000000"/>
            <w:sz w:val="24"/>
            <w:szCs w:val="24"/>
          </w:rPr>
          <w:t>s</w:t>
        </w:r>
      </w:ins>
      <w:ins w:id="465" w:author="Guillermo Florez" w:date="2021-10-12T21:08:00Z">
        <w:r w:rsidR="00B15CEC" w:rsidRPr="009F0123">
          <w:rPr>
            <w:rFonts w:eastAsia="Georgia" w:cs="Georgia"/>
            <w:color w:val="000000"/>
            <w:sz w:val="24"/>
            <w:szCs w:val="24"/>
          </w:rPr>
          <w:t>.</w:t>
        </w:r>
      </w:ins>
    </w:p>
    <w:p w14:paraId="6325E6E8" w14:textId="77777777" w:rsidR="0092703C" w:rsidRPr="009F0123" w:rsidRDefault="0092703C" w:rsidP="00445D9C">
      <w:pPr>
        <w:pBdr>
          <w:top w:val="nil"/>
          <w:left w:val="nil"/>
          <w:bottom w:val="nil"/>
          <w:right w:val="nil"/>
          <w:between w:val="nil"/>
        </w:pBdr>
        <w:spacing w:before="1" w:line="266" w:lineRule="auto"/>
        <w:ind w:left="123" w:right="210" w:firstLine="314"/>
        <w:jc w:val="both"/>
        <w:rPr>
          <w:ins w:id="466" w:author="Marco Mello" w:date="2021-10-13T09:48:00Z"/>
          <w:rFonts w:eastAsia="Georgia" w:cs="Georgia"/>
          <w:color w:val="000000"/>
          <w:sz w:val="24"/>
          <w:szCs w:val="24"/>
        </w:rPr>
      </w:pPr>
    </w:p>
    <w:p w14:paraId="672DE075" w14:textId="77777777" w:rsidR="00337045" w:rsidRDefault="002F0901" w:rsidP="00445D9C">
      <w:pPr>
        <w:pBdr>
          <w:top w:val="nil"/>
          <w:left w:val="nil"/>
          <w:bottom w:val="nil"/>
          <w:right w:val="nil"/>
          <w:between w:val="nil"/>
        </w:pBdr>
        <w:spacing w:before="1" w:line="266" w:lineRule="auto"/>
        <w:ind w:left="123" w:right="210" w:firstLine="314"/>
        <w:jc w:val="both"/>
        <w:rPr>
          <w:ins w:id="467" w:author="Marco Mello" w:date="2021-10-13T10:15:00Z"/>
          <w:color w:val="000000"/>
          <w:sz w:val="24"/>
          <w:szCs w:val="24"/>
        </w:rPr>
      </w:pPr>
      <w:r w:rsidRPr="009F0123">
        <w:rPr>
          <w:rFonts w:eastAsia="Georgia" w:cs="Georgia"/>
          <w:b/>
          <w:color w:val="000000"/>
          <w:sz w:val="24"/>
          <w:szCs w:val="24"/>
        </w:rPr>
        <w:t xml:space="preserve">Prestonian Shortfall: </w:t>
      </w:r>
      <w:r w:rsidRPr="009F0123">
        <w:rPr>
          <w:color w:val="000000"/>
          <w:sz w:val="24"/>
          <w:szCs w:val="24"/>
        </w:rPr>
        <w:t xml:space="preserve">This shortfall concerns the gap in knowledge about species abundance (Cardoso </w:t>
      </w:r>
      <w:r w:rsidRPr="009F0123">
        <w:rPr>
          <w:i/>
          <w:color w:val="000000"/>
          <w:sz w:val="24"/>
          <w:szCs w:val="24"/>
        </w:rPr>
        <w:t xml:space="preserve">et al. </w:t>
      </w:r>
      <w:r w:rsidRPr="009F0123">
        <w:rPr>
          <w:color w:val="000000"/>
          <w:sz w:val="24"/>
          <w:szCs w:val="24"/>
        </w:rPr>
        <w:t xml:space="preserve">2011). Most papers compiled in our database (55.5% of </w:t>
      </w:r>
      <w:ins w:id="468" w:author="Marco Mello" w:date="2021-10-13T10:15:00Z">
        <w:r w:rsidR="00364809">
          <w:rPr>
            <w:color w:val="000000"/>
            <w:sz w:val="24"/>
            <w:szCs w:val="24"/>
          </w:rPr>
          <w:t xml:space="preserve">all </w:t>
        </w:r>
      </w:ins>
      <w:r w:rsidRPr="009F0123">
        <w:rPr>
          <w:color w:val="000000"/>
          <w:sz w:val="24"/>
          <w:szCs w:val="24"/>
        </w:rPr>
        <w:t xml:space="preserve">records) provide information on the presence of each interaction, but they include no abundance data. Quantifying the strength of ecological interactions provides insight into the complex structure of mutualistic networks, which is not possible when only binary data are available (Fründ </w:t>
      </w:r>
      <w:r w:rsidRPr="009F0123">
        <w:rPr>
          <w:i/>
          <w:color w:val="000000"/>
          <w:sz w:val="24"/>
          <w:szCs w:val="24"/>
        </w:rPr>
        <w:t xml:space="preserve">et al. </w:t>
      </w:r>
      <w:r w:rsidRPr="009F0123">
        <w:rPr>
          <w:color w:val="000000"/>
          <w:sz w:val="24"/>
          <w:szCs w:val="24"/>
        </w:rPr>
        <w:t>201</w:t>
      </w:r>
      <w:r w:rsidR="008202FE" w:rsidRPr="009F0123">
        <w:rPr>
          <w:color w:val="000000"/>
          <w:sz w:val="24"/>
          <w:szCs w:val="24"/>
        </w:rPr>
        <w:t>6</w:t>
      </w:r>
      <w:r w:rsidRPr="009F0123">
        <w:rPr>
          <w:color w:val="000000"/>
          <w:sz w:val="24"/>
          <w:szCs w:val="24"/>
        </w:rPr>
        <w:t xml:space="preserve">). </w:t>
      </w:r>
    </w:p>
    <w:p w14:paraId="6C4DFF0D" w14:textId="77777777" w:rsidR="00337045" w:rsidRDefault="002F0901" w:rsidP="00445D9C">
      <w:pPr>
        <w:pBdr>
          <w:top w:val="nil"/>
          <w:left w:val="nil"/>
          <w:bottom w:val="nil"/>
          <w:right w:val="nil"/>
          <w:between w:val="nil"/>
        </w:pBdr>
        <w:spacing w:before="1" w:line="266" w:lineRule="auto"/>
        <w:ind w:left="123" w:right="210" w:firstLine="314"/>
        <w:jc w:val="both"/>
        <w:rPr>
          <w:ins w:id="469" w:author="Marco Mello" w:date="2021-10-13T10:16:00Z"/>
          <w:color w:val="000000"/>
          <w:sz w:val="24"/>
          <w:szCs w:val="24"/>
        </w:rPr>
      </w:pPr>
      <w:r w:rsidRPr="009F0123">
        <w:rPr>
          <w:color w:val="000000"/>
          <w:sz w:val="24"/>
          <w:szCs w:val="24"/>
        </w:rPr>
        <w:t xml:space="preserve">Due to the variety of sampling methods used, quantifying the frequency of bat-plant </w:t>
      </w:r>
      <w:r w:rsidRPr="009F0123">
        <w:rPr>
          <w:color w:val="000000"/>
          <w:sz w:val="24"/>
          <w:szCs w:val="24"/>
        </w:rPr>
        <w:lastRenderedPageBreak/>
        <w:t xml:space="preserve">interactions in a comparable way is very diﬀicult. Studies on bat diets, in which pollen or fecal samples are taken directly from the animal’s body, generally report interaction frequency as the number of samples of each bat species in which pollen or seeds of each plant species were found. However, in many cases, the authors do not report the </w:t>
      </w:r>
      <w:r w:rsidR="004A6E37" w:rsidRPr="009F0123">
        <w:rPr>
          <w:color w:val="000000"/>
          <w:sz w:val="24"/>
          <w:szCs w:val="24"/>
        </w:rPr>
        <w:t xml:space="preserve">total </w:t>
      </w:r>
      <w:r w:rsidRPr="009F0123">
        <w:rPr>
          <w:color w:val="000000"/>
          <w:sz w:val="24"/>
          <w:szCs w:val="24"/>
        </w:rPr>
        <w:t>number of fecal samples collected for each bat species, and</w:t>
      </w:r>
      <w:r w:rsidRPr="009F0123">
        <w:rPr>
          <w:sz w:val="24"/>
          <w:szCs w:val="24"/>
        </w:rPr>
        <w:t xml:space="preserve"> </w:t>
      </w:r>
      <w:r w:rsidRPr="009F0123">
        <w:rPr>
          <w:color w:val="000000"/>
          <w:sz w:val="24"/>
          <w:szCs w:val="24"/>
        </w:rPr>
        <w:t xml:space="preserve">others only report the number of seeds obtained in the total samples of each bat species. </w:t>
      </w:r>
    </w:p>
    <w:p w14:paraId="000000FB" w14:textId="4B8945F7" w:rsidR="00A2515D" w:rsidRPr="009F0123" w:rsidRDefault="002F0901" w:rsidP="00445D9C">
      <w:pPr>
        <w:pBdr>
          <w:top w:val="nil"/>
          <w:left w:val="nil"/>
          <w:bottom w:val="nil"/>
          <w:right w:val="nil"/>
          <w:between w:val="nil"/>
        </w:pBdr>
        <w:spacing w:before="1" w:line="266" w:lineRule="auto"/>
        <w:ind w:left="123" w:right="210" w:firstLine="314"/>
        <w:jc w:val="both"/>
        <w:rPr>
          <w:color w:val="000000"/>
          <w:sz w:val="24"/>
          <w:szCs w:val="24"/>
        </w:rPr>
      </w:pPr>
      <w:r w:rsidRPr="009F0123">
        <w:rPr>
          <w:color w:val="000000"/>
          <w:sz w:val="24"/>
          <w:szCs w:val="24"/>
        </w:rPr>
        <w:t xml:space="preserve">Studies on plant visitation usually report the number of visits of each species of bats to each plant, and, in some cases, they report only the duration of flower visits or even the number of flowers visited. Despite being useful for studying autecology, much of these data are not useful for quantifying the strength of ecological interactions. Yet, collecting and reporting data to calculate the frequency of interaction between pairs of species as a proxy for interaction strength could be an option to overcome this shortfall (Vázquez </w:t>
      </w:r>
      <w:r w:rsidRPr="009F0123">
        <w:rPr>
          <w:i/>
          <w:color w:val="000000"/>
          <w:sz w:val="24"/>
          <w:szCs w:val="24"/>
        </w:rPr>
        <w:t xml:space="preserve">et al. </w:t>
      </w:r>
      <w:r w:rsidRPr="009F0123">
        <w:rPr>
          <w:color w:val="000000"/>
          <w:sz w:val="24"/>
          <w:szCs w:val="24"/>
        </w:rPr>
        <w:t>2005).</w:t>
      </w:r>
    </w:p>
    <w:p w14:paraId="5D6886A0" w14:textId="77777777" w:rsidR="00245DC9" w:rsidRDefault="002F0901" w:rsidP="00445D9C">
      <w:pPr>
        <w:pBdr>
          <w:top w:val="nil"/>
          <w:left w:val="nil"/>
          <w:bottom w:val="nil"/>
          <w:right w:val="nil"/>
          <w:between w:val="nil"/>
        </w:pBdr>
        <w:spacing w:line="266" w:lineRule="auto"/>
        <w:ind w:left="123" w:right="204" w:firstLine="314"/>
        <w:jc w:val="both"/>
        <w:rPr>
          <w:ins w:id="470" w:author="Marco Mello" w:date="2021-10-13T10:16:00Z"/>
          <w:color w:val="000000"/>
          <w:sz w:val="24"/>
          <w:szCs w:val="24"/>
        </w:rPr>
      </w:pPr>
      <w:r w:rsidRPr="009F0123">
        <w:rPr>
          <w:rFonts w:eastAsia="Georgia" w:cs="Georgia"/>
          <w:b/>
          <w:color w:val="000000"/>
          <w:sz w:val="24"/>
          <w:szCs w:val="24"/>
        </w:rPr>
        <w:t xml:space="preserve">Eltonian </w:t>
      </w:r>
      <w:sdt>
        <w:sdtPr>
          <w:rPr>
            <w:sz w:val="24"/>
            <w:szCs w:val="24"/>
          </w:rPr>
          <w:tag w:val="goog_rdk_23"/>
          <w:id w:val="1341204560"/>
        </w:sdtPr>
        <w:sdtEndPr/>
        <w:sdtContent/>
      </w:sdt>
      <w:r w:rsidRPr="009F0123">
        <w:rPr>
          <w:rFonts w:eastAsia="Georgia" w:cs="Georgia"/>
          <w:b/>
          <w:color w:val="000000"/>
          <w:sz w:val="24"/>
          <w:szCs w:val="24"/>
        </w:rPr>
        <w:t xml:space="preserve">Shortfall: </w:t>
      </w:r>
      <w:r w:rsidRPr="009F0123">
        <w:rPr>
          <w:color w:val="000000"/>
          <w:sz w:val="24"/>
          <w:szCs w:val="24"/>
        </w:rPr>
        <w:t xml:space="preserve">This shortfall refers to the lack of information about species interactions (Hortal </w:t>
      </w:r>
      <w:r w:rsidR="00F42ECA" w:rsidRPr="009F0123">
        <w:rPr>
          <w:i/>
          <w:color w:val="000000"/>
          <w:sz w:val="24"/>
          <w:szCs w:val="24"/>
        </w:rPr>
        <w:t>et al.</w:t>
      </w:r>
      <w:r w:rsidRPr="009F0123">
        <w:rPr>
          <w:i/>
          <w:color w:val="000000"/>
          <w:sz w:val="24"/>
          <w:szCs w:val="24"/>
        </w:rPr>
        <w:t xml:space="preserve"> </w:t>
      </w:r>
      <w:r w:rsidRPr="009F0123">
        <w:rPr>
          <w:color w:val="000000"/>
          <w:sz w:val="24"/>
          <w:szCs w:val="24"/>
        </w:rPr>
        <w:t xml:space="preserve">2015). We have extended the definition of this shortfall as the lack of verification about the type of interaction that takes place between a pair of species. Roughly, we tend to assume that frugivory necessarily implies seed dispersal, and nectarivory necessarily implies pollination. We even tend to define both interactions as mutualistic, but they are trophic in nature. </w:t>
      </w:r>
      <w:ins w:id="471" w:author="Guillermo Florez" w:date="2021-10-13T00:42:00Z">
        <w:r w:rsidR="0054703A" w:rsidRPr="009F0123">
          <w:rPr>
            <w:color w:val="000000"/>
            <w:sz w:val="24"/>
            <w:szCs w:val="24"/>
          </w:rPr>
          <w:t>Bats are very opportunistic and flexible animals with high energy requirements and may use alternative food sources besides their co-evolved plant partners</w:t>
        </w:r>
      </w:ins>
      <w:del w:id="472" w:author="Guillermo Florez" w:date="2021-10-13T00:42:00Z">
        <w:r w:rsidRPr="009F0123" w:rsidDel="0054703A">
          <w:rPr>
            <w:color w:val="000000"/>
            <w:sz w:val="24"/>
            <w:szCs w:val="24"/>
          </w:rPr>
          <w:delText xml:space="preserve">Bats are very opportunistic and flexible animals with high energy requirements and may </w:delText>
        </w:r>
        <w:r w:rsidR="004079F2" w:rsidRPr="009F0123" w:rsidDel="0054703A">
          <w:rPr>
            <w:color w:val="000000"/>
            <w:sz w:val="24"/>
            <w:szCs w:val="24"/>
          </w:rPr>
          <w:delText>use</w:delText>
        </w:r>
        <w:r w:rsidRPr="009F0123" w:rsidDel="0054703A">
          <w:rPr>
            <w:color w:val="000000"/>
            <w:sz w:val="24"/>
            <w:szCs w:val="24"/>
          </w:rPr>
          <w:delText xml:space="preserve"> besides their co-evolved plant partners</w:delText>
        </w:r>
        <w:r w:rsidR="00B65B45" w:rsidRPr="009F0123" w:rsidDel="0054703A">
          <w:rPr>
            <w:color w:val="000000"/>
            <w:sz w:val="24"/>
            <w:szCs w:val="24"/>
          </w:rPr>
          <w:delText xml:space="preserve"> </w:delText>
        </w:r>
        <w:r w:rsidRPr="009F0123" w:rsidDel="0054703A">
          <w:rPr>
            <w:color w:val="000000"/>
            <w:sz w:val="24"/>
            <w:szCs w:val="24"/>
          </w:rPr>
          <w:delText>alternative food sources</w:delText>
        </w:r>
      </w:del>
      <w:r w:rsidRPr="009F0123">
        <w:rPr>
          <w:color w:val="000000"/>
          <w:sz w:val="24"/>
          <w:szCs w:val="24"/>
        </w:rPr>
        <w:t xml:space="preserve">. </w:t>
      </w:r>
    </w:p>
    <w:p w14:paraId="2ADF17D6" w14:textId="1286EE16" w:rsidR="00445D9C" w:rsidRPr="009F0123" w:rsidRDefault="002F0901" w:rsidP="00445D9C">
      <w:pPr>
        <w:pBdr>
          <w:top w:val="nil"/>
          <w:left w:val="nil"/>
          <w:bottom w:val="nil"/>
          <w:right w:val="nil"/>
          <w:between w:val="nil"/>
        </w:pBdr>
        <w:spacing w:line="266" w:lineRule="auto"/>
        <w:ind w:left="123" w:right="204" w:firstLine="314"/>
        <w:jc w:val="both"/>
        <w:rPr>
          <w:color w:val="000000"/>
          <w:sz w:val="24"/>
          <w:szCs w:val="24"/>
        </w:rPr>
      </w:pPr>
      <w:r w:rsidRPr="009F0123">
        <w:rPr>
          <w:color w:val="000000"/>
          <w:sz w:val="24"/>
          <w:szCs w:val="24"/>
        </w:rPr>
        <w:t>Nectarivo</w:t>
      </w:r>
      <w:r w:rsidR="004079F2" w:rsidRPr="009F0123">
        <w:rPr>
          <w:color w:val="000000"/>
          <w:sz w:val="24"/>
          <w:szCs w:val="24"/>
        </w:rPr>
        <w:t>rous bats</w:t>
      </w:r>
      <w:r w:rsidRPr="009F0123">
        <w:rPr>
          <w:color w:val="000000"/>
          <w:sz w:val="24"/>
          <w:szCs w:val="24"/>
        </w:rPr>
        <w:t xml:space="preserve"> can visit flowers </w:t>
      </w:r>
      <w:r w:rsidR="004079F2" w:rsidRPr="009F0123">
        <w:rPr>
          <w:color w:val="000000"/>
          <w:sz w:val="24"/>
          <w:szCs w:val="24"/>
        </w:rPr>
        <w:t xml:space="preserve">with </w:t>
      </w:r>
      <w:r w:rsidRPr="009F0123">
        <w:rPr>
          <w:color w:val="000000"/>
          <w:sz w:val="24"/>
          <w:szCs w:val="24"/>
        </w:rPr>
        <w:t xml:space="preserve">other pollination syndromes (Tschapka </w:t>
      </w:r>
      <w:r w:rsidR="00E90EBB" w:rsidRPr="009F0123">
        <w:rPr>
          <w:color w:val="000000"/>
          <w:sz w:val="24"/>
          <w:szCs w:val="24"/>
        </w:rPr>
        <w:t>and</w:t>
      </w:r>
      <w:r w:rsidRPr="009F0123">
        <w:rPr>
          <w:color w:val="000000"/>
          <w:sz w:val="24"/>
          <w:szCs w:val="24"/>
        </w:rPr>
        <w:t xml:space="preserve"> Helversen 1999) and may even accept artificial nectar </w:t>
      </w:r>
      <w:sdt>
        <w:sdtPr>
          <w:rPr>
            <w:sz w:val="24"/>
            <w:szCs w:val="24"/>
          </w:rPr>
          <w:tag w:val="goog_rdk_24"/>
          <w:id w:val="1641386664"/>
        </w:sdtPr>
        <w:sdtEndPr/>
        <w:sdtContent/>
      </w:sdt>
      <w:r w:rsidRPr="009F0123">
        <w:rPr>
          <w:color w:val="000000"/>
          <w:sz w:val="24"/>
          <w:szCs w:val="24"/>
        </w:rPr>
        <w:t xml:space="preserve">feeders (Maguiña </w:t>
      </w:r>
      <w:r w:rsidR="00E90EBB" w:rsidRPr="009F0123">
        <w:rPr>
          <w:color w:val="000000"/>
          <w:sz w:val="24"/>
          <w:szCs w:val="24"/>
        </w:rPr>
        <w:t>and</w:t>
      </w:r>
      <w:r w:rsidRPr="009F0123">
        <w:rPr>
          <w:color w:val="000000"/>
          <w:sz w:val="24"/>
          <w:szCs w:val="24"/>
        </w:rPr>
        <w:t xml:space="preserve"> Muchhala 2017). Among frugivorous phyllostomids, the genus </w:t>
      </w:r>
      <w:r w:rsidRPr="009F0123">
        <w:rPr>
          <w:i/>
          <w:color w:val="000000"/>
          <w:sz w:val="24"/>
          <w:szCs w:val="24"/>
        </w:rPr>
        <w:t xml:space="preserve">Chiroderma </w:t>
      </w:r>
      <w:r w:rsidRPr="009F0123">
        <w:rPr>
          <w:color w:val="000000"/>
          <w:sz w:val="24"/>
          <w:szCs w:val="24"/>
        </w:rPr>
        <w:t xml:space="preserve">is known to feed destructively on seeds of </w:t>
      </w:r>
      <w:r w:rsidRPr="009F0123">
        <w:rPr>
          <w:i/>
          <w:color w:val="000000"/>
          <w:sz w:val="24"/>
          <w:szCs w:val="24"/>
        </w:rPr>
        <w:t xml:space="preserve">Ficus </w:t>
      </w:r>
      <w:r w:rsidRPr="009F0123">
        <w:rPr>
          <w:color w:val="000000"/>
          <w:sz w:val="24"/>
          <w:szCs w:val="24"/>
        </w:rPr>
        <w:t xml:space="preserve">spp. (Nogueira and Peracchi 2003, </w:t>
      </w:r>
      <w:sdt>
        <w:sdtPr>
          <w:rPr>
            <w:sz w:val="24"/>
            <w:szCs w:val="24"/>
          </w:rPr>
          <w:tag w:val="goog_rdk_25"/>
          <w:id w:val="1404569065"/>
        </w:sdtPr>
        <w:sdtEndPr/>
        <w:sdtContent/>
      </w:sdt>
      <w:r w:rsidRPr="009F0123">
        <w:rPr>
          <w:color w:val="000000"/>
          <w:sz w:val="24"/>
          <w:szCs w:val="24"/>
        </w:rPr>
        <w:t>Wagner</w:t>
      </w:r>
      <w:r w:rsidRPr="009F0123">
        <w:rPr>
          <w:i/>
          <w:color w:val="000000"/>
          <w:sz w:val="24"/>
          <w:szCs w:val="24"/>
        </w:rPr>
        <w:t xml:space="preserve"> et al.</w:t>
      </w:r>
      <w:r w:rsidRPr="009F0123">
        <w:rPr>
          <w:color w:val="000000"/>
          <w:sz w:val="24"/>
          <w:szCs w:val="24"/>
        </w:rPr>
        <w:t xml:space="preserve"> 2015). Therefore, assumptions about mutually </w:t>
      </w:r>
      <w:r w:rsidRPr="009F0123">
        <w:rPr>
          <w:sz w:val="24"/>
          <w:szCs w:val="24"/>
        </w:rPr>
        <w:t>beneficial</w:t>
      </w:r>
      <w:r w:rsidRPr="009F0123">
        <w:rPr>
          <w:color w:val="000000"/>
          <w:sz w:val="24"/>
          <w:szCs w:val="24"/>
        </w:rPr>
        <w:t xml:space="preserve"> relationships are fragile without additional </w:t>
      </w:r>
      <w:sdt>
        <w:sdtPr>
          <w:rPr>
            <w:sz w:val="24"/>
            <w:szCs w:val="24"/>
          </w:rPr>
          <w:tag w:val="goog_rdk_26"/>
          <w:id w:val="857778806"/>
        </w:sdtPr>
        <w:sdtEndPr/>
        <w:sdtContent/>
      </w:sdt>
      <w:r w:rsidRPr="009F0123">
        <w:rPr>
          <w:color w:val="000000"/>
          <w:sz w:val="24"/>
          <w:szCs w:val="24"/>
        </w:rPr>
        <w:t>information (Tschapka</w:t>
      </w:r>
      <w:r w:rsidRPr="009F0123">
        <w:rPr>
          <w:sz w:val="24"/>
          <w:szCs w:val="24"/>
        </w:rPr>
        <w:t xml:space="preserve"> 2003)</w:t>
      </w:r>
      <w:r w:rsidRPr="009F0123">
        <w:rPr>
          <w:color w:val="000000"/>
          <w:sz w:val="24"/>
          <w:szCs w:val="24"/>
        </w:rPr>
        <w:t>. This issue gets even more complicated when we consider that ecological interactions are not constant in time and space. The effect of one species on the fitness of another species can be modulated by intrinsic factors such as population densities, and extrinsic factors such as environmental conditions and alternative resources (Hernandez 1998). These conditional outcomes lead to a context-dependent transition from mutualism to antagonism (Bronstein 1994).</w:t>
      </w:r>
    </w:p>
    <w:p w14:paraId="000000FD" w14:textId="26197B83" w:rsidR="00A2515D" w:rsidRPr="009F0123" w:rsidRDefault="002F0901" w:rsidP="00445D9C">
      <w:pPr>
        <w:pBdr>
          <w:top w:val="nil"/>
          <w:left w:val="nil"/>
          <w:bottom w:val="nil"/>
          <w:right w:val="nil"/>
          <w:between w:val="nil"/>
        </w:pBdr>
        <w:spacing w:line="266" w:lineRule="auto"/>
        <w:ind w:left="123" w:right="204" w:firstLine="314"/>
        <w:jc w:val="both"/>
        <w:rPr>
          <w:color w:val="000000"/>
          <w:sz w:val="24"/>
          <w:szCs w:val="24"/>
        </w:rPr>
      </w:pPr>
      <w:r w:rsidRPr="009F0123">
        <w:rPr>
          <w:color w:val="000000"/>
          <w:sz w:val="24"/>
          <w:szCs w:val="24"/>
        </w:rPr>
        <w:t xml:space="preserve">Overcoming this shortfall for bat-plant interactions requires considerable effort. For instance, frugivory can only be assumed as mutualistic if the balance between destruction and safe gut passage of seeds results in fitness gain for the plant (Genrich </w:t>
      </w:r>
      <w:r w:rsidRPr="009F0123">
        <w:rPr>
          <w:i/>
          <w:color w:val="000000"/>
          <w:sz w:val="24"/>
          <w:szCs w:val="24"/>
        </w:rPr>
        <w:t xml:space="preserve">et al. </w:t>
      </w:r>
      <w:r w:rsidRPr="009F0123">
        <w:rPr>
          <w:color w:val="000000"/>
          <w:sz w:val="24"/>
          <w:szCs w:val="24"/>
        </w:rPr>
        <w:t xml:space="preserve">2017). </w:t>
      </w:r>
      <w:sdt>
        <w:sdtPr>
          <w:rPr>
            <w:sz w:val="24"/>
            <w:szCs w:val="24"/>
          </w:rPr>
          <w:tag w:val="goog_rdk_28"/>
          <w:id w:val="630989191"/>
        </w:sdtPr>
        <w:sdtEndPr/>
        <w:sdtContent/>
      </w:sdt>
      <w:sdt>
        <w:sdtPr>
          <w:rPr>
            <w:sz w:val="24"/>
            <w:szCs w:val="24"/>
          </w:rPr>
          <w:tag w:val="goog_rdk_29"/>
          <w:id w:val="-1983836817"/>
        </w:sdtPr>
        <w:sdtEndPr/>
        <w:sdtContent/>
      </w:sdt>
      <w:r w:rsidRPr="009F0123">
        <w:rPr>
          <w:color w:val="000000"/>
          <w:sz w:val="24"/>
          <w:szCs w:val="24"/>
        </w:rPr>
        <w:t xml:space="preserve">Nectarivory can only be assumed as resulting in a mutualistic interaction of pollination if the bat at least touches the reproductive structures of the flower. Nevertheless, many other criteria must also be met, depending on the </w:t>
      </w:r>
      <w:r w:rsidRPr="009F0123">
        <w:rPr>
          <w:sz w:val="24"/>
          <w:szCs w:val="24"/>
        </w:rPr>
        <w:t>plant</w:t>
      </w:r>
      <w:del w:id="473" w:author="Guillermo Florez" w:date="2021-10-26T03:08:00Z">
        <w:r w:rsidRPr="009F0123" w:rsidDel="006D6D22">
          <w:rPr>
            <w:sz w:val="24"/>
            <w:szCs w:val="24"/>
          </w:rPr>
          <w:delText>'</w:delText>
        </w:r>
      </w:del>
      <w:ins w:id="474" w:author="Guillermo Florez" w:date="2021-10-26T03:08:00Z">
        <w:r w:rsidR="006D6D22">
          <w:rPr>
            <w:sz w:val="24"/>
            <w:szCs w:val="24"/>
          </w:rPr>
          <w:t>’</w:t>
        </w:r>
      </w:ins>
      <w:r w:rsidRPr="009F0123">
        <w:rPr>
          <w:sz w:val="24"/>
          <w:szCs w:val="24"/>
        </w:rPr>
        <w:t>s</w:t>
      </w:r>
      <w:r w:rsidRPr="009F0123">
        <w:rPr>
          <w:color w:val="000000"/>
          <w:sz w:val="24"/>
          <w:szCs w:val="24"/>
        </w:rPr>
        <w:t xml:space="preserve"> floral biology</w:t>
      </w:r>
      <w:r w:rsidR="002A7F11" w:rsidRPr="009F0123">
        <w:rPr>
          <w:color w:val="000000"/>
          <w:sz w:val="24"/>
          <w:szCs w:val="24"/>
        </w:rPr>
        <w:t xml:space="preserve"> (</w:t>
      </w:r>
      <w:r w:rsidR="00B0575F" w:rsidRPr="009F0123">
        <w:rPr>
          <w:color w:val="000000"/>
          <w:sz w:val="24"/>
          <w:szCs w:val="24"/>
        </w:rPr>
        <w:t xml:space="preserve">King </w:t>
      </w:r>
      <w:r w:rsidR="00B0575F" w:rsidRPr="009F0123">
        <w:rPr>
          <w:i/>
          <w:iCs/>
          <w:color w:val="000000"/>
          <w:sz w:val="24"/>
          <w:szCs w:val="24"/>
        </w:rPr>
        <w:t>et al.</w:t>
      </w:r>
      <w:r w:rsidR="00B0575F" w:rsidRPr="009F0123">
        <w:rPr>
          <w:color w:val="000000"/>
          <w:sz w:val="24"/>
          <w:szCs w:val="24"/>
        </w:rPr>
        <w:t xml:space="preserve"> 2013</w:t>
      </w:r>
      <w:r w:rsidR="002A7F11" w:rsidRPr="009F0123">
        <w:rPr>
          <w:color w:val="000000"/>
          <w:sz w:val="24"/>
          <w:szCs w:val="24"/>
        </w:rPr>
        <w:t>)</w:t>
      </w:r>
      <w:r w:rsidRPr="009F0123">
        <w:rPr>
          <w:color w:val="000000"/>
          <w:sz w:val="24"/>
          <w:szCs w:val="24"/>
        </w:rPr>
        <w:t xml:space="preserve">. Consequently, benefits can be measured in </w:t>
      </w:r>
      <w:r w:rsidR="009764AB" w:rsidRPr="009F0123">
        <w:rPr>
          <w:color w:val="000000"/>
          <w:sz w:val="24"/>
          <w:szCs w:val="24"/>
        </w:rPr>
        <w:t>many ways</w:t>
      </w:r>
      <w:r w:rsidRPr="009F0123">
        <w:rPr>
          <w:color w:val="000000"/>
          <w:sz w:val="24"/>
          <w:szCs w:val="24"/>
        </w:rPr>
        <w:t xml:space="preserve">, focusing on different stages of the reproductive cycle of each plant species (Simmons </w:t>
      </w:r>
      <w:r w:rsidRPr="009F0123">
        <w:rPr>
          <w:i/>
          <w:color w:val="000000"/>
          <w:sz w:val="24"/>
          <w:szCs w:val="24"/>
        </w:rPr>
        <w:t xml:space="preserve">et al. </w:t>
      </w:r>
      <w:r w:rsidRPr="009F0123">
        <w:rPr>
          <w:color w:val="000000"/>
          <w:sz w:val="24"/>
          <w:szCs w:val="24"/>
        </w:rPr>
        <w:t>2018).</w:t>
      </w:r>
    </w:p>
    <w:p w14:paraId="000000FE" w14:textId="6CD56343" w:rsidR="00A2515D" w:rsidRPr="009F0123" w:rsidRDefault="002F0901">
      <w:pPr>
        <w:pBdr>
          <w:top w:val="nil"/>
          <w:left w:val="nil"/>
          <w:bottom w:val="nil"/>
          <w:right w:val="nil"/>
          <w:between w:val="nil"/>
        </w:pBdr>
        <w:spacing w:line="266" w:lineRule="auto"/>
        <w:ind w:left="139" w:right="204" w:firstLine="298"/>
        <w:jc w:val="both"/>
        <w:rPr>
          <w:ins w:id="475" w:author="Guillermo Florez" w:date="2021-10-12T21:48:00Z"/>
          <w:color w:val="000000"/>
          <w:sz w:val="24"/>
          <w:szCs w:val="24"/>
        </w:rPr>
      </w:pPr>
      <w:r w:rsidRPr="009F0123">
        <w:rPr>
          <w:color w:val="000000"/>
          <w:sz w:val="24"/>
          <w:szCs w:val="24"/>
        </w:rPr>
        <w:t xml:space="preserve">Our database points to the need for increasing the investment in systematic, long-term studies on bat-plant interactions. Future studies need to incorporate quantitative information about interaction frequency, as well as modern techniques that improve the taxonomic resolution of species identification. </w:t>
      </w:r>
      <w:r w:rsidR="003C1770" w:rsidRPr="009F0123">
        <w:rPr>
          <w:color w:val="000000"/>
          <w:sz w:val="24"/>
          <w:szCs w:val="24"/>
        </w:rPr>
        <w:t xml:space="preserve">Although bats are recognized for delivering vital ecological services to plants, we </w:t>
      </w:r>
      <w:r w:rsidRPr="009F0123">
        <w:rPr>
          <w:color w:val="000000"/>
          <w:sz w:val="24"/>
          <w:szCs w:val="24"/>
        </w:rPr>
        <w:t>suggest caution in labeling all bat-plant interactions as mutualistic</w:t>
      </w:r>
      <w:r w:rsidR="003C1770" w:rsidRPr="009F0123">
        <w:rPr>
          <w:color w:val="000000"/>
          <w:sz w:val="24"/>
          <w:szCs w:val="24"/>
        </w:rPr>
        <w:t>, as the outcome of each interaction event is conditioned by several factors</w:t>
      </w:r>
      <w:r w:rsidRPr="009F0123">
        <w:rPr>
          <w:color w:val="000000"/>
          <w:sz w:val="24"/>
          <w:szCs w:val="24"/>
        </w:rPr>
        <w:t>.</w:t>
      </w:r>
      <w:r w:rsidR="003C1770" w:rsidRPr="009F0123">
        <w:rPr>
          <w:color w:val="000000"/>
          <w:sz w:val="24"/>
          <w:szCs w:val="24"/>
        </w:rPr>
        <w:t xml:space="preserve"> We need more natural history data</w:t>
      </w:r>
      <w:r w:rsidR="000756D1" w:rsidRPr="009F0123">
        <w:rPr>
          <w:color w:val="000000"/>
          <w:sz w:val="24"/>
          <w:szCs w:val="24"/>
        </w:rPr>
        <w:t xml:space="preserve"> and experiments</w:t>
      </w:r>
      <w:r w:rsidR="003C1770" w:rsidRPr="009F0123">
        <w:rPr>
          <w:color w:val="000000"/>
          <w:sz w:val="24"/>
          <w:szCs w:val="24"/>
        </w:rPr>
        <w:t xml:space="preserve"> to unveil complex cases, such as dual relationships (Genrich </w:t>
      </w:r>
      <w:r w:rsidR="003C1770" w:rsidRPr="009F0123">
        <w:rPr>
          <w:i/>
          <w:iCs/>
          <w:color w:val="000000"/>
          <w:sz w:val="24"/>
          <w:szCs w:val="24"/>
        </w:rPr>
        <w:t>et al.</w:t>
      </w:r>
      <w:r w:rsidR="003C1770" w:rsidRPr="009F0123">
        <w:rPr>
          <w:color w:val="000000"/>
          <w:sz w:val="24"/>
          <w:szCs w:val="24"/>
        </w:rPr>
        <w:t xml:space="preserve"> 2017).</w:t>
      </w:r>
      <w:r w:rsidRPr="009F0123">
        <w:rPr>
          <w:color w:val="000000"/>
          <w:sz w:val="24"/>
          <w:szCs w:val="24"/>
        </w:rPr>
        <w:t xml:space="preserve"> Potential biases derived from the shortfalls mentioned above should be taken seriously.</w:t>
      </w:r>
    </w:p>
    <w:p w14:paraId="514DE944" w14:textId="54159387" w:rsidR="00B84E40" w:rsidRPr="009F0123" w:rsidRDefault="00557DD8">
      <w:pPr>
        <w:pBdr>
          <w:top w:val="nil"/>
          <w:left w:val="nil"/>
          <w:bottom w:val="nil"/>
          <w:right w:val="nil"/>
          <w:between w:val="nil"/>
        </w:pBdr>
        <w:spacing w:line="266" w:lineRule="auto"/>
        <w:ind w:left="139" w:right="204" w:firstLine="298"/>
        <w:jc w:val="both"/>
        <w:rPr>
          <w:ins w:id="476" w:author="Guillermo Florez" w:date="2021-10-13T00:02:00Z"/>
          <w:color w:val="000000"/>
          <w:sz w:val="24"/>
          <w:szCs w:val="24"/>
        </w:rPr>
      </w:pPr>
      <w:ins w:id="477" w:author="Guillermo Florez" w:date="2021-10-13T00:02:00Z">
        <w:r w:rsidRPr="009F0123">
          <w:rPr>
            <w:color w:val="000000"/>
            <w:sz w:val="24"/>
            <w:szCs w:val="24"/>
          </w:rPr>
          <w:t>Finally, it is worth raising an important issue about data sources to analyze ecological interactions. International initiatives for the availability of citizen science records, such as the Global Biodiversity Information Facility (GBIF), eBird</w:t>
        </w:r>
        <w:del w:id="478" w:author="Renata de Lara Muylaert" w:date="2021-10-15T15:39:00Z">
          <w:r w:rsidRPr="009F0123" w:rsidDel="00435A0A">
            <w:rPr>
              <w:color w:val="000000"/>
              <w:sz w:val="24"/>
              <w:szCs w:val="24"/>
            </w:rPr>
            <w:delText>s</w:delText>
          </w:r>
        </w:del>
        <w:r w:rsidRPr="009F0123">
          <w:rPr>
            <w:color w:val="000000"/>
            <w:sz w:val="24"/>
            <w:szCs w:val="24"/>
          </w:rPr>
          <w:t xml:space="preserve">, and iNaturalist, have helped fulfill gaps in geographic, taxonomic, and abundance information for many species. Citizen scientists also can collect and report </w:t>
        </w:r>
      </w:ins>
      <w:ins w:id="479" w:author="Renata de Lara Muylaert" w:date="2021-10-15T15:40:00Z">
        <w:r w:rsidR="001D5A98">
          <w:rPr>
            <w:color w:val="000000"/>
            <w:sz w:val="24"/>
            <w:szCs w:val="24"/>
          </w:rPr>
          <w:t>biological</w:t>
        </w:r>
      </w:ins>
      <w:ins w:id="480" w:author="Guillermo Florez" w:date="2021-10-13T00:02:00Z">
        <w:r w:rsidRPr="009F0123">
          <w:rPr>
            <w:color w:val="000000"/>
            <w:sz w:val="24"/>
            <w:szCs w:val="24"/>
          </w:rPr>
          <w:t xml:space="preserve"> interactions data as secondary observations in the photographic record (Callaghan </w:t>
        </w:r>
        <w:r w:rsidRPr="009F0123">
          <w:rPr>
            <w:i/>
            <w:iCs/>
            <w:color w:val="000000"/>
            <w:sz w:val="24"/>
            <w:szCs w:val="24"/>
            <w:rPrChange w:id="481" w:author="Guillermo Florez" w:date="2021-10-13T00:02:00Z">
              <w:rPr>
                <w:color w:val="000000"/>
                <w:sz w:val="24"/>
                <w:szCs w:val="24"/>
              </w:rPr>
            </w:rPrChange>
          </w:rPr>
          <w:t>et al.,</w:t>
        </w:r>
        <w:r w:rsidRPr="009F0123">
          <w:rPr>
            <w:color w:val="000000"/>
            <w:sz w:val="24"/>
            <w:szCs w:val="24"/>
          </w:rPr>
          <w:t xml:space="preserve"> 2021). Recently Miller et al. (2017) successfully demonstrated the importance of citizen science data to infer ecological processes related to agonist interactions between birds. These kinds of experiences open a window to consider new data sources to study easily identifiable interspecific interactions.</w:t>
        </w:r>
      </w:ins>
    </w:p>
    <w:p w14:paraId="7D67DA2A" w14:textId="126BCAC5" w:rsidR="00557DD8" w:rsidRPr="009F0123" w:rsidRDefault="00426F5C">
      <w:pPr>
        <w:pBdr>
          <w:top w:val="nil"/>
          <w:left w:val="nil"/>
          <w:bottom w:val="nil"/>
          <w:right w:val="nil"/>
          <w:between w:val="nil"/>
        </w:pBdr>
        <w:spacing w:line="266" w:lineRule="auto"/>
        <w:ind w:left="139" w:right="204" w:firstLine="298"/>
        <w:jc w:val="both"/>
        <w:rPr>
          <w:color w:val="000000"/>
          <w:sz w:val="24"/>
          <w:szCs w:val="24"/>
        </w:rPr>
      </w:pPr>
      <w:ins w:id="482" w:author="Guillermo Florez" w:date="2021-10-13T00:16:00Z">
        <w:r w:rsidRPr="009F0123">
          <w:rPr>
            <w:color w:val="000000"/>
            <w:sz w:val="24"/>
            <w:szCs w:val="24"/>
          </w:rPr>
          <w:t xml:space="preserve">Bat-plant interactions represent a challenge in many </w:t>
        </w:r>
      </w:ins>
      <w:ins w:id="483" w:author="Marco Mello" w:date="2021-10-13T10:17:00Z">
        <w:r w:rsidR="00C44057">
          <w:rPr>
            <w:color w:val="000000"/>
            <w:sz w:val="24"/>
            <w:szCs w:val="24"/>
          </w:rPr>
          <w:t>senses</w:t>
        </w:r>
      </w:ins>
      <w:ins w:id="484" w:author="Guillermo Florez" w:date="2021-10-13T00:16:00Z">
        <w:r w:rsidRPr="009F0123">
          <w:rPr>
            <w:color w:val="000000"/>
            <w:sz w:val="24"/>
            <w:szCs w:val="24"/>
          </w:rPr>
          <w:t xml:space="preserve"> for citizen science. The photographic record of the floral visitation is perhaps the best way to collect data for citizen scientists. Photo or video records of pollination by bats in urban parks could help us elucidate essential processes such as spatial and temporal changes in the use of resources according to phenological cycles or even the role of introduced plant species in the bat-plant pollination networks. However, this type of data carries a series of disadvantages mentioned above</w:t>
        </w:r>
      </w:ins>
      <w:ins w:id="485" w:author="Marco Mello" w:date="2021-10-13T10:17:00Z">
        <w:r w:rsidR="00A85B38">
          <w:rPr>
            <w:color w:val="000000"/>
            <w:sz w:val="24"/>
            <w:szCs w:val="24"/>
          </w:rPr>
          <w:t xml:space="preserve">, mainly related to </w:t>
        </w:r>
      </w:ins>
      <w:ins w:id="486" w:author="Guillermo Florez" w:date="2021-10-13T00:16:00Z">
        <w:r w:rsidRPr="009F0123">
          <w:rPr>
            <w:color w:val="000000"/>
            <w:sz w:val="24"/>
            <w:szCs w:val="24"/>
          </w:rPr>
          <w:t>misidentification of bat species</w:t>
        </w:r>
      </w:ins>
      <w:ins w:id="487" w:author="Marco Mello" w:date="2021-10-13T10:17:00Z">
        <w:r w:rsidR="00A85B38">
          <w:rPr>
            <w:color w:val="000000"/>
            <w:sz w:val="24"/>
            <w:szCs w:val="24"/>
          </w:rPr>
          <w:t>,</w:t>
        </w:r>
      </w:ins>
      <w:ins w:id="488" w:author="Guillermo Florez" w:date="2021-10-13T00:16:00Z">
        <w:r w:rsidRPr="009F0123">
          <w:rPr>
            <w:color w:val="000000"/>
            <w:sz w:val="24"/>
            <w:szCs w:val="24"/>
          </w:rPr>
          <w:t xml:space="preserve"> that need to be solved in the future.</w:t>
        </w:r>
      </w:ins>
    </w:p>
    <w:p w14:paraId="000000FF" w14:textId="671E851C" w:rsidR="00A2515D" w:rsidRPr="009F0123" w:rsidRDefault="00A2515D">
      <w:pPr>
        <w:pBdr>
          <w:top w:val="nil"/>
          <w:left w:val="nil"/>
          <w:bottom w:val="nil"/>
          <w:right w:val="nil"/>
          <w:between w:val="nil"/>
        </w:pBdr>
        <w:rPr>
          <w:color w:val="000000"/>
          <w:sz w:val="28"/>
          <w:szCs w:val="28"/>
        </w:rPr>
      </w:pPr>
    </w:p>
    <w:p w14:paraId="18E56974" w14:textId="77777777" w:rsidR="00445D9C" w:rsidRPr="009F0123" w:rsidRDefault="00445D9C">
      <w:pPr>
        <w:pBdr>
          <w:top w:val="nil"/>
          <w:left w:val="nil"/>
          <w:bottom w:val="nil"/>
          <w:right w:val="nil"/>
          <w:between w:val="nil"/>
        </w:pBdr>
        <w:rPr>
          <w:color w:val="000000"/>
          <w:sz w:val="28"/>
          <w:szCs w:val="28"/>
        </w:rPr>
      </w:pPr>
    </w:p>
    <w:p w14:paraId="00000100" w14:textId="77777777" w:rsidR="00A2515D" w:rsidRPr="009F0123" w:rsidRDefault="002F0901">
      <w:pPr>
        <w:pStyle w:val="Ttulo2"/>
        <w:spacing w:before="233"/>
        <w:ind w:firstLine="140"/>
        <w:jc w:val="both"/>
        <w:rPr>
          <w:rFonts w:ascii="Palatino Linotype" w:hAnsi="Palatino Linotype"/>
        </w:rPr>
      </w:pPr>
      <w:bookmarkStart w:id="489" w:name="bookmark=id.26in1rg" w:colFirst="0" w:colLast="0"/>
      <w:bookmarkEnd w:id="489"/>
      <w:r w:rsidRPr="009F0123">
        <w:rPr>
          <w:rFonts w:ascii="Palatino Linotype" w:hAnsi="Palatino Linotype"/>
        </w:rPr>
        <w:lastRenderedPageBreak/>
        <w:t>CLASS III. DATA SET STATUS AND ACCESSIBILITY</w:t>
      </w:r>
    </w:p>
    <w:p w14:paraId="00000101" w14:textId="77777777" w:rsidR="00A2515D" w:rsidRPr="009F0123" w:rsidRDefault="00A2515D" w:rsidP="005F7D0D"/>
    <w:p w14:paraId="00000102" w14:textId="77777777" w:rsidR="00A2515D" w:rsidRPr="009F0123" w:rsidRDefault="00A2515D" w:rsidP="005F7D0D">
      <w:pPr>
        <w:rPr>
          <w:sz w:val="24"/>
          <w:szCs w:val="24"/>
        </w:rPr>
      </w:pPr>
    </w:p>
    <w:p w14:paraId="00000103" w14:textId="77777777" w:rsidR="00A2515D" w:rsidRPr="009F0123" w:rsidRDefault="002F0901">
      <w:pPr>
        <w:pStyle w:val="Ttulo3"/>
        <w:numPr>
          <w:ilvl w:val="0"/>
          <w:numId w:val="4"/>
        </w:numPr>
        <w:tabs>
          <w:tab w:val="left" w:pos="454"/>
        </w:tabs>
        <w:rPr>
          <w:rFonts w:ascii="Palatino Linotype" w:hAnsi="Palatino Linotype"/>
          <w:sz w:val="24"/>
          <w:szCs w:val="24"/>
        </w:rPr>
      </w:pPr>
      <w:bookmarkStart w:id="490" w:name="bookmark=id.lnxbz9" w:colFirst="0" w:colLast="0"/>
      <w:bookmarkEnd w:id="490"/>
      <w:r w:rsidRPr="009F0123">
        <w:rPr>
          <w:rFonts w:ascii="Palatino Linotype" w:hAnsi="Palatino Linotype"/>
          <w:sz w:val="24"/>
          <w:szCs w:val="24"/>
        </w:rPr>
        <w:t>Status</w:t>
      </w:r>
    </w:p>
    <w:p w14:paraId="00000104" w14:textId="77777777" w:rsidR="00A2515D" w:rsidRPr="009F0123" w:rsidRDefault="002F0901">
      <w:pPr>
        <w:spacing w:before="174"/>
        <w:ind w:left="638"/>
        <w:rPr>
          <w:sz w:val="24"/>
          <w:szCs w:val="24"/>
        </w:rPr>
      </w:pPr>
      <w:r w:rsidRPr="009F0123">
        <w:rPr>
          <w:rFonts w:eastAsia="Georgia" w:cs="Georgia"/>
          <w:b/>
          <w:sz w:val="24"/>
          <w:szCs w:val="24"/>
        </w:rPr>
        <w:t xml:space="preserve">Latest update: </w:t>
      </w:r>
      <w:r w:rsidRPr="009F0123">
        <w:rPr>
          <w:sz w:val="24"/>
          <w:szCs w:val="24"/>
        </w:rPr>
        <w:t>October 2020.</w:t>
      </w:r>
    </w:p>
    <w:p w14:paraId="00000105" w14:textId="77777777" w:rsidR="00A2515D" w:rsidRPr="009F0123" w:rsidRDefault="002F0901">
      <w:pPr>
        <w:spacing w:before="210"/>
        <w:ind w:left="638"/>
        <w:rPr>
          <w:sz w:val="24"/>
          <w:szCs w:val="24"/>
        </w:rPr>
      </w:pPr>
      <w:r w:rsidRPr="009F0123">
        <w:rPr>
          <w:rFonts w:eastAsia="Georgia" w:cs="Georgia"/>
          <w:b/>
          <w:sz w:val="24"/>
          <w:szCs w:val="24"/>
        </w:rPr>
        <w:t xml:space="preserve">Latest archive date: </w:t>
      </w:r>
      <w:r w:rsidRPr="009F0123">
        <w:rPr>
          <w:sz w:val="24"/>
          <w:szCs w:val="24"/>
        </w:rPr>
        <w:t>October 2020.</w:t>
      </w:r>
    </w:p>
    <w:p w14:paraId="00000106" w14:textId="780BFEB3" w:rsidR="00A2515D" w:rsidRPr="009F0123" w:rsidRDefault="002F0901">
      <w:pPr>
        <w:spacing w:before="210"/>
        <w:ind w:left="638"/>
        <w:rPr>
          <w:sz w:val="24"/>
          <w:szCs w:val="24"/>
        </w:rPr>
      </w:pPr>
      <w:r w:rsidRPr="009F0123">
        <w:rPr>
          <w:rFonts w:eastAsia="Georgia" w:cs="Georgia"/>
          <w:b/>
          <w:sz w:val="24"/>
          <w:szCs w:val="24"/>
        </w:rPr>
        <w:t xml:space="preserve">Metadata status: </w:t>
      </w:r>
      <w:r w:rsidRPr="009F0123">
        <w:rPr>
          <w:sz w:val="24"/>
          <w:szCs w:val="24"/>
        </w:rPr>
        <w:t xml:space="preserve">Last updated </w:t>
      </w:r>
      <w:r w:rsidR="00FA2473" w:rsidRPr="009F0123">
        <w:rPr>
          <w:sz w:val="24"/>
          <w:szCs w:val="24"/>
        </w:rPr>
        <w:t xml:space="preserve">May </w:t>
      </w:r>
      <w:r w:rsidRPr="009F0123">
        <w:rPr>
          <w:sz w:val="24"/>
          <w:szCs w:val="24"/>
        </w:rPr>
        <w:t>2021, version submitted.</w:t>
      </w:r>
    </w:p>
    <w:p w14:paraId="00000108" w14:textId="46C02C77" w:rsidR="00A2515D" w:rsidRPr="009F0123" w:rsidRDefault="002F0901" w:rsidP="00445D9C">
      <w:pPr>
        <w:pBdr>
          <w:top w:val="nil"/>
          <w:left w:val="nil"/>
          <w:bottom w:val="nil"/>
          <w:right w:val="nil"/>
          <w:between w:val="nil"/>
        </w:pBdr>
        <w:spacing w:before="211" w:line="266" w:lineRule="auto"/>
        <w:ind w:left="638" w:right="645"/>
        <w:jc w:val="both"/>
        <w:rPr>
          <w:color w:val="000000"/>
          <w:sz w:val="24"/>
          <w:szCs w:val="24"/>
        </w:rPr>
      </w:pPr>
      <w:r w:rsidRPr="009F0123">
        <w:rPr>
          <w:rFonts w:eastAsia="Georgia" w:cs="Georgia"/>
          <w:b/>
          <w:color w:val="000000"/>
          <w:sz w:val="24"/>
          <w:szCs w:val="24"/>
        </w:rPr>
        <w:t xml:space="preserve">Data verification: </w:t>
      </w:r>
      <w:r w:rsidRPr="009F0123">
        <w:rPr>
          <w:color w:val="000000"/>
          <w:sz w:val="24"/>
          <w:szCs w:val="24"/>
        </w:rPr>
        <w:t>Data were compiled as presented in the sources. We corrected transcription errors, checked the geographic coordinates of study sites, and verified the taxonomi</w:t>
      </w:r>
      <w:r w:rsidRPr="009F0123">
        <w:rPr>
          <w:sz w:val="24"/>
          <w:szCs w:val="24"/>
        </w:rPr>
        <w:t xml:space="preserve">c </w:t>
      </w:r>
      <w:r w:rsidRPr="009F0123">
        <w:rPr>
          <w:color w:val="000000"/>
          <w:sz w:val="24"/>
          <w:szCs w:val="24"/>
        </w:rPr>
        <w:t>information.</w:t>
      </w:r>
    </w:p>
    <w:p w14:paraId="00000109" w14:textId="77777777" w:rsidR="00A2515D" w:rsidRPr="009F0123" w:rsidRDefault="00A2515D" w:rsidP="005F7D0D">
      <w:pPr>
        <w:rPr>
          <w:sz w:val="24"/>
          <w:szCs w:val="24"/>
        </w:rPr>
      </w:pPr>
    </w:p>
    <w:p w14:paraId="0000010A" w14:textId="77777777" w:rsidR="00A2515D" w:rsidRPr="009F0123" w:rsidRDefault="002F0901">
      <w:pPr>
        <w:pStyle w:val="Ttulo3"/>
        <w:numPr>
          <w:ilvl w:val="0"/>
          <w:numId w:val="4"/>
        </w:numPr>
        <w:tabs>
          <w:tab w:val="left" w:pos="443"/>
        </w:tabs>
        <w:ind w:left="442" w:hanging="303"/>
        <w:rPr>
          <w:rFonts w:ascii="Palatino Linotype" w:hAnsi="Palatino Linotype"/>
          <w:sz w:val="24"/>
          <w:szCs w:val="24"/>
        </w:rPr>
      </w:pPr>
      <w:bookmarkStart w:id="491" w:name="bookmark=id.35nkun2" w:colFirst="0" w:colLast="0"/>
      <w:bookmarkEnd w:id="491"/>
      <w:r w:rsidRPr="009F0123">
        <w:rPr>
          <w:rFonts w:ascii="Palatino Linotype" w:hAnsi="Palatino Linotype"/>
          <w:sz w:val="24"/>
          <w:szCs w:val="24"/>
        </w:rPr>
        <w:t>Accessibility</w:t>
      </w:r>
    </w:p>
    <w:p w14:paraId="0000010B" w14:textId="77777777" w:rsidR="00A2515D" w:rsidRPr="00D85772" w:rsidRDefault="002F0901" w:rsidP="007D4181">
      <w:pPr>
        <w:pBdr>
          <w:top w:val="nil"/>
          <w:left w:val="nil"/>
          <w:bottom w:val="nil"/>
          <w:right w:val="nil"/>
          <w:between w:val="nil"/>
        </w:pBdr>
        <w:tabs>
          <w:tab w:val="left" w:pos="9356"/>
        </w:tabs>
        <w:spacing w:before="174" w:line="266" w:lineRule="auto"/>
        <w:ind w:left="614" w:right="384" w:firstLine="22"/>
        <w:rPr>
          <w:color w:val="000000"/>
          <w:sz w:val="24"/>
          <w:szCs w:val="24"/>
          <w:lang w:val="es-419"/>
          <w:rPrChange w:id="492" w:author="Guillermo Florez" w:date="2021-10-13T17:21:00Z">
            <w:rPr>
              <w:color w:val="000000"/>
              <w:sz w:val="24"/>
              <w:szCs w:val="24"/>
            </w:rPr>
          </w:rPrChange>
        </w:rPr>
      </w:pPr>
      <w:r w:rsidRPr="00D85772">
        <w:rPr>
          <w:rFonts w:eastAsia="Georgia" w:cs="Georgia"/>
          <w:b/>
          <w:color w:val="000000"/>
          <w:sz w:val="24"/>
          <w:szCs w:val="24"/>
          <w:lang w:val="es-419"/>
          <w:rPrChange w:id="493" w:author="Guillermo Florez" w:date="2021-10-13T17:21:00Z">
            <w:rPr>
              <w:rFonts w:eastAsia="Georgia" w:cs="Georgia"/>
              <w:b/>
              <w:color w:val="000000"/>
              <w:sz w:val="24"/>
              <w:szCs w:val="24"/>
            </w:rPr>
          </w:rPrChange>
        </w:rPr>
        <w:t xml:space="preserve">Contact person: </w:t>
      </w:r>
      <w:r w:rsidRPr="00D85772">
        <w:rPr>
          <w:color w:val="000000"/>
          <w:sz w:val="24"/>
          <w:szCs w:val="24"/>
          <w:lang w:val="es-419"/>
          <w:rPrChange w:id="494" w:author="Guillermo Florez" w:date="2021-10-13T17:21:00Z">
            <w:rPr>
              <w:color w:val="000000"/>
              <w:sz w:val="24"/>
              <w:szCs w:val="24"/>
            </w:rPr>
          </w:rPrChange>
        </w:rPr>
        <w:t>Guillermo Florez-Montero (</w:t>
      </w:r>
      <w:r w:rsidR="0085643C" w:rsidRPr="009F0123">
        <w:fldChar w:fldCharType="begin"/>
      </w:r>
      <w:r w:rsidR="0085643C" w:rsidRPr="00D85772">
        <w:rPr>
          <w:lang w:val="es-419"/>
          <w:rPrChange w:id="495" w:author="Guillermo Florez" w:date="2021-10-13T17:21:00Z">
            <w:rPr/>
          </w:rPrChange>
        </w:rPr>
        <w:instrText xml:space="preserve"> HYPERLINK "mailto:gflorezmontero@gmail.com" \h </w:instrText>
      </w:r>
      <w:r w:rsidR="0085643C" w:rsidRPr="009F0123">
        <w:fldChar w:fldCharType="separate"/>
      </w:r>
      <w:r w:rsidRPr="00D85772">
        <w:rPr>
          <w:color w:val="000000"/>
          <w:sz w:val="24"/>
          <w:szCs w:val="24"/>
          <w:lang w:val="es-419"/>
          <w:rPrChange w:id="496" w:author="Guillermo Florez" w:date="2021-10-13T17:21:00Z">
            <w:rPr>
              <w:color w:val="000000"/>
              <w:sz w:val="24"/>
              <w:szCs w:val="24"/>
            </w:rPr>
          </w:rPrChange>
        </w:rPr>
        <w:t>gflorezmontero@gmail.com</w:t>
      </w:r>
      <w:r w:rsidR="0085643C" w:rsidRPr="009F0123">
        <w:rPr>
          <w:color w:val="000000"/>
          <w:sz w:val="24"/>
          <w:szCs w:val="24"/>
        </w:rPr>
        <w:fldChar w:fldCharType="end"/>
      </w:r>
      <w:r w:rsidRPr="00D85772">
        <w:rPr>
          <w:color w:val="000000"/>
          <w:sz w:val="24"/>
          <w:szCs w:val="24"/>
          <w:lang w:val="es-419"/>
          <w:rPrChange w:id="497" w:author="Guillermo Florez" w:date="2021-10-13T17:21:00Z">
            <w:rPr>
              <w:color w:val="000000"/>
              <w:sz w:val="24"/>
              <w:szCs w:val="24"/>
            </w:rPr>
          </w:rPrChange>
        </w:rPr>
        <w:t>) or Marco Mello (</w:t>
      </w:r>
      <w:r w:rsidR="0085643C" w:rsidRPr="009F0123">
        <w:fldChar w:fldCharType="begin"/>
      </w:r>
      <w:r w:rsidR="0085643C" w:rsidRPr="00D85772">
        <w:rPr>
          <w:lang w:val="es-419"/>
          <w:rPrChange w:id="498" w:author="Guillermo Florez" w:date="2021-10-13T17:21:00Z">
            <w:rPr/>
          </w:rPrChange>
        </w:rPr>
        <w:instrText xml:space="preserve"> HYPERLINK "mailto:marmello@usp.br" \h </w:instrText>
      </w:r>
      <w:r w:rsidR="0085643C" w:rsidRPr="009F0123">
        <w:fldChar w:fldCharType="separate"/>
      </w:r>
      <w:r w:rsidRPr="00D85772">
        <w:rPr>
          <w:color w:val="000000"/>
          <w:sz w:val="24"/>
          <w:szCs w:val="24"/>
          <w:lang w:val="es-419"/>
          <w:rPrChange w:id="499" w:author="Guillermo Florez" w:date="2021-10-13T17:21:00Z">
            <w:rPr>
              <w:color w:val="000000"/>
              <w:sz w:val="24"/>
              <w:szCs w:val="24"/>
            </w:rPr>
          </w:rPrChange>
        </w:rPr>
        <w:t>marmello@usp.br</w:t>
      </w:r>
      <w:r w:rsidR="0085643C" w:rsidRPr="009F0123">
        <w:rPr>
          <w:color w:val="000000"/>
          <w:sz w:val="24"/>
          <w:szCs w:val="24"/>
        </w:rPr>
        <w:fldChar w:fldCharType="end"/>
      </w:r>
      <w:r w:rsidRPr="00D85772">
        <w:rPr>
          <w:color w:val="000000"/>
          <w:sz w:val="24"/>
          <w:szCs w:val="24"/>
          <w:lang w:val="es-419"/>
          <w:rPrChange w:id="500" w:author="Guillermo Florez" w:date="2021-10-13T17:21:00Z">
            <w:rPr>
              <w:color w:val="000000"/>
              <w:sz w:val="24"/>
              <w:szCs w:val="24"/>
            </w:rPr>
          </w:rPrChange>
        </w:rPr>
        <w:t>).</w:t>
      </w:r>
    </w:p>
    <w:p w14:paraId="0000010C" w14:textId="42B52B61" w:rsidR="00A2515D" w:rsidRPr="009F0123" w:rsidRDefault="002F0901">
      <w:pPr>
        <w:spacing w:before="198"/>
        <w:ind w:left="638"/>
        <w:rPr>
          <w:sz w:val="24"/>
          <w:szCs w:val="24"/>
        </w:rPr>
      </w:pPr>
      <w:r w:rsidRPr="009F0123">
        <w:rPr>
          <w:rFonts w:eastAsia="Georgia" w:cs="Georgia"/>
          <w:b/>
          <w:sz w:val="24"/>
          <w:szCs w:val="24"/>
        </w:rPr>
        <w:t xml:space="preserve">Download link: </w:t>
      </w:r>
      <w:del w:id="501" w:author="Marco Mello" w:date="2021-10-26T12:53:00Z">
        <w:r w:rsidR="0085593E" w:rsidDel="00F46D71">
          <w:fldChar w:fldCharType="begin"/>
        </w:r>
        <w:r w:rsidR="0085593E" w:rsidDel="00F46D71">
          <w:delInstrText xml:space="preserve"> HYPERLINK "https://github.com/gflorezm/NeoBat_Interactions" \h </w:delInstrText>
        </w:r>
        <w:r w:rsidR="0085593E" w:rsidDel="00F46D71">
          <w:fldChar w:fldCharType="separate"/>
        </w:r>
        <w:r w:rsidRPr="009F0123" w:rsidDel="00F46D71">
          <w:rPr>
            <w:sz w:val="24"/>
            <w:szCs w:val="24"/>
          </w:rPr>
          <w:delText>https://github.com/gflorezm/NeoBat_Interactions</w:delText>
        </w:r>
        <w:r w:rsidR="0085593E" w:rsidDel="00F46D71">
          <w:rPr>
            <w:sz w:val="24"/>
            <w:szCs w:val="24"/>
          </w:rPr>
          <w:fldChar w:fldCharType="end"/>
        </w:r>
      </w:del>
      <w:ins w:id="502" w:author="Marco Mello" w:date="2021-10-26T12:53:00Z">
        <w:r w:rsidR="00F46D71" w:rsidRPr="009F0123">
          <w:rPr>
            <w:sz w:val="24"/>
            <w:szCs w:val="24"/>
          </w:rPr>
          <w:t>https://github.com/gflorezm/NeoBat_Interactions</w:t>
        </w:r>
      </w:ins>
      <w:ins w:id="503" w:author="Guillermo Florez" w:date="2021-10-26T03:08:00Z">
        <w:r w:rsidR="006D6D22">
          <w:rPr>
            <w:sz w:val="24"/>
            <w:szCs w:val="24"/>
          </w:rPr>
          <w:t xml:space="preserve"> and</w:t>
        </w:r>
        <w:del w:id="504" w:author="Marco Mello" w:date="2021-10-26T12:53:00Z">
          <w:r w:rsidR="006D6D22" w:rsidDel="00F46D71">
            <w:rPr>
              <w:sz w:val="24"/>
              <w:szCs w:val="24"/>
            </w:rPr>
            <w:delText xml:space="preserve"> </w:delText>
          </w:r>
        </w:del>
        <w:r w:rsidR="006D6D22" w:rsidRPr="006D6D22">
          <w:t xml:space="preserve"> </w:t>
        </w:r>
        <w:r w:rsidR="006D6D22" w:rsidRPr="006D6D22">
          <w:rPr>
            <w:sz w:val="24"/>
            <w:szCs w:val="24"/>
          </w:rPr>
          <w:t>https://doi.org/10.5281/zenodo.4894176</w:t>
        </w:r>
        <w:r w:rsidR="006D6D22">
          <w:rPr>
            <w:sz w:val="24"/>
            <w:szCs w:val="24"/>
          </w:rPr>
          <w:t>.</w:t>
        </w:r>
      </w:ins>
    </w:p>
    <w:p w14:paraId="0000010D" w14:textId="77777777" w:rsidR="00A2515D" w:rsidRPr="009F0123" w:rsidRDefault="002F0901">
      <w:pPr>
        <w:spacing w:before="228"/>
        <w:ind w:left="638"/>
        <w:rPr>
          <w:sz w:val="24"/>
          <w:szCs w:val="24"/>
        </w:rPr>
      </w:pPr>
      <w:r w:rsidRPr="009F0123">
        <w:rPr>
          <w:rFonts w:eastAsia="Georgia" w:cs="Georgia"/>
          <w:b/>
          <w:sz w:val="24"/>
          <w:szCs w:val="24"/>
        </w:rPr>
        <w:t xml:space="preserve">Copyright restrictions: </w:t>
      </w:r>
      <w:r w:rsidRPr="009F0123">
        <w:rPr>
          <w:sz w:val="24"/>
          <w:szCs w:val="24"/>
        </w:rPr>
        <w:t>Creative Commons Attribution 4.0 International License.</w:t>
      </w:r>
    </w:p>
    <w:p w14:paraId="0000010E" w14:textId="425390A2" w:rsidR="00A2515D" w:rsidRPr="009F0123" w:rsidRDefault="002F0901">
      <w:pPr>
        <w:spacing w:before="228" w:line="266" w:lineRule="auto"/>
        <w:ind w:left="638" w:right="645"/>
        <w:rPr>
          <w:sz w:val="24"/>
          <w:szCs w:val="24"/>
        </w:rPr>
      </w:pPr>
      <w:r w:rsidRPr="009F0123">
        <w:rPr>
          <w:rFonts w:eastAsia="Georgia" w:cs="Georgia"/>
          <w:b/>
          <w:sz w:val="24"/>
          <w:szCs w:val="24"/>
        </w:rPr>
        <w:t xml:space="preserve">Proprietary restrictions: </w:t>
      </w:r>
      <w:r w:rsidRPr="009F0123">
        <w:rPr>
          <w:sz w:val="24"/>
          <w:szCs w:val="24"/>
        </w:rPr>
        <w:t xml:space="preserve">Please cite this </w:t>
      </w:r>
      <w:r w:rsidRPr="009F0123">
        <w:rPr>
          <w:i/>
          <w:sz w:val="24"/>
          <w:szCs w:val="24"/>
        </w:rPr>
        <w:t xml:space="preserve">Ecology </w:t>
      </w:r>
      <w:r w:rsidRPr="009F0123">
        <w:rPr>
          <w:sz w:val="24"/>
          <w:szCs w:val="24"/>
        </w:rPr>
        <w:t>data paper when the data are used in any kinds of publication</w:t>
      </w:r>
      <w:del w:id="505" w:author="Marco Mello" w:date="2021-10-13T10:19:00Z">
        <w:r w:rsidRPr="009F0123" w:rsidDel="00140C50">
          <w:rPr>
            <w:sz w:val="24"/>
            <w:szCs w:val="24"/>
          </w:rPr>
          <w:delText>,</w:delText>
        </w:r>
      </w:del>
      <w:ins w:id="506" w:author="Marco Mello" w:date="2021-10-13T10:19:00Z">
        <w:r w:rsidR="00140C50">
          <w:rPr>
            <w:sz w:val="24"/>
            <w:szCs w:val="24"/>
          </w:rPr>
          <w:t xml:space="preserve"> related to</w:t>
        </w:r>
      </w:ins>
      <w:r w:rsidRPr="009F0123">
        <w:rPr>
          <w:sz w:val="24"/>
          <w:szCs w:val="24"/>
        </w:rPr>
        <w:t xml:space="preserve"> </w:t>
      </w:r>
      <w:del w:id="507" w:author="Marco Mello" w:date="2021-10-13T10:19:00Z">
        <w:r w:rsidRPr="009F0123" w:rsidDel="00454714">
          <w:rPr>
            <w:sz w:val="24"/>
            <w:szCs w:val="24"/>
          </w:rPr>
          <w:delText>as well as</w:delText>
        </w:r>
        <w:r w:rsidRPr="009F0123" w:rsidDel="00140C50">
          <w:rPr>
            <w:sz w:val="24"/>
            <w:szCs w:val="24"/>
          </w:rPr>
          <w:delText xml:space="preserve"> </w:delText>
        </w:r>
      </w:del>
      <w:r w:rsidRPr="009F0123">
        <w:rPr>
          <w:sz w:val="24"/>
          <w:szCs w:val="24"/>
        </w:rPr>
        <w:t>research, outreach, and teaching activities.</w:t>
      </w:r>
    </w:p>
    <w:p w14:paraId="0000010F" w14:textId="77777777" w:rsidR="00A2515D" w:rsidRPr="009F0123" w:rsidRDefault="002F0901">
      <w:pPr>
        <w:spacing w:before="198"/>
        <w:ind w:left="638"/>
        <w:rPr>
          <w:sz w:val="24"/>
          <w:szCs w:val="24"/>
        </w:rPr>
      </w:pPr>
      <w:r w:rsidRPr="009F0123">
        <w:rPr>
          <w:rFonts w:eastAsia="Georgia" w:cs="Georgia"/>
          <w:b/>
          <w:sz w:val="24"/>
          <w:szCs w:val="24"/>
        </w:rPr>
        <w:t xml:space="preserve">Costs: </w:t>
      </w:r>
      <w:r w:rsidRPr="009F0123">
        <w:rPr>
          <w:sz w:val="24"/>
          <w:szCs w:val="24"/>
        </w:rPr>
        <w:t>None.</w:t>
      </w:r>
    </w:p>
    <w:p w14:paraId="00000111" w14:textId="340B384B" w:rsidR="00A2515D" w:rsidRPr="009F0123" w:rsidRDefault="00A2515D" w:rsidP="005F7D0D"/>
    <w:p w14:paraId="722D1A66" w14:textId="77777777" w:rsidR="00445D9C" w:rsidRPr="009F0123" w:rsidRDefault="00445D9C" w:rsidP="005F7D0D"/>
    <w:p w14:paraId="00000112" w14:textId="77777777" w:rsidR="00A2515D" w:rsidRPr="009F0123" w:rsidRDefault="002F0901">
      <w:pPr>
        <w:pStyle w:val="Ttulo2"/>
        <w:ind w:firstLine="140"/>
        <w:rPr>
          <w:rFonts w:ascii="Palatino Linotype" w:hAnsi="Palatino Linotype"/>
        </w:rPr>
      </w:pPr>
      <w:bookmarkStart w:id="508" w:name="bookmark=id.1ksv4uv" w:colFirst="0" w:colLast="0"/>
      <w:bookmarkEnd w:id="508"/>
      <w:r w:rsidRPr="009F0123">
        <w:rPr>
          <w:rFonts w:ascii="Palatino Linotype" w:hAnsi="Palatino Linotype"/>
        </w:rPr>
        <w:t>CLASS IV. DATA STRUCTURAL DESCRIPTORS</w:t>
      </w:r>
    </w:p>
    <w:p w14:paraId="00000113" w14:textId="77777777" w:rsidR="00A2515D" w:rsidRPr="009F0123" w:rsidRDefault="00A2515D" w:rsidP="005F7D0D"/>
    <w:p w14:paraId="00000114" w14:textId="77777777" w:rsidR="00A2515D" w:rsidRPr="009F0123" w:rsidRDefault="00A2515D" w:rsidP="005F7D0D"/>
    <w:p w14:paraId="00000115" w14:textId="77777777" w:rsidR="00A2515D" w:rsidRPr="009F0123" w:rsidRDefault="002F0901">
      <w:pPr>
        <w:pStyle w:val="Ttulo3"/>
        <w:numPr>
          <w:ilvl w:val="0"/>
          <w:numId w:val="3"/>
        </w:numPr>
        <w:tabs>
          <w:tab w:val="left" w:pos="454"/>
        </w:tabs>
        <w:rPr>
          <w:rFonts w:ascii="Palatino Linotype" w:hAnsi="Palatino Linotype"/>
          <w:sz w:val="24"/>
          <w:szCs w:val="24"/>
        </w:rPr>
      </w:pPr>
      <w:bookmarkStart w:id="509" w:name="bookmark=id.44sinio" w:colFirst="0" w:colLast="0"/>
      <w:bookmarkEnd w:id="509"/>
      <w:r w:rsidRPr="009F0123">
        <w:rPr>
          <w:rFonts w:ascii="Palatino Linotype" w:hAnsi="Palatino Linotype"/>
          <w:sz w:val="24"/>
          <w:szCs w:val="24"/>
        </w:rPr>
        <w:t>Data set file</w:t>
      </w:r>
    </w:p>
    <w:p w14:paraId="00000116" w14:textId="77777777" w:rsidR="00A2515D" w:rsidRPr="009F0123" w:rsidRDefault="002F0901">
      <w:pPr>
        <w:spacing w:before="201"/>
        <w:ind w:left="638"/>
        <w:rPr>
          <w:rFonts w:eastAsia="Georgia" w:cs="Georgia"/>
          <w:b/>
          <w:sz w:val="24"/>
          <w:szCs w:val="24"/>
        </w:rPr>
      </w:pPr>
      <w:r w:rsidRPr="009F0123">
        <w:rPr>
          <w:rFonts w:eastAsia="Georgia" w:cs="Georgia"/>
          <w:b/>
          <w:sz w:val="24"/>
          <w:szCs w:val="24"/>
        </w:rPr>
        <w:t>Identity:</w:t>
      </w:r>
    </w:p>
    <w:p w14:paraId="00000117" w14:textId="77777777" w:rsidR="00A2515D" w:rsidRPr="009F0123" w:rsidRDefault="002F0901">
      <w:pPr>
        <w:numPr>
          <w:ilvl w:val="1"/>
          <w:numId w:val="3"/>
        </w:numPr>
        <w:pBdr>
          <w:top w:val="nil"/>
          <w:left w:val="nil"/>
          <w:bottom w:val="nil"/>
          <w:right w:val="nil"/>
          <w:between w:val="nil"/>
        </w:pBdr>
        <w:tabs>
          <w:tab w:val="left" w:pos="1077"/>
        </w:tabs>
        <w:spacing w:before="244"/>
        <w:rPr>
          <w:color w:val="000000"/>
          <w:sz w:val="24"/>
          <w:szCs w:val="24"/>
        </w:rPr>
      </w:pPr>
      <w:r w:rsidRPr="009F0123">
        <w:rPr>
          <w:color w:val="000000"/>
          <w:sz w:val="24"/>
          <w:szCs w:val="24"/>
        </w:rPr>
        <w:t>NeoBat_Interactions_References.csv</w:t>
      </w:r>
    </w:p>
    <w:p w14:paraId="00000118" w14:textId="77777777" w:rsidR="00A2515D" w:rsidRPr="009F0123" w:rsidRDefault="002F0901">
      <w:pPr>
        <w:numPr>
          <w:ilvl w:val="1"/>
          <w:numId w:val="3"/>
        </w:numPr>
        <w:pBdr>
          <w:top w:val="nil"/>
          <w:left w:val="nil"/>
          <w:bottom w:val="nil"/>
          <w:right w:val="nil"/>
          <w:between w:val="nil"/>
        </w:pBdr>
        <w:tabs>
          <w:tab w:val="left" w:pos="1077"/>
        </w:tabs>
        <w:spacing w:before="109"/>
        <w:rPr>
          <w:color w:val="000000"/>
          <w:sz w:val="24"/>
          <w:szCs w:val="24"/>
        </w:rPr>
      </w:pPr>
      <w:r w:rsidRPr="009F0123">
        <w:rPr>
          <w:color w:val="000000"/>
          <w:sz w:val="24"/>
          <w:szCs w:val="24"/>
        </w:rPr>
        <w:lastRenderedPageBreak/>
        <w:t>NeoBat_Interactions_Sites.csv</w:t>
      </w:r>
    </w:p>
    <w:p w14:paraId="2DB92C78" w14:textId="77777777" w:rsidR="00E90EBB" w:rsidRPr="009F0123" w:rsidRDefault="002F0901" w:rsidP="00E90EBB">
      <w:pPr>
        <w:numPr>
          <w:ilvl w:val="1"/>
          <w:numId w:val="3"/>
        </w:numPr>
        <w:pBdr>
          <w:top w:val="nil"/>
          <w:left w:val="nil"/>
          <w:bottom w:val="nil"/>
          <w:right w:val="nil"/>
          <w:between w:val="nil"/>
        </w:pBdr>
        <w:tabs>
          <w:tab w:val="left" w:pos="1077"/>
        </w:tabs>
        <w:spacing w:before="109"/>
        <w:rPr>
          <w:color w:val="000000"/>
          <w:sz w:val="24"/>
          <w:szCs w:val="24"/>
        </w:rPr>
      </w:pPr>
      <w:r w:rsidRPr="009F0123">
        <w:rPr>
          <w:color w:val="000000"/>
          <w:sz w:val="24"/>
          <w:szCs w:val="24"/>
        </w:rPr>
        <w:t>NeoBat_Interactions_Records.csv</w:t>
      </w:r>
    </w:p>
    <w:p w14:paraId="0000011B" w14:textId="55D6D513" w:rsidR="00A2515D" w:rsidRPr="009F0123" w:rsidRDefault="002F0901" w:rsidP="00E90EBB">
      <w:pPr>
        <w:pBdr>
          <w:top w:val="nil"/>
          <w:left w:val="nil"/>
          <w:bottom w:val="nil"/>
          <w:right w:val="nil"/>
          <w:between w:val="nil"/>
        </w:pBdr>
        <w:tabs>
          <w:tab w:val="left" w:pos="1077"/>
        </w:tabs>
        <w:spacing w:before="109"/>
        <w:ind w:left="721"/>
        <w:rPr>
          <w:b/>
          <w:bCs/>
          <w:color w:val="000000"/>
          <w:sz w:val="24"/>
          <w:szCs w:val="24"/>
        </w:rPr>
      </w:pPr>
      <w:r w:rsidRPr="009F0123">
        <w:rPr>
          <w:b/>
          <w:bCs/>
          <w:sz w:val="24"/>
          <w:szCs w:val="24"/>
        </w:rPr>
        <w:t>Size:</w:t>
      </w:r>
    </w:p>
    <w:p w14:paraId="0000011C" w14:textId="77777777" w:rsidR="00A2515D" w:rsidRPr="009F0123" w:rsidRDefault="002F0901">
      <w:pPr>
        <w:numPr>
          <w:ilvl w:val="0"/>
          <w:numId w:val="2"/>
        </w:numPr>
        <w:pBdr>
          <w:top w:val="nil"/>
          <w:left w:val="nil"/>
          <w:bottom w:val="nil"/>
          <w:right w:val="nil"/>
          <w:between w:val="nil"/>
        </w:pBdr>
        <w:tabs>
          <w:tab w:val="left" w:pos="1077"/>
        </w:tabs>
        <w:spacing w:before="244"/>
        <w:rPr>
          <w:color w:val="000000"/>
          <w:sz w:val="24"/>
          <w:szCs w:val="24"/>
        </w:rPr>
      </w:pPr>
      <w:r w:rsidRPr="009F0123">
        <w:rPr>
          <w:color w:val="000000"/>
          <w:sz w:val="24"/>
          <w:szCs w:val="24"/>
        </w:rPr>
        <w:t>NeoBat_Interactions_References.csv, 168 references, 34.9 KB</w:t>
      </w:r>
    </w:p>
    <w:p w14:paraId="0000011D" w14:textId="77777777" w:rsidR="00A2515D" w:rsidRPr="009F0123" w:rsidRDefault="002F0901">
      <w:pPr>
        <w:numPr>
          <w:ilvl w:val="0"/>
          <w:numId w:val="2"/>
        </w:numPr>
        <w:pBdr>
          <w:top w:val="nil"/>
          <w:left w:val="nil"/>
          <w:bottom w:val="nil"/>
          <w:right w:val="nil"/>
          <w:between w:val="nil"/>
        </w:pBdr>
        <w:tabs>
          <w:tab w:val="left" w:pos="1077"/>
        </w:tabs>
        <w:spacing w:before="109"/>
        <w:rPr>
          <w:color w:val="000000"/>
          <w:sz w:val="24"/>
          <w:szCs w:val="24"/>
        </w:rPr>
      </w:pPr>
      <w:r w:rsidRPr="009F0123">
        <w:rPr>
          <w:color w:val="000000"/>
          <w:sz w:val="24"/>
          <w:szCs w:val="24"/>
        </w:rPr>
        <w:t>NeoBat_Interactions_Sites.csv, 200 study sites, 49.4 KB</w:t>
      </w:r>
    </w:p>
    <w:p w14:paraId="0000011E" w14:textId="77777777" w:rsidR="00A2515D" w:rsidRPr="009F0123" w:rsidRDefault="002F0901">
      <w:pPr>
        <w:numPr>
          <w:ilvl w:val="0"/>
          <w:numId w:val="2"/>
        </w:numPr>
        <w:pBdr>
          <w:top w:val="nil"/>
          <w:left w:val="nil"/>
          <w:bottom w:val="nil"/>
          <w:right w:val="nil"/>
          <w:between w:val="nil"/>
        </w:pBdr>
        <w:tabs>
          <w:tab w:val="left" w:pos="1077"/>
        </w:tabs>
        <w:spacing w:before="109"/>
        <w:rPr>
          <w:color w:val="000000"/>
          <w:sz w:val="24"/>
          <w:szCs w:val="24"/>
        </w:rPr>
      </w:pPr>
      <w:r w:rsidRPr="009F0123">
        <w:rPr>
          <w:color w:val="000000"/>
          <w:sz w:val="24"/>
          <w:szCs w:val="24"/>
        </w:rPr>
        <w:t>NeoBat_Interactions_Records.csv, 2571 records, 402.3 KB</w:t>
      </w:r>
    </w:p>
    <w:p w14:paraId="40307139" w14:textId="77777777" w:rsidR="00E90EBB" w:rsidRPr="009F0123" w:rsidRDefault="002F0901" w:rsidP="00E90EBB">
      <w:pPr>
        <w:spacing w:before="228"/>
        <w:ind w:left="638"/>
        <w:rPr>
          <w:sz w:val="24"/>
          <w:szCs w:val="24"/>
        </w:rPr>
      </w:pPr>
      <w:r w:rsidRPr="009F0123">
        <w:rPr>
          <w:rFonts w:eastAsia="Georgia" w:cs="Georgia"/>
          <w:b/>
          <w:sz w:val="24"/>
          <w:szCs w:val="24"/>
        </w:rPr>
        <w:t xml:space="preserve">Format and storage mode: </w:t>
      </w:r>
      <w:r w:rsidRPr="009F0123">
        <w:rPr>
          <w:sz w:val="24"/>
          <w:szCs w:val="24"/>
        </w:rPr>
        <w:t>Data frames as comma-separated values (.csv)</w:t>
      </w:r>
    </w:p>
    <w:p w14:paraId="00000120" w14:textId="773ED2F8" w:rsidR="00A2515D" w:rsidRPr="009F0123" w:rsidRDefault="002F0901" w:rsidP="00E90EBB">
      <w:pPr>
        <w:spacing w:before="228"/>
        <w:ind w:left="638"/>
        <w:rPr>
          <w:sz w:val="24"/>
          <w:szCs w:val="24"/>
        </w:rPr>
      </w:pPr>
      <w:r w:rsidRPr="009F0123">
        <w:rPr>
          <w:b/>
          <w:bCs/>
          <w:sz w:val="24"/>
          <w:szCs w:val="24"/>
        </w:rPr>
        <w:t>Alphanumeric attributes:</w:t>
      </w:r>
      <w:r w:rsidRPr="009F0123">
        <w:rPr>
          <w:sz w:val="24"/>
          <w:szCs w:val="24"/>
        </w:rPr>
        <w:t xml:space="preserve"> Mixed</w:t>
      </w:r>
    </w:p>
    <w:p w14:paraId="00000121" w14:textId="77777777" w:rsidR="00A2515D" w:rsidRPr="009F0123" w:rsidRDefault="002F0901">
      <w:pPr>
        <w:pBdr>
          <w:top w:val="nil"/>
          <w:left w:val="nil"/>
          <w:bottom w:val="nil"/>
          <w:right w:val="nil"/>
          <w:between w:val="nil"/>
        </w:pBdr>
        <w:spacing w:before="228"/>
        <w:ind w:left="638"/>
        <w:rPr>
          <w:color w:val="000000"/>
          <w:sz w:val="24"/>
          <w:szCs w:val="24"/>
        </w:rPr>
      </w:pPr>
      <w:r w:rsidRPr="009F0123">
        <w:rPr>
          <w:rFonts w:eastAsia="Georgia" w:cs="Georgia"/>
          <w:b/>
          <w:color w:val="000000"/>
          <w:sz w:val="24"/>
          <w:szCs w:val="24"/>
        </w:rPr>
        <w:t xml:space="preserve">Data anomalies: </w:t>
      </w:r>
      <w:r w:rsidRPr="009F0123">
        <w:rPr>
          <w:color w:val="000000"/>
          <w:sz w:val="24"/>
          <w:szCs w:val="24"/>
        </w:rPr>
        <w:t>If no information is available for any cell, this is indicated as ‘NA’</w:t>
      </w:r>
      <w:del w:id="510" w:author="Renata de Lara Muylaert" w:date="2021-10-15T15:56:00Z">
        <w:r w:rsidRPr="009F0123" w:rsidDel="002447DE">
          <w:rPr>
            <w:color w:val="000000"/>
            <w:sz w:val="24"/>
            <w:szCs w:val="24"/>
          </w:rPr>
          <w:delText>.</w:delText>
        </w:r>
      </w:del>
    </w:p>
    <w:p w14:paraId="00000122" w14:textId="77777777" w:rsidR="00A2515D" w:rsidRPr="009F0123" w:rsidRDefault="00A2515D" w:rsidP="005F7D0D">
      <w:pPr>
        <w:rPr>
          <w:sz w:val="24"/>
          <w:szCs w:val="24"/>
        </w:rPr>
      </w:pPr>
    </w:p>
    <w:p w14:paraId="00000123" w14:textId="77777777" w:rsidR="00A2515D" w:rsidRPr="009F0123" w:rsidRDefault="002F0901">
      <w:pPr>
        <w:pStyle w:val="Ttulo3"/>
        <w:numPr>
          <w:ilvl w:val="0"/>
          <w:numId w:val="3"/>
        </w:numPr>
        <w:tabs>
          <w:tab w:val="left" w:pos="443"/>
        </w:tabs>
        <w:ind w:left="442" w:hanging="303"/>
        <w:rPr>
          <w:rFonts w:ascii="Palatino Linotype" w:hAnsi="Palatino Linotype"/>
          <w:sz w:val="24"/>
          <w:szCs w:val="24"/>
        </w:rPr>
      </w:pPr>
      <w:bookmarkStart w:id="511" w:name="bookmark=id.2jxsxqh" w:colFirst="0" w:colLast="0"/>
      <w:bookmarkEnd w:id="511"/>
      <w:r w:rsidRPr="009F0123">
        <w:rPr>
          <w:rFonts w:ascii="Palatino Linotype" w:hAnsi="Palatino Linotype"/>
          <w:sz w:val="24"/>
          <w:szCs w:val="24"/>
        </w:rPr>
        <w:t>Variable information</w:t>
      </w:r>
    </w:p>
    <w:p w14:paraId="34B23AA4" w14:textId="77777777" w:rsidR="00445D9C" w:rsidRPr="009F0123" w:rsidRDefault="002F0901" w:rsidP="00445D9C">
      <w:pPr>
        <w:pBdr>
          <w:top w:val="nil"/>
          <w:left w:val="nil"/>
          <w:bottom w:val="nil"/>
          <w:right w:val="nil"/>
          <w:between w:val="nil"/>
        </w:pBdr>
        <w:spacing w:before="174" w:line="336" w:lineRule="auto"/>
        <w:ind w:left="630" w:right="1660" w:firstLine="7"/>
        <w:rPr>
          <w:color w:val="000000"/>
          <w:sz w:val="24"/>
          <w:szCs w:val="24"/>
        </w:rPr>
      </w:pPr>
      <w:r w:rsidRPr="009F0123">
        <w:rPr>
          <w:color w:val="000000"/>
          <w:sz w:val="24"/>
          <w:szCs w:val="24"/>
        </w:rPr>
        <w:t xml:space="preserve">Table 3. References information </w:t>
      </w:r>
    </w:p>
    <w:p w14:paraId="00000124" w14:textId="5DD0F775" w:rsidR="00A2515D" w:rsidRPr="009F0123" w:rsidRDefault="002F0901" w:rsidP="00445D9C">
      <w:pPr>
        <w:pBdr>
          <w:top w:val="nil"/>
          <w:left w:val="nil"/>
          <w:bottom w:val="nil"/>
          <w:right w:val="nil"/>
          <w:between w:val="nil"/>
        </w:pBdr>
        <w:spacing w:before="174" w:line="336" w:lineRule="auto"/>
        <w:ind w:left="630" w:right="1660" w:firstLine="7"/>
        <w:rPr>
          <w:color w:val="000000"/>
          <w:sz w:val="24"/>
          <w:szCs w:val="24"/>
        </w:rPr>
      </w:pPr>
      <w:r w:rsidRPr="009F0123">
        <w:rPr>
          <w:color w:val="000000"/>
          <w:sz w:val="24"/>
          <w:szCs w:val="24"/>
        </w:rPr>
        <w:t>Table 4. Study sites information</w:t>
      </w:r>
    </w:p>
    <w:p w14:paraId="32BF3900" w14:textId="450EB731" w:rsidR="00B311FD" w:rsidRPr="009F0123" w:rsidRDefault="002F0901" w:rsidP="00B44E66">
      <w:pPr>
        <w:pBdr>
          <w:top w:val="nil"/>
          <w:left w:val="nil"/>
          <w:bottom w:val="nil"/>
          <w:right w:val="nil"/>
          <w:between w:val="nil"/>
        </w:pBdr>
        <w:tabs>
          <w:tab w:val="left" w:pos="8647"/>
        </w:tabs>
        <w:spacing w:before="2"/>
        <w:ind w:left="630"/>
        <w:rPr>
          <w:color w:val="000000"/>
          <w:sz w:val="24"/>
          <w:szCs w:val="24"/>
        </w:rPr>
      </w:pPr>
      <w:r w:rsidRPr="009F0123">
        <w:rPr>
          <w:color w:val="000000"/>
          <w:sz w:val="24"/>
          <w:szCs w:val="24"/>
        </w:rPr>
        <w:t>Table 5. Interaction records information</w:t>
      </w:r>
    </w:p>
    <w:p w14:paraId="6096A79E" w14:textId="0EA949EB" w:rsidR="004F54E6" w:rsidRPr="009F0123" w:rsidRDefault="004F54E6" w:rsidP="00B44E66">
      <w:pPr>
        <w:pBdr>
          <w:top w:val="nil"/>
          <w:left w:val="nil"/>
          <w:bottom w:val="nil"/>
          <w:right w:val="nil"/>
          <w:between w:val="nil"/>
        </w:pBdr>
        <w:tabs>
          <w:tab w:val="left" w:pos="8647"/>
        </w:tabs>
        <w:spacing w:before="2"/>
        <w:ind w:left="630"/>
        <w:rPr>
          <w:color w:val="000000"/>
          <w:sz w:val="24"/>
          <w:szCs w:val="24"/>
        </w:rPr>
      </w:pPr>
    </w:p>
    <w:p w14:paraId="0F8576F8" w14:textId="0E31BD39" w:rsidR="004F54E6" w:rsidRPr="009F0123" w:rsidRDefault="004F54E6" w:rsidP="00B44E66">
      <w:pPr>
        <w:pBdr>
          <w:top w:val="nil"/>
          <w:left w:val="nil"/>
          <w:bottom w:val="nil"/>
          <w:right w:val="nil"/>
          <w:between w:val="nil"/>
        </w:pBdr>
        <w:tabs>
          <w:tab w:val="left" w:pos="8647"/>
        </w:tabs>
        <w:spacing w:before="2"/>
        <w:ind w:left="630"/>
        <w:rPr>
          <w:color w:val="000000"/>
          <w:sz w:val="24"/>
          <w:szCs w:val="24"/>
        </w:rPr>
      </w:pPr>
    </w:p>
    <w:p w14:paraId="2534DEDE" w14:textId="7856B619" w:rsidR="004F54E6" w:rsidRPr="009F0123" w:rsidRDefault="004F54E6" w:rsidP="00B44E66">
      <w:pPr>
        <w:pBdr>
          <w:top w:val="nil"/>
          <w:left w:val="nil"/>
          <w:bottom w:val="nil"/>
          <w:right w:val="nil"/>
          <w:between w:val="nil"/>
        </w:pBdr>
        <w:tabs>
          <w:tab w:val="left" w:pos="8647"/>
        </w:tabs>
        <w:spacing w:before="2"/>
        <w:ind w:left="630"/>
        <w:rPr>
          <w:color w:val="000000"/>
          <w:sz w:val="24"/>
          <w:szCs w:val="24"/>
        </w:rPr>
      </w:pPr>
    </w:p>
    <w:p w14:paraId="3194D9EA" w14:textId="77777777" w:rsidR="004F54E6" w:rsidRPr="009F0123" w:rsidRDefault="004F54E6" w:rsidP="00B44E66">
      <w:pPr>
        <w:pBdr>
          <w:top w:val="nil"/>
          <w:left w:val="nil"/>
          <w:bottom w:val="nil"/>
          <w:right w:val="nil"/>
          <w:between w:val="nil"/>
        </w:pBdr>
        <w:tabs>
          <w:tab w:val="left" w:pos="8647"/>
        </w:tabs>
        <w:spacing w:before="2"/>
        <w:ind w:left="630"/>
        <w:rPr>
          <w:color w:val="000000"/>
          <w:sz w:val="24"/>
          <w:szCs w:val="24"/>
        </w:rPr>
      </w:pPr>
    </w:p>
    <w:p w14:paraId="00000126" w14:textId="77777777" w:rsidR="00A2515D" w:rsidRPr="009F0123" w:rsidRDefault="002F0901">
      <w:pPr>
        <w:pStyle w:val="Ttulo2"/>
        <w:spacing w:before="139"/>
        <w:ind w:firstLine="140"/>
        <w:rPr>
          <w:rFonts w:ascii="Palatino Linotype" w:hAnsi="Palatino Linotype"/>
        </w:rPr>
      </w:pPr>
      <w:bookmarkStart w:id="512" w:name="bookmark=id.z337ya" w:colFirst="0" w:colLast="0"/>
      <w:bookmarkEnd w:id="512"/>
      <w:r w:rsidRPr="009F0123">
        <w:rPr>
          <w:rFonts w:ascii="Palatino Linotype" w:hAnsi="Palatino Linotype"/>
        </w:rPr>
        <w:t>CLASS V. SUPPLEMENTAL DESCRIPTORS</w:t>
      </w:r>
    </w:p>
    <w:p w14:paraId="00000127" w14:textId="77777777" w:rsidR="00A2515D" w:rsidRPr="009F0123" w:rsidRDefault="00A2515D" w:rsidP="005F7D0D"/>
    <w:p w14:paraId="00000128" w14:textId="77777777" w:rsidR="00A2515D" w:rsidRPr="009F0123" w:rsidRDefault="00A2515D" w:rsidP="005F7D0D"/>
    <w:p w14:paraId="00000129" w14:textId="77777777" w:rsidR="00A2515D" w:rsidRPr="009F0123" w:rsidRDefault="002F0901">
      <w:pPr>
        <w:pStyle w:val="Ttulo3"/>
        <w:ind w:left="140"/>
        <w:rPr>
          <w:rFonts w:ascii="Palatino Linotype" w:hAnsi="Palatino Linotype"/>
          <w:sz w:val="24"/>
          <w:szCs w:val="24"/>
        </w:rPr>
      </w:pPr>
      <w:bookmarkStart w:id="513" w:name="bookmark=id.3j2qqm3" w:colFirst="0" w:colLast="0"/>
      <w:bookmarkEnd w:id="513"/>
      <w:r w:rsidRPr="009F0123">
        <w:rPr>
          <w:rFonts w:ascii="Palatino Linotype" w:hAnsi="Palatino Linotype"/>
          <w:sz w:val="24"/>
          <w:szCs w:val="24"/>
        </w:rPr>
        <w:t>A. Data acquisition</w:t>
      </w:r>
    </w:p>
    <w:p w14:paraId="0000012A" w14:textId="77777777" w:rsidR="00A2515D" w:rsidRPr="009F0123" w:rsidRDefault="002F0901">
      <w:pPr>
        <w:numPr>
          <w:ilvl w:val="0"/>
          <w:numId w:val="1"/>
        </w:numPr>
        <w:pBdr>
          <w:top w:val="nil"/>
          <w:left w:val="nil"/>
          <w:bottom w:val="nil"/>
          <w:right w:val="nil"/>
          <w:between w:val="nil"/>
        </w:pBdr>
        <w:tabs>
          <w:tab w:val="left" w:pos="918"/>
        </w:tabs>
        <w:spacing w:before="174"/>
        <w:rPr>
          <w:color w:val="000000"/>
          <w:sz w:val="24"/>
          <w:szCs w:val="24"/>
        </w:rPr>
      </w:pPr>
      <w:r w:rsidRPr="009F0123">
        <w:rPr>
          <w:rFonts w:eastAsia="Georgia" w:cs="Georgia"/>
          <w:b/>
          <w:color w:val="000000"/>
          <w:sz w:val="24"/>
          <w:szCs w:val="24"/>
        </w:rPr>
        <w:t xml:space="preserve">Data request history: </w:t>
      </w:r>
      <w:r w:rsidRPr="009F0123">
        <w:rPr>
          <w:color w:val="000000"/>
          <w:sz w:val="24"/>
          <w:szCs w:val="24"/>
        </w:rPr>
        <w:t>None</w:t>
      </w:r>
    </w:p>
    <w:p w14:paraId="0000012B" w14:textId="77777777" w:rsidR="00A2515D" w:rsidRPr="009F0123" w:rsidRDefault="002F0901">
      <w:pPr>
        <w:numPr>
          <w:ilvl w:val="0"/>
          <w:numId w:val="1"/>
        </w:numPr>
        <w:pBdr>
          <w:top w:val="nil"/>
          <w:left w:val="nil"/>
          <w:bottom w:val="nil"/>
          <w:right w:val="nil"/>
          <w:between w:val="nil"/>
        </w:pBdr>
        <w:tabs>
          <w:tab w:val="left" w:pos="918"/>
        </w:tabs>
        <w:spacing w:before="107"/>
        <w:rPr>
          <w:color w:val="000000"/>
          <w:sz w:val="24"/>
          <w:szCs w:val="24"/>
        </w:rPr>
      </w:pPr>
      <w:r w:rsidRPr="009F0123">
        <w:rPr>
          <w:rFonts w:eastAsia="Georgia" w:cs="Georgia"/>
          <w:b/>
          <w:color w:val="000000"/>
          <w:sz w:val="24"/>
          <w:szCs w:val="24"/>
        </w:rPr>
        <w:t xml:space="preserve">Data set updates history: </w:t>
      </w:r>
      <w:r w:rsidRPr="009F0123">
        <w:rPr>
          <w:color w:val="000000"/>
          <w:sz w:val="24"/>
          <w:szCs w:val="24"/>
        </w:rPr>
        <w:t>None</w:t>
      </w:r>
    </w:p>
    <w:p w14:paraId="0000012C" w14:textId="77777777" w:rsidR="00A2515D" w:rsidRPr="009F0123" w:rsidRDefault="002F0901">
      <w:pPr>
        <w:numPr>
          <w:ilvl w:val="0"/>
          <w:numId w:val="1"/>
        </w:numPr>
        <w:pBdr>
          <w:top w:val="nil"/>
          <w:left w:val="nil"/>
          <w:bottom w:val="nil"/>
          <w:right w:val="nil"/>
          <w:between w:val="nil"/>
        </w:pBdr>
        <w:tabs>
          <w:tab w:val="left" w:pos="918"/>
        </w:tabs>
        <w:spacing w:before="134"/>
        <w:rPr>
          <w:rFonts w:eastAsia="Georgia" w:cs="Georgia"/>
          <w:b/>
          <w:color w:val="000000"/>
          <w:sz w:val="24"/>
          <w:szCs w:val="24"/>
        </w:rPr>
      </w:pPr>
      <w:r w:rsidRPr="009F0123">
        <w:rPr>
          <w:rFonts w:eastAsia="Georgia" w:cs="Georgia"/>
          <w:b/>
          <w:color w:val="000000"/>
          <w:sz w:val="24"/>
          <w:szCs w:val="24"/>
        </w:rPr>
        <w:t>Data entry/verification procedures</w:t>
      </w:r>
    </w:p>
    <w:p w14:paraId="0000012D" w14:textId="77777777" w:rsidR="00A2515D" w:rsidRPr="009F0123" w:rsidRDefault="00A2515D" w:rsidP="005F7D0D">
      <w:pPr>
        <w:rPr>
          <w:sz w:val="24"/>
          <w:szCs w:val="24"/>
        </w:rPr>
      </w:pPr>
    </w:p>
    <w:p w14:paraId="0000012E" w14:textId="77777777" w:rsidR="00A2515D" w:rsidRPr="009F0123" w:rsidRDefault="002F0901">
      <w:pPr>
        <w:numPr>
          <w:ilvl w:val="0"/>
          <w:numId w:val="8"/>
        </w:numPr>
        <w:pBdr>
          <w:top w:val="nil"/>
          <w:left w:val="nil"/>
          <w:bottom w:val="nil"/>
          <w:right w:val="nil"/>
          <w:between w:val="nil"/>
        </w:pBdr>
        <w:tabs>
          <w:tab w:val="left" w:pos="460"/>
        </w:tabs>
        <w:rPr>
          <w:rFonts w:eastAsia="Georgia" w:cs="Georgia"/>
          <w:b/>
          <w:color w:val="000000"/>
          <w:sz w:val="24"/>
          <w:szCs w:val="24"/>
        </w:rPr>
      </w:pPr>
      <w:bookmarkStart w:id="514" w:name="bookmark=id.1y810tw" w:colFirst="0" w:colLast="0"/>
      <w:bookmarkEnd w:id="514"/>
      <w:r w:rsidRPr="009F0123">
        <w:rPr>
          <w:rFonts w:eastAsia="Georgia" w:cs="Georgia"/>
          <w:b/>
          <w:color w:val="000000"/>
          <w:sz w:val="24"/>
          <w:szCs w:val="24"/>
        </w:rPr>
        <w:t>History of data set usage</w:t>
      </w:r>
    </w:p>
    <w:p w14:paraId="0000012F" w14:textId="7A3220D6" w:rsidR="00A2515D" w:rsidRPr="009F0123" w:rsidRDefault="002F0901" w:rsidP="00B311FD">
      <w:pPr>
        <w:pBdr>
          <w:top w:val="nil"/>
          <w:left w:val="nil"/>
          <w:bottom w:val="nil"/>
          <w:right w:val="nil"/>
          <w:between w:val="nil"/>
        </w:pBdr>
        <w:spacing w:before="174" w:line="276" w:lineRule="auto"/>
        <w:ind w:left="638"/>
        <w:rPr>
          <w:color w:val="000000"/>
          <w:sz w:val="24"/>
          <w:szCs w:val="24"/>
        </w:rPr>
      </w:pPr>
      <w:del w:id="515" w:author="Marco Mello" w:date="2021-10-13T10:20:00Z">
        <w:r w:rsidRPr="009F0123" w:rsidDel="009E45EF">
          <w:rPr>
            <w:color w:val="000000"/>
            <w:sz w:val="24"/>
            <w:szCs w:val="24"/>
          </w:rPr>
          <w:lastRenderedPageBreak/>
          <w:delText xml:space="preserve">The </w:delText>
        </w:r>
      </w:del>
      <w:ins w:id="516" w:author="Marco Mello" w:date="2021-10-13T10:20:00Z">
        <w:r w:rsidR="009E45EF">
          <w:rPr>
            <w:color w:val="000000"/>
            <w:sz w:val="24"/>
            <w:szCs w:val="24"/>
          </w:rPr>
          <w:t>Previous versions of the</w:t>
        </w:r>
        <w:r w:rsidR="009E45EF" w:rsidRPr="009F0123">
          <w:rPr>
            <w:color w:val="000000"/>
            <w:sz w:val="24"/>
            <w:szCs w:val="24"/>
          </w:rPr>
          <w:t xml:space="preserve"> </w:t>
        </w:r>
      </w:ins>
      <w:r w:rsidRPr="009F0123">
        <w:rPr>
          <w:color w:val="000000"/>
          <w:sz w:val="24"/>
          <w:szCs w:val="24"/>
        </w:rPr>
        <w:t>data</w:t>
      </w:r>
      <w:ins w:id="517" w:author="Marco Mello" w:date="2021-10-13T10:20:00Z">
        <w:r w:rsidR="00305FCB">
          <w:rPr>
            <w:color w:val="000000"/>
            <w:sz w:val="24"/>
            <w:szCs w:val="24"/>
          </w:rPr>
          <w:t xml:space="preserve"> set</w:t>
        </w:r>
        <w:r w:rsidR="00A4069F">
          <w:rPr>
            <w:color w:val="000000"/>
            <w:sz w:val="24"/>
            <w:szCs w:val="24"/>
          </w:rPr>
          <w:t xml:space="preserve"> </w:t>
        </w:r>
        <w:r w:rsidR="00305FCB">
          <w:rPr>
            <w:color w:val="000000"/>
            <w:sz w:val="24"/>
            <w:szCs w:val="24"/>
          </w:rPr>
          <w:t>presented</w:t>
        </w:r>
        <w:r w:rsidR="00A4069F">
          <w:rPr>
            <w:color w:val="000000"/>
            <w:sz w:val="24"/>
            <w:szCs w:val="24"/>
          </w:rPr>
          <w:t xml:space="preserve"> here</w:t>
        </w:r>
      </w:ins>
      <w:r w:rsidRPr="009F0123">
        <w:rPr>
          <w:color w:val="000000"/>
          <w:sz w:val="24"/>
          <w:szCs w:val="24"/>
        </w:rPr>
        <w:t xml:space="preserve"> </w:t>
      </w:r>
      <w:del w:id="518" w:author="Marco Mello" w:date="2021-10-13T10:20:00Z">
        <w:r w:rsidRPr="009F0123" w:rsidDel="00305FCB">
          <w:rPr>
            <w:color w:val="000000"/>
            <w:sz w:val="24"/>
            <w:szCs w:val="24"/>
          </w:rPr>
          <w:delText xml:space="preserve">were </w:delText>
        </w:r>
      </w:del>
      <w:ins w:id="519" w:author="Marco Mello" w:date="2021-10-13T10:20:00Z">
        <w:r w:rsidR="00B300F3">
          <w:rPr>
            <w:color w:val="000000"/>
            <w:sz w:val="24"/>
            <w:szCs w:val="24"/>
          </w:rPr>
          <w:t>were</w:t>
        </w:r>
        <w:r w:rsidR="00305FCB" w:rsidRPr="009F0123">
          <w:rPr>
            <w:color w:val="000000"/>
            <w:sz w:val="24"/>
            <w:szCs w:val="24"/>
          </w:rPr>
          <w:t xml:space="preserve"> </w:t>
        </w:r>
      </w:ins>
      <w:r w:rsidRPr="009F0123">
        <w:rPr>
          <w:color w:val="000000"/>
          <w:sz w:val="24"/>
          <w:szCs w:val="24"/>
        </w:rPr>
        <w:t>used in the following studies, in chronological order:</w:t>
      </w:r>
    </w:p>
    <w:p w14:paraId="00000130" w14:textId="5A838D3D" w:rsidR="00A2515D" w:rsidRPr="009F0123" w:rsidRDefault="002F0901" w:rsidP="00372906">
      <w:pPr>
        <w:numPr>
          <w:ilvl w:val="1"/>
          <w:numId w:val="8"/>
        </w:numPr>
        <w:pBdr>
          <w:top w:val="nil"/>
          <w:left w:val="nil"/>
          <w:bottom w:val="nil"/>
          <w:right w:val="nil"/>
          <w:between w:val="nil"/>
        </w:pBdr>
        <w:tabs>
          <w:tab w:val="left" w:pos="1077"/>
        </w:tabs>
        <w:spacing w:before="222" w:line="276" w:lineRule="auto"/>
        <w:jc w:val="both"/>
        <w:rPr>
          <w:color w:val="000000"/>
          <w:sz w:val="24"/>
          <w:szCs w:val="24"/>
        </w:rPr>
      </w:pPr>
      <w:r w:rsidRPr="00D85772">
        <w:rPr>
          <w:color w:val="000000"/>
          <w:sz w:val="24"/>
          <w:szCs w:val="24"/>
          <w:lang w:val="pt-BR"/>
          <w:rPrChange w:id="520" w:author="Guillermo Florez" w:date="2021-10-14T10:05:00Z">
            <w:rPr>
              <w:color w:val="000000"/>
              <w:sz w:val="24"/>
              <w:szCs w:val="24"/>
            </w:rPr>
          </w:rPrChange>
        </w:rPr>
        <w:t>Mello, M. A. R., F. M. D. Marquitti, P. R. Guimarães Jr., E. K. V. Kalko, P. Jordano, M.</w:t>
      </w:r>
      <w:r w:rsidRPr="00D85772">
        <w:rPr>
          <w:sz w:val="24"/>
          <w:szCs w:val="24"/>
          <w:lang w:val="pt-BR"/>
          <w:rPrChange w:id="521" w:author="Guillermo Florez" w:date="2021-10-14T10:05:00Z">
            <w:rPr>
              <w:sz w:val="24"/>
              <w:szCs w:val="24"/>
            </w:rPr>
          </w:rPrChange>
        </w:rPr>
        <w:t xml:space="preserve"> </w:t>
      </w:r>
      <w:r w:rsidRPr="00D85772">
        <w:rPr>
          <w:color w:val="000000"/>
          <w:sz w:val="24"/>
          <w:szCs w:val="24"/>
          <w:lang w:val="pt-BR"/>
          <w:rPrChange w:id="522" w:author="Guillermo Florez" w:date="2021-10-14T10:05:00Z">
            <w:rPr>
              <w:color w:val="000000"/>
              <w:sz w:val="24"/>
              <w:szCs w:val="24"/>
            </w:rPr>
          </w:rPrChange>
        </w:rPr>
        <w:t>A. M. de Aguiar, and P. R. Guimaraes.</w:t>
      </w:r>
      <w:r w:rsidRPr="00D85772">
        <w:rPr>
          <w:sz w:val="24"/>
          <w:szCs w:val="24"/>
          <w:lang w:val="pt-BR"/>
          <w:rPrChange w:id="523" w:author="Guillermo Florez" w:date="2021-10-14T10:05:00Z">
            <w:rPr>
              <w:sz w:val="24"/>
              <w:szCs w:val="24"/>
            </w:rPr>
          </w:rPrChange>
        </w:rPr>
        <w:t xml:space="preserve"> </w:t>
      </w:r>
      <w:r w:rsidRPr="009F0123">
        <w:rPr>
          <w:color w:val="000000"/>
          <w:sz w:val="24"/>
          <w:szCs w:val="24"/>
        </w:rPr>
        <w:t>2011. The missing part of seed dispersal networks: structure and robustness of bat-fruit interactions. PLoS One 6: e17395.</w:t>
      </w:r>
    </w:p>
    <w:p w14:paraId="00000131" w14:textId="77777777" w:rsidR="00A2515D" w:rsidRPr="009F0123" w:rsidRDefault="002F0901" w:rsidP="00372906">
      <w:pPr>
        <w:numPr>
          <w:ilvl w:val="1"/>
          <w:numId w:val="8"/>
        </w:numPr>
        <w:pBdr>
          <w:top w:val="nil"/>
          <w:left w:val="nil"/>
          <w:bottom w:val="nil"/>
          <w:right w:val="nil"/>
          <w:between w:val="nil"/>
        </w:pBdr>
        <w:tabs>
          <w:tab w:val="left" w:pos="1077"/>
        </w:tabs>
        <w:spacing w:before="94" w:line="276" w:lineRule="auto"/>
        <w:jc w:val="both"/>
        <w:rPr>
          <w:color w:val="000000"/>
          <w:sz w:val="24"/>
          <w:szCs w:val="24"/>
        </w:rPr>
      </w:pPr>
      <w:r w:rsidRPr="00D85772">
        <w:rPr>
          <w:color w:val="000000"/>
          <w:sz w:val="24"/>
          <w:szCs w:val="24"/>
          <w:lang w:val="pt-BR"/>
          <w:rPrChange w:id="524" w:author="Guillermo Florez" w:date="2021-10-14T10:05:00Z">
            <w:rPr>
              <w:color w:val="000000"/>
              <w:sz w:val="24"/>
              <w:szCs w:val="24"/>
            </w:rPr>
          </w:rPrChange>
        </w:rPr>
        <w:t>Mello, M. A. R., F. M. D. Marquitti, P. R. Guimarães, E. K. V. Kalko, P. Jordano, and M.A. M. de Aguiar.</w:t>
      </w:r>
      <w:r w:rsidRPr="00D85772">
        <w:rPr>
          <w:sz w:val="24"/>
          <w:szCs w:val="24"/>
          <w:lang w:val="pt-BR"/>
          <w:rPrChange w:id="525" w:author="Guillermo Florez" w:date="2021-10-14T10:05:00Z">
            <w:rPr>
              <w:sz w:val="24"/>
              <w:szCs w:val="24"/>
            </w:rPr>
          </w:rPrChange>
        </w:rPr>
        <w:t xml:space="preserve"> </w:t>
      </w:r>
      <w:r w:rsidRPr="009F0123">
        <w:rPr>
          <w:color w:val="000000"/>
          <w:sz w:val="24"/>
          <w:szCs w:val="24"/>
        </w:rPr>
        <w:t>2011. The modularity of seed dispersal: differences in structure and robustness between bat– and bird–fruit networks. Oecologia 167: 131–140.</w:t>
      </w:r>
    </w:p>
    <w:p w14:paraId="00000132" w14:textId="77777777" w:rsidR="00A2515D" w:rsidRPr="009F0123" w:rsidRDefault="002F0901" w:rsidP="00372906">
      <w:pPr>
        <w:numPr>
          <w:ilvl w:val="1"/>
          <w:numId w:val="8"/>
        </w:numPr>
        <w:pBdr>
          <w:top w:val="nil"/>
          <w:left w:val="nil"/>
          <w:bottom w:val="nil"/>
          <w:right w:val="nil"/>
          <w:between w:val="nil"/>
        </w:pBdr>
        <w:tabs>
          <w:tab w:val="left" w:pos="1077"/>
        </w:tabs>
        <w:spacing w:before="94" w:line="276" w:lineRule="auto"/>
        <w:jc w:val="both"/>
        <w:rPr>
          <w:color w:val="000000"/>
          <w:sz w:val="24"/>
          <w:szCs w:val="24"/>
        </w:rPr>
      </w:pPr>
      <w:r w:rsidRPr="009F0123">
        <w:rPr>
          <w:color w:val="000000"/>
          <w:sz w:val="24"/>
          <w:szCs w:val="24"/>
        </w:rPr>
        <w:t>Sarmento, R., C. P. Alves-Costa, A. Ayub, and M. A. R. Mello.</w:t>
      </w:r>
      <w:r w:rsidRPr="009F0123">
        <w:rPr>
          <w:sz w:val="24"/>
          <w:szCs w:val="24"/>
        </w:rPr>
        <w:t xml:space="preserve"> </w:t>
      </w:r>
      <w:r w:rsidRPr="009F0123">
        <w:rPr>
          <w:color w:val="000000"/>
          <w:sz w:val="24"/>
          <w:szCs w:val="24"/>
        </w:rPr>
        <w:t>2014. Partitioning of seed dispersal services between birds and bats in a fragment of the Brazilian Atlantic Forest. Zoologia 31:</w:t>
      </w:r>
      <w:r w:rsidRPr="009F0123">
        <w:rPr>
          <w:sz w:val="24"/>
          <w:szCs w:val="24"/>
        </w:rPr>
        <w:t xml:space="preserve"> </w:t>
      </w:r>
      <w:r w:rsidRPr="009F0123">
        <w:rPr>
          <w:color w:val="000000"/>
          <w:sz w:val="24"/>
          <w:szCs w:val="24"/>
        </w:rPr>
        <w:t>245–255.</w:t>
      </w:r>
    </w:p>
    <w:p w14:paraId="713237D2" w14:textId="1AFB1756" w:rsidR="00B311FD" w:rsidRPr="009F0123" w:rsidRDefault="002F0901" w:rsidP="00372906">
      <w:pPr>
        <w:numPr>
          <w:ilvl w:val="1"/>
          <w:numId w:val="8"/>
        </w:numPr>
        <w:pBdr>
          <w:top w:val="nil"/>
          <w:left w:val="nil"/>
          <w:bottom w:val="nil"/>
          <w:right w:val="nil"/>
          <w:between w:val="nil"/>
        </w:pBdr>
        <w:spacing w:before="94" w:line="276" w:lineRule="auto"/>
        <w:jc w:val="both"/>
        <w:rPr>
          <w:color w:val="000000"/>
          <w:sz w:val="24"/>
          <w:szCs w:val="24"/>
        </w:rPr>
      </w:pPr>
      <w:r w:rsidRPr="00D85772">
        <w:rPr>
          <w:color w:val="000000"/>
          <w:sz w:val="24"/>
          <w:szCs w:val="24"/>
          <w:lang w:val="pt-BR"/>
          <w:rPrChange w:id="526" w:author="Guillermo Florez" w:date="2021-10-14T10:05:00Z">
            <w:rPr>
              <w:color w:val="000000"/>
              <w:sz w:val="24"/>
              <w:szCs w:val="24"/>
            </w:rPr>
          </w:rPrChange>
        </w:rPr>
        <w:t>Mello, M. A. R., F. A. Rodrigues, L. da F. Costa, W. D. Kissling, Ç.</w:t>
      </w:r>
      <w:r w:rsidRPr="00D85772">
        <w:rPr>
          <w:sz w:val="24"/>
          <w:szCs w:val="24"/>
          <w:lang w:val="pt-BR"/>
          <w:rPrChange w:id="527" w:author="Guillermo Florez" w:date="2021-10-14T10:05:00Z">
            <w:rPr>
              <w:sz w:val="24"/>
              <w:szCs w:val="24"/>
            </w:rPr>
          </w:rPrChange>
        </w:rPr>
        <w:t xml:space="preserve"> </w:t>
      </w:r>
      <w:r w:rsidRPr="00D85772">
        <w:rPr>
          <w:color w:val="000000"/>
          <w:sz w:val="24"/>
          <w:szCs w:val="24"/>
          <w:lang w:val="pt-BR"/>
          <w:rPrChange w:id="528" w:author="Guillermo Florez" w:date="2021-10-14T10:05:00Z">
            <w:rPr>
              <w:color w:val="000000"/>
              <w:sz w:val="24"/>
              <w:szCs w:val="24"/>
            </w:rPr>
          </w:rPrChange>
        </w:rPr>
        <w:t>Şekercioğlu, F. M. D. Marquitti, and E. K. V. Kalko.</w:t>
      </w:r>
      <w:r w:rsidRPr="00D85772">
        <w:rPr>
          <w:sz w:val="24"/>
          <w:szCs w:val="24"/>
          <w:lang w:val="pt-BR"/>
          <w:rPrChange w:id="529" w:author="Guillermo Florez" w:date="2021-10-14T10:05:00Z">
            <w:rPr>
              <w:sz w:val="24"/>
              <w:szCs w:val="24"/>
            </w:rPr>
          </w:rPrChange>
        </w:rPr>
        <w:t xml:space="preserve"> </w:t>
      </w:r>
      <w:r w:rsidRPr="009F0123">
        <w:rPr>
          <w:color w:val="000000"/>
          <w:sz w:val="24"/>
          <w:szCs w:val="24"/>
        </w:rPr>
        <w:t>2015. Keystone species in seed dispersal networks are mainly determined by dietary specialization. Oikos 124: 1031–1039.</w:t>
      </w:r>
    </w:p>
    <w:p w14:paraId="00000134" w14:textId="4081C20D" w:rsidR="00A2515D" w:rsidRPr="009F0123" w:rsidRDefault="002F0901" w:rsidP="00372906">
      <w:pPr>
        <w:numPr>
          <w:ilvl w:val="1"/>
          <w:numId w:val="8"/>
        </w:numPr>
        <w:pBdr>
          <w:top w:val="nil"/>
          <w:left w:val="nil"/>
          <w:bottom w:val="nil"/>
          <w:right w:val="nil"/>
          <w:between w:val="nil"/>
        </w:pBdr>
        <w:spacing w:before="94" w:line="276" w:lineRule="auto"/>
        <w:jc w:val="both"/>
        <w:rPr>
          <w:color w:val="000000"/>
          <w:sz w:val="24"/>
          <w:szCs w:val="24"/>
        </w:rPr>
      </w:pPr>
      <w:r w:rsidRPr="009F0123">
        <w:rPr>
          <w:color w:val="000000"/>
          <w:sz w:val="24"/>
          <w:szCs w:val="24"/>
        </w:rPr>
        <w:t>Mello, M. A. R., G. M. Felix, R. B. P. Pinheiro, R. L. Muylaert, C. Geiselman, S. E. Santana,</w:t>
      </w:r>
      <w:r w:rsidRPr="009F0123">
        <w:rPr>
          <w:sz w:val="24"/>
          <w:szCs w:val="24"/>
        </w:rPr>
        <w:t xml:space="preserve"> </w:t>
      </w:r>
      <w:r w:rsidRPr="009F0123">
        <w:rPr>
          <w:color w:val="000000"/>
          <w:sz w:val="24"/>
          <w:szCs w:val="24"/>
        </w:rPr>
        <w:t>M. Tschapka, N. Lotfi, F. A. Rodrigues, and R. D. Stevens. 2019. Insights into the assembly rules of a continent-wide multilayer network.</w:t>
      </w:r>
      <w:r w:rsidR="00DE7940" w:rsidRPr="009F0123">
        <w:rPr>
          <w:color w:val="000000"/>
          <w:sz w:val="24"/>
          <w:szCs w:val="24"/>
        </w:rPr>
        <w:t xml:space="preserve"> Nature Ecology and Evolution </w:t>
      </w:r>
      <w:r w:rsidRPr="009F0123">
        <w:rPr>
          <w:color w:val="000000"/>
          <w:sz w:val="24"/>
          <w:szCs w:val="24"/>
        </w:rPr>
        <w:t>3: 1525–1532.</w:t>
      </w:r>
    </w:p>
    <w:p w14:paraId="00000135" w14:textId="292A18DC" w:rsidR="00A2515D" w:rsidRPr="009F0123" w:rsidDel="000C4516" w:rsidRDefault="00A2515D" w:rsidP="005F7D0D">
      <w:pPr>
        <w:rPr>
          <w:del w:id="530" w:author="Marco Mello" w:date="2021-10-13T10:20:00Z"/>
        </w:rPr>
      </w:pPr>
    </w:p>
    <w:p w14:paraId="104A98A9" w14:textId="0FA39B75" w:rsidR="00B311FD" w:rsidRPr="009F0123" w:rsidDel="000C4516" w:rsidRDefault="00B311FD" w:rsidP="005F7D0D">
      <w:pPr>
        <w:rPr>
          <w:del w:id="531" w:author="Marco Mello" w:date="2021-10-13T10:20:00Z"/>
        </w:rPr>
      </w:pPr>
    </w:p>
    <w:p w14:paraId="3D683B93" w14:textId="5F9C9345" w:rsidR="00372906" w:rsidRPr="009F0123" w:rsidDel="000C4516" w:rsidRDefault="00372906" w:rsidP="005F7D0D">
      <w:pPr>
        <w:rPr>
          <w:del w:id="532" w:author="Marco Mello" w:date="2021-10-13T10:20:00Z"/>
        </w:rPr>
      </w:pPr>
    </w:p>
    <w:p w14:paraId="4F3152DA" w14:textId="08CFB676" w:rsidR="004F54E6" w:rsidRDefault="004F54E6" w:rsidP="005F7D0D">
      <w:pPr>
        <w:rPr>
          <w:ins w:id="533" w:author="Marco Mello" w:date="2021-10-13T10:20:00Z"/>
        </w:rPr>
      </w:pPr>
    </w:p>
    <w:p w14:paraId="23979447" w14:textId="77777777" w:rsidR="000C4516" w:rsidRPr="009F0123" w:rsidRDefault="000C4516" w:rsidP="005F7D0D"/>
    <w:p w14:paraId="00000137" w14:textId="77777777" w:rsidR="00A2515D" w:rsidRPr="009F0123" w:rsidRDefault="002F0901">
      <w:pPr>
        <w:pStyle w:val="Ttulo2"/>
        <w:ind w:firstLine="140"/>
        <w:rPr>
          <w:rFonts w:ascii="Palatino Linotype" w:hAnsi="Palatino Linotype"/>
        </w:rPr>
      </w:pPr>
      <w:bookmarkStart w:id="534" w:name="bookmark=id.4i7ojhp" w:colFirst="0" w:colLast="0"/>
      <w:bookmarkEnd w:id="534"/>
      <w:r w:rsidRPr="009F0123">
        <w:rPr>
          <w:rFonts w:ascii="Palatino Linotype" w:hAnsi="Palatino Linotype"/>
        </w:rPr>
        <w:t>ACKNOWLEDGMENTS</w:t>
      </w:r>
    </w:p>
    <w:p w14:paraId="00000138" w14:textId="77777777" w:rsidR="00A2515D" w:rsidRPr="009F0123" w:rsidRDefault="00A2515D" w:rsidP="005F7D0D"/>
    <w:p w14:paraId="314F8735" w14:textId="62B90606" w:rsidR="00445D9C" w:rsidRPr="009F0123" w:rsidRDefault="002F0901" w:rsidP="00445D9C">
      <w:pPr>
        <w:pBdr>
          <w:top w:val="nil"/>
          <w:left w:val="nil"/>
          <w:bottom w:val="nil"/>
          <w:right w:val="nil"/>
          <w:between w:val="nil"/>
        </w:pBdr>
        <w:spacing w:line="266" w:lineRule="auto"/>
        <w:ind w:left="132" w:right="210" w:firstLine="306"/>
        <w:jc w:val="both"/>
        <w:rPr>
          <w:color w:val="000000"/>
          <w:sz w:val="24"/>
          <w:szCs w:val="24"/>
        </w:rPr>
      </w:pPr>
      <w:r w:rsidRPr="009F0123">
        <w:rPr>
          <w:color w:val="000000"/>
          <w:sz w:val="24"/>
          <w:szCs w:val="24"/>
        </w:rPr>
        <w:t xml:space="preserve">First, we thank Mauro Galetti and Milton Ribeiro, from the State University of São Paulo, Brazil, who started the Atlantic </w:t>
      </w:r>
      <w:ins w:id="535" w:author="Marco Mello" w:date="2021-10-13T10:20:00Z">
        <w:r w:rsidR="00787DA8">
          <w:rPr>
            <w:color w:val="000000"/>
            <w:sz w:val="24"/>
            <w:szCs w:val="24"/>
          </w:rPr>
          <w:t>a</w:t>
        </w:r>
      </w:ins>
      <w:ins w:id="536" w:author="Marco Mello" w:date="2021-10-13T10:21:00Z">
        <w:r w:rsidR="00787DA8">
          <w:rPr>
            <w:color w:val="000000"/>
            <w:sz w:val="24"/>
            <w:szCs w:val="24"/>
          </w:rPr>
          <w:t xml:space="preserve">nd Neotropical </w:t>
        </w:r>
      </w:ins>
      <w:r w:rsidRPr="009F0123">
        <w:rPr>
          <w:color w:val="000000"/>
          <w:sz w:val="24"/>
          <w:szCs w:val="24"/>
        </w:rPr>
        <w:t>Series of data papers and</w:t>
      </w:r>
      <w:r w:rsidR="000B4AA5" w:rsidRPr="009F0123">
        <w:rPr>
          <w:color w:val="000000"/>
          <w:sz w:val="24"/>
          <w:szCs w:val="24"/>
        </w:rPr>
        <w:t xml:space="preserve"> so </w:t>
      </w:r>
      <w:r w:rsidR="009C1F61" w:rsidRPr="009F0123">
        <w:rPr>
          <w:color w:val="000000"/>
          <w:sz w:val="24"/>
          <w:szCs w:val="24"/>
        </w:rPr>
        <w:t>sparked</w:t>
      </w:r>
      <w:r w:rsidR="000B4AA5" w:rsidRPr="009F0123">
        <w:rPr>
          <w:color w:val="000000"/>
          <w:sz w:val="24"/>
          <w:szCs w:val="24"/>
        </w:rPr>
        <w:t xml:space="preserve"> a revolution that</w:t>
      </w:r>
      <w:r w:rsidRPr="009F0123">
        <w:rPr>
          <w:color w:val="000000"/>
          <w:sz w:val="24"/>
          <w:szCs w:val="24"/>
        </w:rPr>
        <w:t xml:space="preserve"> inspired our community to take their data out of their drawers. Our lab mates</w:t>
      </w:r>
      <w:r w:rsidR="003D2E30" w:rsidRPr="009F0123">
        <w:rPr>
          <w:color w:val="000000"/>
          <w:sz w:val="24"/>
          <w:szCs w:val="24"/>
        </w:rPr>
        <w:t xml:space="preserve">, </w:t>
      </w:r>
      <w:r w:rsidRPr="009F0123">
        <w:rPr>
          <w:color w:val="000000"/>
          <w:sz w:val="24"/>
          <w:szCs w:val="24"/>
        </w:rPr>
        <w:t>colleagues</w:t>
      </w:r>
      <w:r w:rsidR="003D2E30" w:rsidRPr="009F0123">
        <w:rPr>
          <w:color w:val="000000"/>
          <w:sz w:val="24"/>
          <w:szCs w:val="24"/>
        </w:rPr>
        <w:t>, and institutions</w:t>
      </w:r>
      <w:r w:rsidRPr="009F0123">
        <w:rPr>
          <w:color w:val="000000"/>
          <w:sz w:val="24"/>
          <w:szCs w:val="24"/>
        </w:rPr>
        <w:t xml:space="preserve"> helped us </w:t>
      </w:r>
      <w:del w:id="537" w:author="Marco Mello" w:date="2021-10-26T12:55:00Z">
        <w:r w:rsidRPr="009F0123" w:rsidDel="00820189">
          <w:rPr>
            <w:color w:val="000000"/>
            <w:sz w:val="24"/>
            <w:szCs w:val="24"/>
          </w:rPr>
          <w:delText>at different stages of</w:delText>
        </w:r>
      </w:del>
      <w:ins w:id="538" w:author="Marco Mello" w:date="2021-10-26T12:55:00Z">
        <w:r w:rsidR="00820189">
          <w:rPr>
            <w:color w:val="000000"/>
            <w:sz w:val="24"/>
            <w:szCs w:val="24"/>
          </w:rPr>
          <w:t xml:space="preserve">in </w:t>
        </w:r>
        <w:r w:rsidR="003D5D24">
          <w:rPr>
            <w:color w:val="000000"/>
            <w:sz w:val="24"/>
            <w:szCs w:val="24"/>
          </w:rPr>
          <w:t>several</w:t>
        </w:r>
        <w:r w:rsidR="00820189">
          <w:rPr>
            <w:color w:val="000000"/>
            <w:sz w:val="24"/>
            <w:szCs w:val="24"/>
          </w:rPr>
          <w:t xml:space="preserve"> ways during</w:t>
        </w:r>
      </w:ins>
      <w:r w:rsidRPr="009F0123">
        <w:rPr>
          <w:color w:val="000000"/>
          <w:sz w:val="24"/>
          <w:szCs w:val="24"/>
        </w:rPr>
        <w:t xml:space="preserve"> this project. Coauthors of previous publications</w:t>
      </w:r>
      <w:r w:rsidR="00D956CE" w:rsidRPr="009F0123">
        <w:rPr>
          <w:color w:val="000000"/>
          <w:sz w:val="24"/>
          <w:szCs w:val="24"/>
        </w:rPr>
        <w:t xml:space="preserve"> derived from </w:t>
      </w:r>
      <w:r w:rsidR="001145AB" w:rsidRPr="009F0123">
        <w:rPr>
          <w:color w:val="000000"/>
          <w:sz w:val="24"/>
          <w:szCs w:val="24"/>
        </w:rPr>
        <w:t>these data</w:t>
      </w:r>
      <w:r w:rsidRPr="009F0123">
        <w:rPr>
          <w:color w:val="000000"/>
          <w:sz w:val="24"/>
          <w:szCs w:val="24"/>
        </w:rPr>
        <w:t xml:space="preserve"> helped us polish our </w:t>
      </w:r>
      <w:r w:rsidR="001F4E45" w:rsidRPr="009F0123">
        <w:rPr>
          <w:color w:val="000000"/>
          <w:sz w:val="24"/>
          <w:szCs w:val="24"/>
        </w:rPr>
        <w:t>data set</w:t>
      </w:r>
      <w:ins w:id="539" w:author="Marco Mello" w:date="2021-10-26T12:55:00Z">
        <w:r w:rsidR="00692559">
          <w:rPr>
            <w:color w:val="000000"/>
            <w:sz w:val="24"/>
            <w:szCs w:val="24"/>
          </w:rPr>
          <w:t xml:space="preserve"> throughout the years</w:t>
        </w:r>
      </w:ins>
      <w:r w:rsidRPr="009F0123">
        <w:rPr>
          <w:color w:val="000000"/>
          <w:sz w:val="24"/>
          <w:szCs w:val="24"/>
        </w:rPr>
        <w:t>. Our sponsors, especially</w:t>
      </w:r>
      <w:r w:rsidRPr="009F0123">
        <w:rPr>
          <w:sz w:val="24"/>
          <w:szCs w:val="24"/>
        </w:rPr>
        <w:t xml:space="preserve"> </w:t>
      </w:r>
      <w:r w:rsidRPr="009F0123">
        <w:rPr>
          <w:color w:val="000000"/>
          <w:sz w:val="24"/>
          <w:szCs w:val="24"/>
        </w:rPr>
        <w:t xml:space="preserve">the Alexander von </w:t>
      </w:r>
      <w:r w:rsidRPr="009F0123">
        <w:rPr>
          <w:sz w:val="24"/>
          <w:szCs w:val="24"/>
        </w:rPr>
        <w:t>H</w:t>
      </w:r>
      <w:r w:rsidRPr="009F0123">
        <w:rPr>
          <w:color w:val="000000"/>
          <w:sz w:val="24"/>
          <w:szCs w:val="24"/>
        </w:rPr>
        <w:t>umboldt</w:t>
      </w:r>
      <w:r w:rsidR="00672BA5" w:rsidRPr="009F0123">
        <w:rPr>
          <w:color w:val="000000"/>
          <w:sz w:val="24"/>
          <w:szCs w:val="24"/>
        </w:rPr>
        <w:t xml:space="preserve"> Foundation</w:t>
      </w:r>
      <w:del w:id="540" w:author="Marco Mello" w:date="2021-10-26T12:53:00Z">
        <w:r w:rsidRPr="009F0123" w:rsidDel="00FC6764">
          <w:rPr>
            <w:sz w:val="24"/>
            <w:szCs w:val="24"/>
          </w:rPr>
          <w:delText xml:space="preserve"> </w:delText>
        </w:r>
        <w:r w:rsidRPr="009F0123" w:rsidDel="00FC6764">
          <w:rPr>
            <w:color w:val="000000"/>
            <w:sz w:val="24"/>
            <w:szCs w:val="24"/>
          </w:rPr>
          <w:delText>(AvH)</w:delText>
        </w:r>
      </w:del>
      <w:r w:rsidRPr="009F0123">
        <w:rPr>
          <w:color w:val="000000"/>
          <w:sz w:val="24"/>
          <w:szCs w:val="24"/>
        </w:rPr>
        <w:t xml:space="preserve">, </w:t>
      </w:r>
      <w:r w:rsidR="00E25FAD" w:rsidRPr="009F0123">
        <w:rPr>
          <w:color w:val="000000"/>
          <w:sz w:val="24"/>
          <w:szCs w:val="24"/>
        </w:rPr>
        <w:t xml:space="preserve">German Academic Exchange Service </w:t>
      </w:r>
      <w:del w:id="541" w:author="Marco Mello" w:date="2021-10-26T12:54:00Z">
        <w:r w:rsidR="00E25FAD" w:rsidRPr="009F0123" w:rsidDel="00FC6764">
          <w:rPr>
            <w:color w:val="000000"/>
            <w:sz w:val="24"/>
            <w:szCs w:val="24"/>
          </w:rPr>
          <w:delText>(DAA</w:delText>
        </w:r>
      </w:del>
      <w:del w:id="542" w:author="Marco Mello" w:date="2021-10-13T10:22:00Z">
        <w:r w:rsidR="00E25FAD" w:rsidRPr="009F0123" w:rsidDel="00CD6CC2">
          <w:rPr>
            <w:color w:val="000000"/>
            <w:sz w:val="24"/>
            <w:szCs w:val="24"/>
          </w:rPr>
          <w:delText>F</w:delText>
        </w:r>
      </w:del>
      <w:del w:id="543" w:author="Marco Mello" w:date="2021-10-26T12:54:00Z">
        <w:r w:rsidR="00E25FAD" w:rsidRPr="009F0123" w:rsidDel="00FC6764">
          <w:rPr>
            <w:color w:val="000000"/>
            <w:sz w:val="24"/>
            <w:szCs w:val="24"/>
          </w:rPr>
          <w:delText>)</w:delText>
        </w:r>
      </w:del>
      <w:r w:rsidR="00E25FAD" w:rsidRPr="009F0123">
        <w:rPr>
          <w:color w:val="000000"/>
          <w:sz w:val="24"/>
          <w:szCs w:val="24"/>
        </w:rPr>
        <w:t xml:space="preserve">, </w:t>
      </w:r>
      <w:r w:rsidRPr="009F0123">
        <w:rPr>
          <w:color w:val="000000"/>
          <w:sz w:val="24"/>
          <w:szCs w:val="24"/>
        </w:rPr>
        <w:t>Brazilian Council of Scientific and Technological Development</w:t>
      </w:r>
      <w:del w:id="544" w:author="Marco Mello" w:date="2021-10-26T12:54:00Z">
        <w:r w:rsidRPr="009F0123" w:rsidDel="00FC6764">
          <w:rPr>
            <w:color w:val="000000"/>
            <w:sz w:val="24"/>
            <w:szCs w:val="24"/>
          </w:rPr>
          <w:delText xml:space="preserve"> (CNPq</w:delText>
        </w:r>
      </w:del>
      <w:ins w:id="545" w:author="Guillermo Florez" w:date="2021-10-14T10:21:00Z">
        <w:del w:id="546" w:author="Marco Mello" w:date="2021-10-26T12:54:00Z">
          <w:r w:rsidR="007136A7" w:rsidDel="00FC6764">
            <w:rPr>
              <w:color w:val="000000"/>
              <w:sz w:val="24"/>
              <w:szCs w:val="24"/>
            </w:rPr>
            <w:delText xml:space="preserve">,, </w:delText>
          </w:r>
          <w:r w:rsidR="007136A7" w:rsidRPr="009F0123" w:rsidDel="00FC6764">
            <w:rPr>
              <w:color w:val="000000"/>
              <w:sz w:val="24"/>
              <w:szCs w:val="24"/>
            </w:rPr>
            <w:delText>and PEC-PG doctoral scholarship 190585/2017-0</w:delText>
          </w:r>
        </w:del>
      </w:ins>
      <w:del w:id="547" w:author="Marco Mello" w:date="2021-10-26T12:54:00Z">
        <w:r w:rsidRPr="009F0123" w:rsidDel="00FC6764">
          <w:rPr>
            <w:color w:val="000000"/>
            <w:sz w:val="24"/>
            <w:szCs w:val="24"/>
          </w:rPr>
          <w:delText>)</w:delText>
        </w:r>
      </w:del>
      <w:r w:rsidRPr="009F0123">
        <w:rPr>
          <w:color w:val="000000"/>
          <w:sz w:val="24"/>
          <w:szCs w:val="24"/>
        </w:rPr>
        <w:t>, Brazilian Coordination for the Improvement of Higher Education Personnel</w:t>
      </w:r>
      <w:del w:id="548" w:author="Marco Mello" w:date="2021-10-26T12:54:00Z">
        <w:r w:rsidRPr="009F0123" w:rsidDel="00FC6764">
          <w:rPr>
            <w:color w:val="000000"/>
            <w:sz w:val="24"/>
            <w:szCs w:val="24"/>
          </w:rPr>
          <w:delText xml:space="preserve"> (CAPES)</w:delText>
        </w:r>
      </w:del>
      <w:r w:rsidRPr="009F0123">
        <w:rPr>
          <w:color w:val="000000"/>
          <w:sz w:val="24"/>
          <w:szCs w:val="24"/>
        </w:rPr>
        <w:t>, São Paulo Research Foundation</w:t>
      </w:r>
      <w:del w:id="549" w:author="Marco Mello" w:date="2021-10-26T12:54:00Z">
        <w:r w:rsidRPr="009F0123" w:rsidDel="00FC6764">
          <w:rPr>
            <w:color w:val="000000"/>
            <w:sz w:val="24"/>
            <w:szCs w:val="24"/>
          </w:rPr>
          <w:delText xml:space="preserve"> (FAPESP)</w:delText>
        </w:r>
      </w:del>
      <w:r w:rsidRPr="009F0123">
        <w:rPr>
          <w:color w:val="000000"/>
          <w:sz w:val="24"/>
          <w:szCs w:val="24"/>
        </w:rPr>
        <w:t>,</w:t>
      </w:r>
      <w:r w:rsidR="005E3DAE" w:rsidRPr="009F0123">
        <w:rPr>
          <w:color w:val="000000"/>
          <w:sz w:val="24"/>
          <w:szCs w:val="24"/>
        </w:rPr>
        <w:t xml:space="preserve"> and Research Dean of the University of São Paulo</w:t>
      </w:r>
      <w:del w:id="550" w:author="Marco Mello" w:date="2021-10-26T12:54:00Z">
        <w:r w:rsidR="005E3DAE" w:rsidRPr="009F0123" w:rsidDel="00FC6764">
          <w:rPr>
            <w:color w:val="000000"/>
            <w:sz w:val="24"/>
            <w:szCs w:val="24"/>
          </w:rPr>
          <w:delText xml:space="preserve"> (PRP-USP)</w:delText>
        </w:r>
      </w:del>
      <w:r w:rsidR="005E3DAE" w:rsidRPr="009F0123">
        <w:rPr>
          <w:color w:val="000000"/>
          <w:sz w:val="24"/>
          <w:szCs w:val="24"/>
        </w:rPr>
        <w:t>,</w:t>
      </w:r>
      <w:r w:rsidRPr="009F0123">
        <w:rPr>
          <w:color w:val="000000"/>
          <w:sz w:val="24"/>
          <w:szCs w:val="24"/>
        </w:rPr>
        <w:t xml:space="preserve"> </w:t>
      </w:r>
      <w:r w:rsidR="008665FF" w:rsidRPr="009F0123">
        <w:rPr>
          <w:color w:val="000000"/>
          <w:sz w:val="24"/>
          <w:szCs w:val="24"/>
        </w:rPr>
        <w:t xml:space="preserve">supported </w:t>
      </w:r>
      <w:del w:id="551" w:author="Marco Mello" w:date="2021-10-13T10:26:00Z">
        <w:r w:rsidR="008665FF" w:rsidRPr="009F0123" w:rsidDel="00AB62C0">
          <w:rPr>
            <w:color w:val="000000"/>
            <w:sz w:val="24"/>
            <w:szCs w:val="24"/>
          </w:rPr>
          <w:delText>our research</w:delText>
        </w:r>
      </w:del>
      <w:ins w:id="552" w:author="Marco Mello" w:date="2021-10-13T10:26:00Z">
        <w:r w:rsidR="00AB62C0">
          <w:rPr>
            <w:color w:val="000000"/>
            <w:sz w:val="24"/>
            <w:szCs w:val="24"/>
          </w:rPr>
          <w:t>the compilation of our database</w:t>
        </w:r>
      </w:ins>
      <w:r w:rsidR="008665FF" w:rsidRPr="009F0123">
        <w:rPr>
          <w:color w:val="000000"/>
          <w:sz w:val="24"/>
          <w:szCs w:val="24"/>
        </w:rPr>
        <w:t xml:space="preserve"> with</w:t>
      </w:r>
      <w:r w:rsidRPr="009F0123">
        <w:rPr>
          <w:color w:val="000000"/>
          <w:sz w:val="24"/>
          <w:szCs w:val="24"/>
        </w:rPr>
        <w:t xml:space="preserve"> grants, fellowships, and </w:t>
      </w:r>
      <w:r w:rsidRPr="009F0123">
        <w:rPr>
          <w:color w:val="000000"/>
          <w:sz w:val="24"/>
          <w:szCs w:val="24"/>
        </w:rPr>
        <w:lastRenderedPageBreak/>
        <w:t>scholarships. Last, but not least, we thank the Stack Overflow Community, where we solve most of our coding dilemmas.</w:t>
      </w:r>
    </w:p>
    <w:p w14:paraId="7103B413" w14:textId="77777777" w:rsidR="00445D9C" w:rsidRPr="009F0123" w:rsidRDefault="00445D9C">
      <w:pPr>
        <w:spacing w:before="0" w:after="0"/>
        <w:rPr>
          <w:color w:val="000000"/>
          <w:sz w:val="24"/>
          <w:szCs w:val="24"/>
        </w:rPr>
      </w:pPr>
      <w:r w:rsidRPr="009F0123">
        <w:rPr>
          <w:color w:val="000000"/>
          <w:sz w:val="24"/>
          <w:szCs w:val="24"/>
        </w:rPr>
        <w:br w:type="page"/>
      </w:r>
    </w:p>
    <w:p w14:paraId="0000013A" w14:textId="46579BC4" w:rsidR="00A2515D" w:rsidRPr="009F0123" w:rsidRDefault="002F0901">
      <w:pPr>
        <w:pStyle w:val="Ttulo2"/>
        <w:spacing w:before="139"/>
        <w:ind w:firstLine="140"/>
      </w:pPr>
      <w:r w:rsidRPr="009F0123">
        <w:lastRenderedPageBreak/>
        <w:t>TABLES</w:t>
      </w:r>
    </w:p>
    <w:p w14:paraId="0000013B" w14:textId="77777777" w:rsidR="00A2515D" w:rsidRPr="009F0123" w:rsidRDefault="00A2515D" w:rsidP="005F7D0D"/>
    <w:p w14:paraId="0000013C" w14:textId="5B997CD7" w:rsidR="00A2515D" w:rsidRPr="009F0123" w:rsidRDefault="002F0901" w:rsidP="005F7D0D">
      <w:r w:rsidRPr="009F0123">
        <w:t>Table 3: Information about the references in the NeoBat Interactions database</w:t>
      </w:r>
      <w:r w:rsidR="00192FAA" w:rsidRPr="009F0123">
        <w:t>.</w:t>
      </w:r>
    </w:p>
    <w:p w14:paraId="2A572357" w14:textId="77777777" w:rsidR="00445D9C" w:rsidRPr="009F0123" w:rsidRDefault="00445D9C" w:rsidP="005F7D0D"/>
    <w:p w14:paraId="0000013D" w14:textId="77777777" w:rsidR="00A2515D" w:rsidRPr="009F0123" w:rsidRDefault="00A2515D">
      <w:pPr>
        <w:pBdr>
          <w:top w:val="nil"/>
          <w:left w:val="nil"/>
          <w:bottom w:val="nil"/>
          <w:right w:val="nil"/>
          <w:between w:val="nil"/>
        </w:pBdr>
        <w:spacing w:before="9" w:after="1"/>
        <w:rPr>
          <w:color w:val="000000"/>
          <w:sz w:val="12"/>
          <w:szCs w:val="12"/>
        </w:rPr>
      </w:pPr>
    </w:p>
    <w:tbl>
      <w:tblPr>
        <w:tblStyle w:val="9"/>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50B31D35" w14:textId="77777777">
        <w:trPr>
          <w:trHeight w:val="428"/>
        </w:trPr>
        <w:tc>
          <w:tcPr>
            <w:tcW w:w="1944" w:type="dxa"/>
            <w:tcBorders>
              <w:left w:val="nil"/>
            </w:tcBorders>
          </w:tcPr>
          <w:p w14:paraId="0000013E" w14:textId="77777777" w:rsidR="00A2515D" w:rsidRPr="009F0123" w:rsidRDefault="002F0901">
            <w:pPr>
              <w:pBdr>
                <w:top w:val="nil"/>
                <w:left w:val="nil"/>
                <w:bottom w:val="nil"/>
                <w:right w:val="nil"/>
                <w:between w:val="nil"/>
              </w:pBdr>
              <w:spacing w:before="117"/>
              <w:ind w:left="123"/>
              <w:rPr>
                <w:rFonts w:eastAsia="Georgia" w:cs="Georgia"/>
                <w:b/>
                <w:color w:val="000000"/>
                <w:sz w:val="20"/>
                <w:szCs w:val="20"/>
              </w:rPr>
            </w:pPr>
            <w:r w:rsidRPr="009F0123">
              <w:rPr>
                <w:rFonts w:eastAsia="Georgia" w:cs="Georgia"/>
                <w:b/>
                <w:color w:val="000000"/>
                <w:sz w:val="20"/>
                <w:szCs w:val="20"/>
              </w:rPr>
              <w:t>Variable</w:t>
            </w:r>
          </w:p>
        </w:tc>
        <w:tc>
          <w:tcPr>
            <w:tcW w:w="3082" w:type="dxa"/>
          </w:tcPr>
          <w:p w14:paraId="0000013F" w14:textId="77777777" w:rsidR="00A2515D" w:rsidRPr="009F0123" w:rsidRDefault="002F0901">
            <w:pPr>
              <w:pBdr>
                <w:top w:val="nil"/>
                <w:left w:val="nil"/>
                <w:bottom w:val="nil"/>
                <w:right w:val="nil"/>
                <w:between w:val="nil"/>
              </w:pBdr>
              <w:spacing w:before="117"/>
              <w:ind w:left="122"/>
              <w:rPr>
                <w:rFonts w:eastAsia="Georgia" w:cs="Georgia"/>
                <w:b/>
                <w:color w:val="000000"/>
                <w:sz w:val="20"/>
                <w:szCs w:val="20"/>
              </w:rPr>
            </w:pPr>
            <w:r w:rsidRPr="009F0123">
              <w:rPr>
                <w:rFonts w:eastAsia="Georgia" w:cs="Georgia"/>
                <w:b/>
                <w:color w:val="000000"/>
                <w:sz w:val="20"/>
                <w:szCs w:val="20"/>
              </w:rPr>
              <w:t>Description</w:t>
            </w:r>
          </w:p>
        </w:tc>
        <w:tc>
          <w:tcPr>
            <w:tcW w:w="2288" w:type="dxa"/>
          </w:tcPr>
          <w:p w14:paraId="00000140" w14:textId="77777777" w:rsidR="00A2515D" w:rsidRPr="009F0123" w:rsidRDefault="002F0901">
            <w:pPr>
              <w:pBdr>
                <w:top w:val="nil"/>
                <w:left w:val="nil"/>
                <w:bottom w:val="nil"/>
                <w:right w:val="nil"/>
                <w:between w:val="nil"/>
              </w:pBdr>
              <w:spacing w:before="117"/>
              <w:ind w:left="122"/>
              <w:rPr>
                <w:rFonts w:eastAsia="Georgia" w:cs="Georgia"/>
                <w:b/>
                <w:color w:val="000000"/>
                <w:sz w:val="20"/>
                <w:szCs w:val="20"/>
              </w:rPr>
            </w:pPr>
            <w:r w:rsidRPr="009F0123">
              <w:rPr>
                <w:rFonts w:eastAsia="Georgia" w:cs="Georgia"/>
                <w:b/>
                <w:color w:val="000000"/>
                <w:sz w:val="20"/>
                <w:szCs w:val="20"/>
              </w:rPr>
              <w:t>Levels</w:t>
            </w:r>
          </w:p>
        </w:tc>
        <w:tc>
          <w:tcPr>
            <w:tcW w:w="2171" w:type="dxa"/>
            <w:tcBorders>
              <w:right w:val="nil"/>
            </w:tcBorders>
          </w:tcPr>
          <w:p w14:paraId="00000141" w14:textId="77777777" w:rsidR="00A2515D" w:rsidRPr="009F0123" w:rsidRDefault="002F0901">
            <w:pPr>
              <w:pBdr>
                <w:top w:val="nil"/>
                <w:left w:val="nil"/>
                <w:bottom w:val="nil"/>
                <w:right w:val="nil"/>
                <w:between w:val="nil"/>
              </w:pBdr>
              <w:spacing w:before="117"/>
              <w:ind w:left="122"/>
              <w:rPr>
                <w:rFonts w:eastAsia="Georgia" w:cs="Georgia"/>
                <w:b/>
                <w:color w:val="000000"/>
                <w:sz w:val="20"/>
                <w:szCs w:val="20"/>
              </w:rPr>
            </w:pPr>
            <w:r w:rsidRPr="009F0123">
              <w:rPr>
                <w:rFonts w:eastAsia="Georgia" w:cs="Georgia"/>
                <w:b/>
                <w:color w:val="000000"/>
                <w:sz w:val="20"/>
                <w:szCs w:val="20"/>
              </w:rPr>
              <w:t>Example</w:t>
            </w:r>
          </w:p>
        </w:tc>
      </w:tr>
      <w:tr w:rsidR="00A2515D" w:rsidRPr="009F0123" w14:paraId="02744D47" w14:textId="77777777">
        <w:trPr>
          <w:trHeight w:val="906"/>
        </w:trPr>
        <w:tc>
          <w:tcPr>
            <w:tcW w:w="1944" w:type="dxa"/>
            <w:tcBorders>
              <w:left w:val="nil"/>
            </w:tcBorders>
          </w:tcPr>
          <w:p w14:paraId="00000142" w14:textId="77777777" w:rsidR="00A2515D" w:rsidRPr="009F0123" w:rsidRDefault="002F0901">
            <w:pPr>
              <w:pBdr>
                <w:top w:val="nil"/>
                <w:left w:val="nil"/>
                <w:bottom w:val="nil"/>
                <w:right w:val="nil"/>
                <w:between w:val="nil"/>
              </w:pBdr>
              <w:spacing w:before="90"/>
              <w:ind w:left="123"/>
              <w:rPr>
                <w:color w:val="000000"/>
                <w:sz w:val="20"/>
                <w:szCs w:val="20"/>
              </w:rPr>
            </w:pPr>
            <w:r w:rsidRPr="009F0123">
              <w:rPr>
                <w:color w:val="000000"/>
                <w:sz w:val="20"/>
                <w:szCs w:val="20"/>
              </w:rPr>
              <w:t>RefCode</w:t>
            </w:r>
          </w:p>
        </w:tc>
        <w:tc>
          <w:tcPr>
            <w:tcW w:w="3082" w:type="dxa"/>
          </w:tcPr>
          <w:p w14:paraId="00000143" w14:textId="1699D150" w:rsidR="00A2515D" w:rsidRPr="009F0123" w:rsidRDefault="002F0901">
            <w:pPr>
              <w:pBdr>
                <w:top w:val="nil"/>
                <w:left w:val="nil"/>
                <w:bottom w:val="nil"/>
                <w:right w:val="nil"/>
                <w:between w:val="nil"/>
              </w:pBdr>
              <w:spacing w:before="113" w:line="213" w:lineRule="auto"/>
              <w:ind w:left="115" w:right="152" w:firstLine="5"/>
              <w:rPr>
                <w:color w:val="000000"/>
                <w:sz w:val="20"/>
                <w:szCs w:val="20"/>
              </w:rPr>
            </w:pPr>
            <w:r w:rsidRPr="009F0123">
              <w:rPr>
                <w:color w:val="000000"/>
                <w:sz w:val="20"/>
                <w:szCs w:val="20"/>
              </w:rPr>
              <w:t>Identification of each reference. This code links the reference matrix to the other matrices</w:t>
            </w:r>
            <w:ins w:id="553" w:author="Renata de Lara Muylaert" w:date="2021-10-15T15:32:00Z">
              <w:r w:rsidR="00486383">
                <w:rPr>
                  <w:color w:val="000000"/>
                  <w:sz w:val="20"/>
                  <w:szCs w:val="20"/>
                </w:rPr>
                <w:t>.</w:t>
              </w:r>
            </w:ins>
          </w:p>
        </w:tc>
        <w:tc>
          <w:tcPr>
            <w:tcW w:w="2288" w:type="dxa"/>
          </w:tcPr>
          <w:p w14:paraId="00000144"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BPR001 to BPR168</w:t>
            </w:r>
          </w:p>
        </w:tc>
        <w:tc>
          <w:tcPr>
            <w:tcW w:w="2171" w:type="dxa"/>
            <w:tcBorders>
              <w:right w:val="nil"/>
            </w:tcBorders>
          </w:tcPr>
          <w:p w14:paraId="00000145"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BPR066</w:t>
            </w:r>
          </w:p>
        </w:tc>
      </w:tr>
      <w:tr w:rsidR="00A2515D" w:rsidRPr="009F0123" w14:paraId="42C55A29" w14:textId="77777777">
        <w:trPr>
          <w:trHeight w:val="906"/>
        </w:trPr>
        <w:tc>
          <w:tcPr>
            <w:tcW w:w="1944" w:type="dxa"/>
            <w:tcBorders>
              <w:left w:val="nil"/>
            </w:tcBorders>
          </w:tcPr>
          <w:p w14:paraId="00000146" w14:textId="77777777" w:rsidR="00A2515D" w:rsidRPr="009F0123" w:rsidRDefault="002F0901">
            <w:pPr>
              <w:pBdr>
                <w:top w:val="nil"/>
                <w:left w:val="nil"/>
                <w:bottom w:val="nil"/>
                <w:right w:val="nil"/>
                <w:between w:val="nil"/>
              </w:pBdr>
              <w:spacing w:before="90"/>
              <w:ind w:left="123"/>
              <w:rPr>
                <w:color w:val="000000"/>
                <w:sz w:val="20"/>
                <w:szCs w:val="20"/>
              </w:rPr>
            </w:pPr>
            <w:r w:rsidRPr="009F0123">
              <w:rPr>
                <w:color w:val="000000"/>
                <w:sz w:val="20"/>
                <w:szCs w:val="20"/>
              </w:rPr>
              <w:t>Author</w:t>
            </w:r>
          </w:p>
        </w:tc>
        <w:tc>
          <w:tcPr>
            <w:tcW w:w="3082" w:type="dxa"/>
          </w:tcPr>
          <w:p w14:paraId="00000147" w14:textId="77777777" w:rsidR="00A2515D" w:rsidRPr="009F0123" w:rsidRDefault="002F0901">
            <w:pPr>
              <w:pBdr>
                <w:top w:val="nil"/>
                <w:left w:val="nil"/>
                <w:bottom w:val="nil"/>
                <w:right w:val="nil"/>
                <w:between w:val="nil"/>
              </w:pBdr>
              <w:spacing w:before="113" w:line="213" w:lineRule="auto"/>
              <w:ind w:left="115" w:right="133" w:firstLine="5"/>
              <w:rPr>
                <w:color w:val="000000"/>
                <w:sz w:val="20"/>
                <w:szCs w:val="20"/>
              </w:rPr>
            </w:pPr>
            <w:r w:rsidRPr="009F0123">
              <w:rPr>
                <w:color w:val="000000"/>
                <w:sz w:val="20"/>
                <w:szCs w:val="20"/>
              </w:rPr>
              <w:t xml:space="preserve">Short name of the author(s), if there are three or more authors, we use </w:t>
            </w:r>
            <w:r w:rsidRPr="009F0123">
              <w:rPr>
                <w:i/>
                <w:iCs/>
                <w:color w:val="000000"/>
                <w:sz w:val="20"/>
                <w:szCs w:val="20"/>
              </w:rPr>
              <w:t>et al</w:t>
            </w:r>
            <w:r w:rsidRPr="009F0123">
              <w:rPr>
                <w:color w:val="000000"/>
                <w:sz w:val="20"/>
                <w:szCs w:val="20"/>
              </w:rPr>
              <w:t>.</w:t>
            </w:r>
          </w:p>
        </w:tc>
        <w:tc>
          <w:tcPr>
            <w:tcW w:w="2288" w:type="dxa"/>
          </w:tcPr>
          <w:p w14:paraId="00000148"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w:t>
            </w:r>
          </w:p>
        </w:tc>
        <w:tc>
          <w:tcPr>
            <w:tcW w:w="2171" w:type="dxa"/>
            <w:tcBorders>
              <w:right w:val="nil"/>
            </w:tcBorders>
          </w:tcPr>
          <w:p w14:paraId="00000149" w14:textId="77777777" w:rsidR="00A2515D" w:rsidRPr="009F0123" w:rsidRDefault="002F0901">
            <w:pPr>
              <w:pBdr>
                <w:top w:val="nil"/>
                <w:left w:val="nil"/>
                <w:bottom w:val="nil"/>
                <w:right w:val="nil"/>
                <w:between w:val="nil"/>
              </w:pBdr>
              <w:spacing w:before="113" w:line="213" w:lineRule="auto"/>
              <w:ind w:left="122" w:right="200"/>
              <w:rPr>
                <w:color w:val="000000"/>
                <w:sz w:val="20"/>
                <w:szCs w:val="20"/>
              </w:rPr>
            </w:pPr>
            <w:r w:rsidRPr="009F0123">
              <w:rPr>
                <w:color w:val="000000"/>
                <w:sz w:val="20"/>
                <w:szCs w:val="20"/>
              </w:rPr>
              <w:t xml:space="preserve">Hernández-Conrique </w:t>
            </w:r>
            <w:r w:rsidRPr="009F0123">
              <w:rPr>
                <w:i/>
                <w:iCs/>
                <w:color w:val="000000"/>
                <w:sz w:val="20"/>
                <w:szCs w:val="20"/>
              </w:rPr>
              <w:t>et al.</w:t>
            </w:r>
          </w:p>
        </w:tc>
      </w:tr>
      <w:tr w:rsidR="00A2515D" w:rsidRPr="009F0123" w14:paraId="2820A7AC" w14:textId="77777777">
        <w:trPr>
          <w:trHeight w:val="428"/>
        </w:trPr>
        <w:tc>
          <w:tcPr>
            <w:tcW w:w="1944" w:type="dxa"/>
            <w:tcBorders>
              <w:left w:val="nil"/>
            </w:tcBorders>
          </w:tcPr>
          <w:p w14:paraId="0000014A" w14:textId="77777777" w:rsidR="00A2515D" w:rsidRPr="009F0123" w:rsidRDefault="002F0901">
            <w:pPr>
              <w:pBdr>
                <w:top w:val="nil"/>
                <w:left w:val="nil"/>
                <w:bottom w:val="nil"/>
                <w:right w:val="nil"/>
                <w:between w:val="nil"/>
              </w:pBdr>
              <w:spacing w:before="90"/>
              <w:ind w:left="123"/>
              <w:rPr>
                <w:color w:val="000000"/>
                <w:sz w:val="20"/>
                <w:szCs w:val="20"/>
              </w:rPr>
            </w:pPr>
            <w:r w:rsidRPr="009F0123">
              <w:rPr>
                <w:color w:val="000000"/>
                <w:sz w:val="20"/>
                <w:szCs w:val="20"/>
              </w:rPr>
              <w:t>Year</w:t>
            </w:r>
          </w:p>
        </w:tc>
        <w:tc>
          <w:tcPr>
            <w:tcW w:w="3082" w:type="dxa"/>
          </w:tcPr>
          <w:p w14:paraId="0000014B"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Year of publication.</w:t>
            </w:r>
          </w:p>
        </w:tc>
        <w:tc>
          <w:tcPr>
            <w:tcW w:w="2288" w:type="dxa"/>
          </w:tcPr>
          <w:p w14:paraId="0000014C"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1957 to 2007</w:t>
            </w:r>
          </w:p>
        </w:tc>
        <w:tc>
          <w:tcPr>
            <w:tcW w:w="2171" w:type="dxa"/>
            <w:tcBorders>
              <w:right w:val="nil"/>
            </w:tcBorders>
          </w:tcPr>
          <w:p w14:paraId="0000014D"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1997</w:t>
            </w:r>
          </w:p>
        </w:tc>
      </w:tr>
      <w:tr w:rsidR="00A2515D" w:rsidRPr="009F0123" w14:paraId="07CD34A0" w14:textId="77777777">
        <w:trPr>
          <w:trHeight w:val="2580"/>
        </w:trPr>
        <w:tc>
          <w:tcPr>
            <w:tcW w:w="1944" w:type="dxa"/>
            <w:tcBorders>
              <w:left w:val="nil"/>
            </w:tcBorders>
          </w:tcPr>
          <w:p w14:paraId="0000014E" w14:textId="77777777" w:rsidR="00A2515D" w:rsidRPr="009F0123" w:rsidRDefault="002F0901">
            <w:pPr>
              <w:pBdr>
                <w:top w:val="nil"/>
                <w:left w:val="nil"/>
                <w:bottom w:val="nil"/>
                <w:right w:val="nil"/>
                <w:between w:val="nil"/>
              </w:pBdr>
              <w:spacing w:before="90"/>
              <w:ind w:left="123"/>
              <w:rPr>
                <w:color w:val="000000"/>
                <w:sz w:val="20"/>
                <w:szCs w:val="20"/>
              </w:rPr>
            </w:pPr>
            <w:r w:rsidRPr="009F0123">
              <w:rPr>
                <w:color w:val="000000"/>
                <w:sz w:val="20"/>
                <w:szCs w:val="20"/>
              </w:rPr>
              <w:t>Reference</w:t>
            </w:r>
          </w:p>
        </w:tc>
        <w:tc>
          <w:tcPr>
            <w:tcW w:w="3082" w:type="dxa"/>
          </w:tcPr>
          <w:p w14:paraId="0000014F"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Extended reference.</w:t>
            </w:r>
          </w:p>
        </w:tc>
        <w:tc>
          <w:tcPr>
            <w:tcW w:w="2288" w:type="dxa"/>
          </w:tcPr>
          <w:p w14:paraId="00000150"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w:t>
            </w:r>
          </w:p>
        </w:tc>
        <w:tc>
          <w:tcPr>
            <w:tcW w:w="2171" w:type="dxa"/>
            <w:tcBorders>
              <w:right w:val="nil"/>
            </w:tcBorders>
          </w:tcPr>
          <w:p w14:paraId="00000153" w14:textId="2502287D" w:rsidR="00A2515D" w:rsidRPr="009F0123" w:rsidRDefault="002F0901" w:rsidP="00DE7940">
            <w:pPr>
              <w:pBdr>
                <w:top w:val="nil"/>
                <w:left w:val="nil"/>
                <w:bottom w:val="nil"/>
                <w:right w:val="nil"/>
                <w:between w:val="nil"/>
              </w:pBdr>
              <w:spacing w:before="113" w:line="213" w:lineRule="auto"/>
              <w:ind w:left="122" w:right="200"/>
              <w:rPr>
                <w:color w:val="000000"/>
                <w:sz w:val="20"/>
                <w:szCs w:val="20"/>
              </w:rPr>
            </w:pPr>
            <w:r w:rsidRPr="0098216F">
              <w:rPr>
                <w:color w:val="000000"/>
                <w:sz w:val="20"/>
                <w:szCs w:val="20"/>
              </w:rPr>
              <w:t>Hernández-Conrique, D., L.I.</w:t>
            </w:r>
            <w:r w:rsidR="00DE7940" w:rsidRPr="0098216F">
              <w:rPr>
                <w:color w:val="000000"/>
                <w:sz w:val="20"/>
                <w:szCs w:val="20"/>
              </w:rPr>
              <w:t xml:space="preserve"> </w:t>
            </w:r>
            <w:r w:rsidRPr="0098216F">
              <w:rPr>
                <w:color w:val="000000"/>
                <w:sz w:val="20"/>
                <w:szCs w:val="20"/>
              </w:rPr>
              <w:t>Iñiguez-Dávalos &amp;</w:t>
            </w:r>
            <w:r w:rsidR="00DE7940" w:rsidRPr="0098216F">
              <w:rPr>
                <w:color w:val="000000"/>
                <w:sz w:val="20"/>
                <w:szCs w:val="20"/>
              </w:rPr>
              <w:t xml:space="preserve"> </w:t>
            </w:r>
            <w:r w:rsidRPr="0098216F">
              <w:rPr>
                <w:color w:val="000000"/>
                <w:sz w:val="20"/>
                <w:szCs w:val="20"/>
              </w:rPr>
              <w:t xml:space="preserve">J.F. Storz. </w:t>
            </w:r>
            <w:r w:rsidRPr="009F0123">
              <w:rPr>
                <w:color w:val="000000"/>
                <w:sz w:val="20"/>
                <w:szCs w:val="20"/>
              </w:rPr>
              <w:t>1997. Selective feeding by phyllostomid fruit bats in subtropical montane cloud forest. Biotropica 29:</w:t>
            </w:r>
          </w:p>
          <w:p w14:paraId="00000154" w14:textId="77777777" w:rsidR="00A2515D" w:rsidRPr="009F0123" w:rsidRDefault="002F0901">
            <w:pPr>
              <w:pBdr>
                <w:top w:val="nil"/>
                <w:left w:val="nil"/>
                <w:bottom w:val="nil"/>
                <w:right w:val="nil"/>
                <w:between w:val="nil"/>
              </w:pBdr>
              <w:ind w:left="117"/>
              <w:rPr>
                <w:color w:val="000000"/>
                <w:sz w:val="20"/>
                <w:szCs w:val="20"/>
              </w:rPr>
            </w:pPr>
            <w:r w:rsidRPr="009F0123">
              <w:rPr>
                <w:color w:val="000000"/>
                <w:sz w:val="20"/>
                <w:szCs w:val="20"/>
              </w:rPr>
              <w:t>376-379</w:t>
            </w:r>
          </w:p>
        </w:tc>
      </w:tr>
    </w:tbl>
    <w:p w14:paraId="00000155" w14:textId="21A79287" w:rsidR="00A2515D" w:rsidRPr="009F0123" w:rsidRDefault="00A2515D" w:rsidP="005F7D0D"/>
    <w:p w14:paraId="00000156" w14:textId="0628CD28" w:rsidR="00A2515D" w:rsidRPr="009F0123" w:rsidRDefault="00A2515D" w:rsidP="005F7D0D"/>
    <w:p w14:paraId="00000157" w14:textId="26C31580" w:rsidR="00A2515D" w:rsidRPr="009F0123" w:rsidRDefault="002F0901" w:rsidP="005F7D0D">
      <w:r w:rsidRPr="009F0123">
        <w:t>Table 4: Information about the sampling sites in the NeoBat Interactions database</w:t>
      </w:r>
      <w:r w:rsidR="00192FAA" w:rsidRPr="009F0123">
        <w:t>.</w:t>
      </w:r>
    </w:p>
    <w:p w14:paraId="00000158" w14:textId="77777777" w:rsidR="00A2515D" w:rsidRPr="009F0123" w:rsidRDefault="00A2515D" w:rsidP="005F7D0D"/>
    <w:tbl>
      <w:tblPr>
        <w:tblStyle w:val="8"/>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66688802" w14:textId="77777777">
        <w:trPr>
          <w:trHeight w:val="535"/>
        </w:trPr>
        <w:tc>
          <w:tcPr>
            <w:tcW w:w="1944" w:type="dxa"/>
            <w:tcBorders>
              <w:left w:val="nil"/>
            </w:tcBorders>
          </w:tcPr>
          <w:p w14:paraId="00000159" w14:textId="77777777" w:rsidR="00A2515D" w:rsidRPr="009F0123" w:rsidRDefault="002F0901">
            <w:pPr>
              <w:pBdr>
                <w:top w:val="nil"/>
                <w:left w:val="nil"/>
                <w:bottom w:val="nil"/>
                <w:right w:val="nil"/>
                <w:between w:val="nil"/>
              </w:pBdr>
              <w:spacing w:before="192"/>
              <w:ind w:left="123"/>
              <w:rPr>
                <w:rFonts w:eastAsia="Georgia" w:cs="Georgia"/>
                <w:b/>
                <w:color w:val="000000"/>
                <w:sz w:val="20"/>
                <w:szCs w:val="20"/>
              </w:rPr>
            </w:pPr>
            <w:r w:rsidRPr="009F0123">
              <w:rPr>
                <w:rFonts w:eastAsia="Georgia" w:cs="Georgia"/>
                <w:b/>
                <w:color w:val="000000"/>
                <w:sz w:val="20"/>
                <w:szCs w:val="20"/>
              </w:rPr>
              <w:t>Variable</w:t>
            </w:r>
          </w:p>
        </w:tc>
        <w:tc>
          <w:tcPr>
            <w:tcW w:w="3082" w:type="dxa"/>
          </w:tcPr>
          <w:p w14:paraId="0000015A" w14:textId="77777777" w:rsidR="00A2515D" w:rsidRPr="009F0123" w:rsidRDefault="002F0901">
            <w:pPr>
              <w:pBdr>
                <w:top w:val="nil"/>
                <w:left w:val="nil"/>
                <w:bottom w:val="nil"/>
                <w:right w:val="nil"/>
                <w:between w:val="nil"/>
              </w:pBdr>
              <w:spacing w:before="192"/>
              <w:ind w:left="122"/>
              <w:rPr>
                <w:rFonts w:eastAsia="Georgia" w:cs="Georgia"/>
                <w:b/>
                <w:color w:val="000000"/>
                <w:sz w:val="20"/>
                <w:szCs w:val="20"/>
              </w:rPr>
            </w:pPr>
            <w:r w:rsidRPr="009F0123">
              <w:rPr>
                <w:rFonts w:eastAsia="Georgia" w:cs="Georgia"/>
                <w:b/>
                <w:color w:val="000000"/>
                <w:sz w:val="20"/>
                <w:szCs w:val="20"/>
              </w:rPr>
              <w:t>Description</w:t>
            </w:r>
          </w:p>
        </w:tc>
        <w:tc>
          <w:tcPr>
            <w:tcW w:w="2288" w:type="dxa"/>
          </w:tcPr>
          <w:p w14:paraId="0000015B" w14:textId="77777777" w:rsidR="00A2515D" w:rsidRPr="009F0123" w:rsidRDefault="002F0901">
            <w:pPr>
              <w:pBdr>
                <w:top w:val="nil"/>
                <w:left w:val="nil"/>
                <w:bottom w:val="nil"/>
                <w:right w:val="nil"/>
                <w:between w:val="nil"/>
              </w:pBdr>
              <w:spacing w:before="192"/>
              <w:ind w:left="122"/>
              <w:rPr>
                <w:rFonts w:eastAsia="Georgia" w:cs="Georgia"/>
                <w:b/>
                <w:color w:val="000000"/>
                <w:sz w:val="20"/>
                <w:szCs w:val="20"/>
              </w:rPr>
            </w:pPr>
            <w:r w:rsidRPr="009F0123">
              <w:rPr>
                <w:rFonts w:eastAsia="Georgia" w:cs="Georgia"/>
                <w:b/>
                <w:color w:val="000000"/>
                <w:sz w:val="20"/>
                <w:szCs w:val="20"/>
              </w:rPr>
              <w:t>Levels</w:t>
            </w:r>
          </w:p>
        </w:tc>
        <w:tc>
          <w:tcPr>
            <w:tcW w:w="2171" w:type="dxa"/>
            <w:tcBorders>
              <w:right w:val="nil"/>
            </w:tcBorders>
          </w:tcPr>
          <w:p w14:paraId="0000015C" w14:textId="77777777" w:rsidR="00A2515D" w:rsidRPr="009F0123" w:rsidRDefault="002F0901">
            <w:pPr>
              <w:pBdr>
                <w:top w:val="nil"/>
                <w:left w:val="nil"/>
                <w:bottom w:val="nil"/>
                <w:right w:val="nil"/>
                <w:between w:val="nil"/>
              </w:pBdr>
              <w:spacing w:before="192"/>
              <w:ind w:left="122"/>
              <w:rPr>
                <w:rFonts w:eastAsia="Georgia" w:cs="Georgia"/>
                <w:b/>
                <w:color w:val="000000"/>
                <w:sz w:val="20"/>
                <w:szCs w:val="20"/>
              </w:rPr>
            </w:pPr>
            <w:r w:rsidRPr="009F0123">
              <w:rPr>
                <w:rFonts w:eastAsia="Georgia" w:cs="Georgia"/>
                <w:b/>
                <w:color w:val="000000"/>
                <w:sz w:val="20"/>
                <w:szCs w:val="20"/>
              </w:rPr>
              <w:t>Example</w:t>
            </w:r>
          </w:p>
        </w:tc>
      </w:tr>
      <w:tr w:rsidR="00A2515D" w:rsidRPr="009F0123" w14:paraId="5336A32C" w14:textId="77777777">
        <w:trPr>
          <w:trHeight w:val="1731"/>
        </w:trPr>
        <w:tc>
          <w:tcPr>
            <w:tcW w:w="1944" w:type="dxa"/>
            <w:tcBorders>
              <w:left w:val="nil"/>
            </w:tcBorders>
          </w:tcPr>
          <w:p w14:paraId="0000015D"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SiteCode</w:t>
            </w:r>
          </w:p>
        </w:tc>
        <w:tc>
          <w:tcPr>
            <w:tcW w:w="3082" w:type="dxa"/>
          </w:tcPr>
          <w:p w14:paraId="0000015E" w14:textId="77777777" w:rsidR="00A2515D" w:rsidRPr="009F0123" w:rsidRDefault="002F0901">
            <w:pPr>
              <w:pBdr>
                <w:top w:val="nil"/>
                <w:left w:val="nil"/>
                <w:bottom w:val="nil"/>
                <w:right w:val="nil"/>
                <w:between w:val="nil"/>
              </w:pBdr>
              <w:spacing w:before="165" w:line="266" w:lineRule="auto"/>
              <w:ind w:left="122" w:right="189"/>
              <w:rPr>
                <w:color w:val="000000"/>
                <w:sz w:val="20"/>
                <w:szCs w:val="20"/>
              </w:rPr>
            </w:pPr>
            <w:r w:rsidRPr="009F0123">
              <w:rPr>
                <w:color w:val="000000"/>
                <w:sz w:val="20"/>
                <w:szCs w:val="20"/>
              </w:rPr>
              <w:t>Identification of each sampling site. This code links the site matrix to the record matrix. In many cases, a paper can have more than one sampling site.</w:t>
            </w:r>
          </w:p>
        </w:tc>
        <w:tc>
          <w:tcPr>
            <w:tcW w:w="2288" w:type="dxa"/>
          </w:tcPr>
          <w:p w14:paraId="0000015F"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BPA001 to BPA200</w:t>
            </w:r>
          </w:p>
        </w:tc>
        <w:tc>
          <w:tcPr>
            <w:tcW w:w="2171" w:type="dxa"/>
            <w:tcBorders>
              <w:right w:val="nil"/>
            </w:tcBorders>
          </w:tcPr>
          <w:p w14:paraId="00000160"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BPA074</w:t>
            </w:r>
          </w:p>
        </w:tc>
      </w:tr>
      <w:tr w:rsidR="00A2515D" w:rsidRPr="009F0123" w14:paraId="721E9EC8" w14:textId="77777777">
        <w:trPr>
          <w:trHeight w:val="1133"/>
        </w:trPr>
        <w:tc>
          <w:tcPr>
            <w:tcW w:w="1944" w:type="dxa"/>
            <w:tcBorders>
              <w:left w:val="nil"/>
            </w:tcBorders>
          </w:tcPr>
          <w:p w14:paraId="00000161"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RefCode</w:t>
            </w:r>
          </w:p>
        </w:tc>
        <w:tc>
          <w:tcPr>
            <w:tcW w:w="3082" w:type="dxa"/>
          </w:tcPr>
          <w:p w14:paraId="00000162" w14:textId="77777777" w:rsidR="00A2515D" w:rsidRPr="009F0123" w:rsidRDefault="002F0901">
            <w:pPr>
              <w:pBdr>
                <w:top w:val="nil"/>
                <w:left w:val="nil"/>
                <w:bottom w:val="nil"/>
                <w:right w:val="nil"/>
                <w:between w:val="nil"/>
              </w:pBdr>
              <w:spacing w:before="165" w:line="266" w:lineRule="auto"/>
              <w:ind w:left="115" w:right="152" w:firstLine="5"/>
              <w:rPr>
                <w:color w:val="000000"/>
                <w:sz w:val="20"/>
                <w:szCs w:val="20"/>
              </w:rPr>
            </w:pPr>
            <w:r w:rsidRPr="009F0123">
              <w:rPr>
                <w:color w:val="000000"/>
                <w:sz w:val="20"/>
                <w:szCs w:val="20"/>
              </w:rPr>
              <w:t>Identification of each reference. This code links the reference matrix to the other matrices.</w:t>
            </w:r>
          </w:p>
        </w:tc>
        <w:tc>
          <w:tcPr>
            <w:tcW w:w="2288" w:type="dxa"/>
          </w:tcPr>
          <w:p w14:paraId="00000163"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BPR001 to BPR168</w:t>
            </w:r>
          </w:p>
        </w:tc>
        <w:tc>
          <w:tcPr>
            <w:tcW w:w="2171" w:type="dxa"/>
            <w:tcBorders>
              <w:right w:val="nil"/>
            </w:tcBorders>
          </w:tcPr>
          <w:p w14:paraId="00000164"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BPR066</w:t>
            </w:r>
          </w:p>
        </w:tc>
      </w:tr>
    </w:tbl>
    <w:p w14:paraId="00000165" w14:textId="77777777" w:rsidR="00A2515D" w:rsidRPr="009F0123" w:rsidRDefault="00A2515D">
      <w:pPr>
        <w:rPr>
          <w:sz w:val="20"/>
          <w:szCs w:val="20"/>
        </w:rPr>
        <w:sectPr w:rsidR="00A2515D" w:rsidRPr="009F0123" w:rsidSect="008D53EA">
          <w:footerReference w:type="default" r:id="rId16"/>
          <w:pgSz w:w="12240" w:h="15840"/>
          <w:pgMar w:top="1280" w:right="1200" w:bottom="1060" w:left="1300" w:header="0" w:footer="867" w:gutter="0"/>
          <w:lnNumType w:countBy="1" w:restart="continuous"/>
          <w:cols w:space="720"/>
          <w:docGrid w:linePitch="299"/>
        </w:sectPr>
      </w:pPr>
    </w:p>
    <w:p w14:paraId="00000166" w14:textId="1C9D3059" w:rsidR="00A2515D" w:rsidRPr="009F0123" w:rsidRDefault="002F0901" w:rsidP="005F7D0D">
      <w:r w:rsidRPr="009F0123">
        <w:lastRenderedPageBreak/>
        <w:t>Table 4: Information about the sampling sites in the NeoBat Inter</w:t>
      </w:r>
      <w:r w:rsidR="003627EC" w:rsidRPr="009F0123">
        <w:t>a</w:t>
      </w:r>
      <w:r w:rsidRPr="009F0123">
        <w:t>ctions database (continued)</w:t>
      </w:r>
      <w:r w:rsidR="00192FAA" w:rsidRPr="009F0123">
        <w:t>.</w:t>
      </w:r>
    </w:p>
    <w:p w14:paraId="00000167" w14:textId="77777777" w:rsidR="00A2515D" w:rsidRPr="009F0123" w:rsidRDefault="00A2515D" w:rsidP="005F7D0D"/>
    <w:tbl>
      <w:tblPr>
        <w:tblStyle w:val="7"/>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1BBE49A8" w14:textId="77777777">
        <w:trPr>
          <w:trHeight w:val="535"/>
        </w:trPr>
        <w:tc>
          <w:tcPr>
            <w:tcW w:w="1944" w:type="dxa"/>
            <w:tcBorders>
              <w:left w:val="nil"/>
            </w:tcBorders>
          </w:tcPr>
          <w:p w14:paraId="00000168" w14:textId="77777777" w:rsidR="00A2515D" w:rsidRPr="009F0123" w:rsidRDefault="002F0901">
            <w:pPr>
              <w:pBdr>
                <w:top w:val="nil"/>
                <w:left w:val="nil"/>
                <w:bottom w:val="nil"/>
                <w:right w:val="nil"/>
                <w:between w:val="nil"/>
              </w:pBdr>
              <w:spacing w:before="192"/>
              <w:ind w:left="123"/>
              <w:rPr>
                <w:rFonts w:ascii="Georgia" w:eastAsia="Georgia" w:hAnsi="Georgia" w:cs="Georgia"/>
                <w:b/>
                <w:color w:val="000000"/>
                <w:sz w:val="20"/>
                <w:szCs w:val="20"/>
              </w:rPr>
            </w:pPr>
            <w:r w:rsidRPr="009F0123">
              <w:rPr>
                <w:rFonts w:ascii="Georgia" w:eastAsia="Georgia" w:hAnsi="Georgia" w:cs="Georgia"/>
                <w:b/>
                <w:color w:val="000000"/>
                <w:sz w:val="20"/>
                <w:szCs w:val="20"/>
              </w:rPr>
              <w:t>Variable</w:t>
            </w:r>
          </w:p>
        </w:tc>
        <w:tc>
          <w:tcPr>
            <w:tcW w:w="3082" w:type="dxa"/>
          </w:tcPr>
          <w:p w14:paraId="00000169"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Description</w:t>
            </w:r>
          </w:p>
        </w:tc>
        <w:tc>
          <w:tcPr>
            <w:tcW w:w="2288" w:type="dxa"/>
          </w:tcPr>
          <w:p w14:paraId="0000016A"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Levels</w:t>
            </w:r>
          </w:p>
        </w:tc>
        <w:tc>
          <w:tcPr>
            <w:tcW w:w="2171" w:type="dxa"/>
            <w:tcBorders>
              <w:right w:val="nil"/>
            </w:tcBorders>
          </w:tcPr>
          <w:p w14:paraId="0000016B"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Example</w:t>
            </w:r>
          </w:p>
        </w:tc>
      </w:tr>
      <w:tr w:rsidR="00A2515D" w:rsidRPr="00941800" w14:paraId="6E1C7431" w14:textId="77777777">
        <w:trPr>
          <w:trHeight w:val="2030"/>
        </w:trPr>
        <w:tc>
          <w:tcPr>
            <w:tcW w:w="1944" w:type="dxa"/>
            <w:tcBorders>
              <w:left w:val="nil"/>
            </w:tcBorders>
          </w:tcPr>
          <w:p w14:paraId="0000016C"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Locality</w:t>
            </w:r>
          </w:p>
        </w:tc>
        <w:tc>
          <w:tcPr>
            <w:tcW w:w="3082" w:type="dxa"/>
          </w:tcPr>
          <w:p w14:paraId="0000016D" w14:textId="77777777" w:rsidR="00A2515D" w:rsidRPr="009F0123" w:rsidRDefault="002F0901">
            <w:pPr>
              <w:pBdr>
                <w:top w:val="nil"/>
                <w:left w:val="nil"/>
                <w:bottom w:val="nil"/>
                <w:right w:val="nil"/>
                <w:between w:val="nil"/>
              </w:pBdr>
              <w:spacing w:before="165" w:line="266" w:lineRule="auto"/>
              <w:ind w:left="122" w:right="152"/>
              <w:rPr>
                <w:color w:val="000000"/>
                <w:sz w:val="20"/>
                <w:szCs w:val="20"/>
              </w:rPr>
            </w:pPr>
            <w:r w:rsidRPr="009F0123">
              <w:rPr>
                <w:color w:val="000000"/>
                <w:sz w:val="20"/>
                <w:szCs w:val="20"/>
              </w:rPr>
              <w:t>Locality where fieldwork was carried out, based on information reported in the paper. We checked all names using the Google Earth database.</w:t>
            </w:r>
          </w:p>
        </w:tc>
        <w:tc>
          <w:tcPr>
            <w:tcW w:w="2288" w:type="dxa"/>
          </w:tcPr>
          <w:p w14:paraId="0000016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16F" w14:textId="77777777" w:rsidR="00A2515D" w:rsidRPr="00D85772" w:rsidRDefault="002F0901">
            <w:pPr>
              <w:pBdr>
                <w:top w:val="nil"/>
                <w:left w:val="nil"/>
                <w:bottom w:val="nil"/>
                <w:right w:val="nil"/>
                <w:between w:val="nil"/>
              </w:pBdr>
              <w:spacing w:before="165" w:line="266" w:lineRule="auto"/>
              <w:ind w:left="122"/>
              <w:rPr>
                <w:color w:val="000000"/>
                <w:sz w:val="20"/>
                <w:szCs w:val="20"/>
                <w:lang w:val="es-419"/>
                <w:rPrChange w:id="554" w:author="Guillermo Florez" w:date="2021-10-14T10:05:00Z">
                  <w:rPr>
                    <w:color w:val="000000"/>
                    <w:sz w:val="20"/>
                    <w:szCs w:val="20"/>
                  </w:rPr>
                </w:rPrChange>
              </w:rPr>
            </w:pPr>
            <w:r w:rsidRPr="00D85772">
              <w:rPr>
                <w:color w:val="000000"/>
                <w:sz w:val="20"/>
                <w:szCs w:val="20"/>
                <w:lang w:val="es-419"/>
                <w:rPrChange w:id="555" w:author="Guillermo Florez" w:date="2021-10-14T10:05:00Z">
                  <w:rPr>
                    <w:color w:val="000000"/>
                    <w:sz w:val="20"/>
                    <w:szCs w:val="20"/>
                  </w:rPr>
                </w:rPrChange>
              </w:rPr>
              <w:t>Sierra de Manantlan Biosphere Reserve</w:t>
            </w:r>
          </w:p>
        </w:tc>
      </w:tr>
      <w:tr w:rsidR="00A2515D" w:rsidRPr="009F0123" w14:paraId="54A2648D" w14:textId="77777777">
        <w:trPr>
          <w:trHeight w:val="1133"/>
        </w:trPr>
        <w:tc>
          <w:tcPr>
            <w:tcW w:w="1944" w:type="dxa"/>
            <w:tcBorders>
              <w:left w:val="nil"/>
            </w:tcBorders>
          </w:tcPr>
          <w:p w14:paraId="00000170"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State</w:t>
            </w:r>
          </w:p>
        </w:tc>
        <w:tc>
          <w:tcPr>
            <w:tcW w:w="3082" w:type="dxa"/>
          </w:tcPr>
          <w:p w14:paraId="00000171" w14:textId="77777777" w:rsidR="00A2515D" w:rsidRPr="009F0123" w:rsidRDefault="002F0901">
            <w:pPr>
              <w:pBdr>
                <w:top w:val="nil"/>
                <w:left w:val="nil"/>
                <w:bottom w:val="nil"/>
                <w:right w:val="nil"/>
                <w:between w:val="nil"/>
              </w:pBdr>
              <w:spacing w:before="165" w:line="266" w:lineRule="auto"/>
              <w:ind w:left="122" w:right="260"/>
              <w:rPr>
                <w:color w:val="000000"/>
                <w:sz w:val="20"/>
                <w:szCs w:val="20"/>
              </w:rPr>
            </w:pPr>
            <w:r w:rsidRPr="009F0123">
              <w:rPr>
                <w:color w:val="000000"/>
                <w:sz w:val="20"/>
                <w:szCs w:val="20"/>
              </w:rPr>
              <w:t>State, Department or Province of the study site based on the geographic coordinates.</w:t>
            </w:r>
          </w:p>
        </w:tc>
        <w:tc>
          <w:tcPr>
            <w:tcW w:w="2288" w:type="dxa"/>
          </w:tcPr>
          <w:p w14:paraId="00000172"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173"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Jalisco</w:t>
            </w:r>
          </w:p>
        </w:tc>
      </w:tr>
      <w:tr w:rsidR="00A2515D" w:rsidRPr="009F0123" w14:paraId="74F84CA9" w14:textId="77777777" w:rsidTr="00B311FD">
        <w:trPr>
          <w:trHeight w:val="5296"/>
        </w:trPr>
        <w:tc>
          <w:tcPr>
            <w:tcW w:w="1944" w:type="dxa"/>
            <w:tcBorders>
              <w:left w:val="nil"/>
            </w:tcBorders>
          </w:tcPr>
          <w:p w14:paraId="00000174"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Country</w:t>
            </w:r>
          </w:p>
        </w:tc>
        <w:tc>
          <w:tcPr>
            <w:tcW w:w="3082" w:type="dxa"/>
          </w:tcPr>
          <w:p w14:paraId="00000175" w14:textId="77777777" w:rsidR="00A2515D" w:rsidRPr="009F0123" w:rsidRDefault="002F0901">
            <w:pPr>
              <w:pBdr>
                <w:top w:val="nil"/>
                <w:left w:val="nil"/>
                <w:bottom w:val="nil"/>
                <w:right w:val="nil"/>
                <w:between w:val="nil"/>
              </w:pBdr>
              <w:spacing w:before="165" w:line="266" w:lineRule="auto"/>
              <w:ind w:left="122" w:right="397"/>
              <w:rPr>
                <w:color w:val="000000"/>
                <w:sz w:val="20"/>
                <w:szCs w:val="20"/>
              </w:rPr>
            </w:pPr>
            <w:r w:rsidRPr="009F0123">
              <w:rPr>
                <w:color w:val="000000"/>
                <w:sz w:val="20"/>
                <w:szCs w:val="20"/>
              </w:rPr>
              <w:t>Country where fieldwork was carried out (English name).</w:t>
            </w:r>
          </w:p>
        </w:tc>
        <w:tc>
          <w:tcPr>
            <w:tcW w:w="2288" w:type="dxa"/>
          </w:tcPr>
          <w:p w14:paraId="07E41691" w14:textId="77777777" w:rsidR="00B311FD" w:rsidRPr="00D85772" w:rsidRDefault="002F0901" w:rsidP="00B311FD">
            <w:pPr>
              <w:pBdr>
                <w:top w:val="nil"/>
                <w:left w:val="nil"/>
                <w:bottom w:val="nil"/>
                <w:right w:val="nil"/>
                <w:between w:val="nil"/>
              </w:pBdr>
              <w:spacing w:before="60" w:after="0"/>
              <w:ind w:left="122" w:right="226"/>
              <w:rPr>
                <w:color w:val="000000"/>
                <w:sz w:val="20"/>
                <w:szCs w:val="20"/>
                <w:lang w:val="es-419"/>
                <w:rPrChange w:id="556" w:author="Guillermo Florez" w:date="2021-10-14T10:05:00Z">
                  <w:rPr>
                    <w:color w:val="000000"/>
                    <w:sz w:val="20"/>
                    <w:szCs w:val="20"/>
                  </w:rPr>
                </w:rPrChange>
              </w:rPr>
            </w:pPr>
            <w:r w:rsidRPr="00D85772">
              <w:rPr>
                <w:color w:val="000000"/>
                <w:sz w:val="20"/>
                <w:szCs w:val="20"/>
                <w:lang w:val="es-419"/>
                <w:rPrChange w:id="557" w:author="Guillermo Florez" w:date="2021-10-14T10:05:00Z">
                  <w:rPr>
                    <w:color w:val="000000"/>
                    <w:sz w:val="20"/>
                    <w:szCs w:val="20"/>
                  </w:rPr>
                </w:rPrChange>
              </w:rPr>
              <w:t>Argentina</w:t>
            </w:r>
          </w:p>
          <w:p w14:paraId="5E1E70E7" w14:textId="78B30C19" w:rsidR="00B311FD" w:rsidRPr="00D85772" w:rsidRDefault="002F0901" w:rsidP="00B311FD">
            <w:pPr>
              <w:pBdr>
                <w:top w:val="nil"/>
                <w:left w:val="nil"/>
                <w:bottom w:val="nil"/>
                <w:right w:val="nil"/>
                <w:between w:val="nil"/>
              </w:pBdr>
              <w:spacing w:before="60" w:after="0"/>
              <w:ind w:left="122" w:right="226"/>
              <w:rPr>
                <w:color w:val="000000"/>
                <w:sz w:val="20"/>
                <w:szCs w:val="20"/>
                <w:lang w:val="es-419"/>
                <w:rPrChange w:id="558" w:author="Guillermo Florez" w:date="2021-10-14T10:05:00Z">
                  <w:rPr>
                    <w:color w:val="000000"/>
                    <w:sz w:val="20"/>
                    <w:szCs w:val="20"/>
                  </w:rPr>
                </w:rPrChange>
              </w:rPr>
            </w:pPr>
            <w:r w:rsidRPr="00D85772">
              <w:rPr>
                <w:color w:val="000000"/>
                <w:sz w:val="20"/>
                <w:szCs w:val="20"/>
                <w:lang w:val="es-419"/>
                <w:rPrChange w:id="559" w:author="Guillermo Florez" w:date="2021-10-14T10:05:00Z">
                  <w:rPr>
                    <w:color w:val="000000"/>
                    <w:sz w:val="20"/>
                    <w:szCs w:val="20"/>
                  </w:rPr>
                </w:rPrChange>
              </w:rPr>
              <w:t>Bolivia</w:t>
            </w:r>
          </w:p>
          <w:p w14:paraId="4C560F40" w14:textId="77777777" w:rsidR="00B311FD" w:rsidRPr="00D85772" w:rsidRDefault="002F0901" w:rsidP="00B311FD">
            <w:pPr>
              <w:pBdr>
                <w:top w:val="nil"/>
                <w:left w:val="nil"/>
                <w:bottom w:val="nil"/>
                <w:right w:val="nil"/>
                <w:between w:val="nil"/>
              </w:pBdr>
              <w:spacing w:before="60" w:after="0"/>
              <w:ind w:left="122" w:right="226"/>
              <w:rPr>
                <w:color w:val="000000"/>
                <w:sz w:val="20"/>
                <w:szCs w:val="20"/>
                <w:lang w:val="es-419"/>
                <w:rPrChange w:id="560" w:author="Guillermo Florez" w:date="2021-10-14T10:05:00Z">
                  <w:rPr>
                    <w:color w:val="000000"/>
                    <w:sz w:val="20"/>
                    <w:szCs w:val="20"/>
                  </w:rPr>
                </w:rPrChange>
              </w:rPr>
            </w:pPr>
            <w:r w:rsidRPr="00D85772">
              <w:rPr>
                <w:color w:val="000000"/>
                <w:sz w:val="20"/>
                <w:szCs w:val="20"/>
                <w:lang w:val="es-419"/>
                <w:rPrChange w:id="561" w:author="Guillermo Florez" w:date="2021-10-14T10:05:00Z">
                  <w:rPr>
                    <w:color w:val="000000"/>
                    <w:sz w:val="20"/>
                    <w:szCs w:val="20"/>
                  </w:rPr>
                </w:rPrChange>
              </w:rPr>
              <w:t>Brazil</w:t>
            </w:r>
          </w:p>
          <w:p w14:paraId="5616B8A5" w14:textId="77777777" w:rsidR="00B311FD" w:rsidRPr="00D85772" w:rsidRDefault="002F0901" w:rsidP="00B311FD">
            <w:pPr>
              <w:pBdr>
                <w:top w:val="nil"/>
                <w:left w:val="nil"/>
                <w:bottom w:val="nil"/>
                <w:right w:val="nil"/>
                <w:between w:val="nil"/>
              </w:pBdr>
              <w:spacing w:before="60" w:after="0"/>
              <w:ind w:left="122" w:right="226"/>
              <w:rPr>
                <w:color w:val="000000"/>
                <w:sz w:val="20"/>
                <w:szCs w:val="20"/>
                <w:lang w:val="es-419"/>
                <w:rPrChange w:id="562" w:author="Guillermo Florez" w:date="2021-10-14T10:05:00Z">
                  <w:rPr>
                    <w:color w:val="000000"/>
                    <w:sz w:val="20"/>
                    <w:szCs w:val="20"/>
                  </w:rPr>
                </w:rPrChange>
              </w:rPr>
            </w:pPr>
            <w:r w:rsidRPr="00D85772">
              <w:rPr>
                <w:color w:val="000000"/>
                <w:sz w:val="20"/>
                <w:szCs w:val="20"/>
                <w:lang w:val="es-419"/>
                <w:rPrChange w:id="563" w:author="Guillermo Florez" w:date="2021-10-14T10:05:00Z">
                  <w:rPr>
                    <w:color w:val="000000"/>
                    <w:sz w:val="20"/>
                    <w:szCs w:val="20"/>
                  </w:rPr>
                </w:rPrChange>
              </w:rPr>
              <w:t>Colombia</w:t>
            </w:r>
          </w:p>
          <w:p w14:paraId="094E156E" w14:textId="77777777" w:rsidR="00B311FD" w:rsidRPr="00D85772" w:rsidRDefault="002F0901" w:rsidP="00B311FD">
            <w:pPr>
              <w:pBdr>
                <w:top w:val="nil"/>
                <w:left w:val="nil"/>
                <w:bottom w:val="nil"/>
                <w:right w:val="nil"/>
                <w:between w:val="nil"/>
              </w:pBdr>
              <w:spacing w:before="60" w:after="0"/>
              <w:ind w:left="122" w:right="226"/>
              <w:rPr>
                <w:color w:val="000000"/>
                <w:sz w:val="20"/>
                <w:szCs w:val="20"/>
                <w:lang w:val="es-419"/>
                <w:rPrChange w:id="564" w:author="Guillermo Florez" w:date="2021-10-14T10:05:00Z">
                  <w:rPr>
                    <w:color w:val="000000"/>
                    <w:sz w:val="20"/>
                    <w:szCs w:val="20"/>
                  </w:rPr>
                </w:rPrChange>
              </w:rPr>
            </w:pPr>
            <w:r w:rsidRPr="00D85772">
              <w:rPr>
                <w:color w:val="000000"/>
                <w:sz w:val="20"/>
                <w:szCs w:val="20"/>
                <w:lang w:val="es-419"/>
                <w:rPrChange w:id="565" w:author="Guillermo Florez" w:date="2021-10-14T10:05:00Z">
                  <w:rPr>
                    <w:color w:val="000000"/>
                    <w:sz w:val="20"/>
                    <w:szCs w:val="20"/>
                  </w:rPr>
                </w:rPrChange>
              </w:rPr>
              <w:t>Costa Ric</w:t>
            </w:r>
            <w:r w:rsidR="00B311FD" w:rsidRPr="00D85772">
              <w:rPr>
                <w:color w:val="000000"/>
                <w:sz w:val="20"/>
                <w:szCs w:val="20"/>
                <w:lang w:val="es-419"/>
                <w:rPrChange w:id="566" w:author="Guillermo Florez" w:date="2021-10-14T10:05:00Z">
                  <w:rPr>
                    <w:color w:val="000000"/>
                    <w:sz w:val="20"/>
                    <w:szCs w:val="20"/>
                  </w:rPr>
                </w:rPrChange>
              </w:rPr>
              <w:t>a</w:t>
            </w:r>
          </w:p>
          <w:p w14:paraId="600D672E" w14:textId="77777777" w:rsidR="00B311FD" w:rsidRPr="00D85772" w:rsidRDefault="002F0901" w:rsidP="00B311FD">
            <w:pPr>
              <w:pBdr>
                <w:top w:val="nil"/>
                <w:left w:val="nil"/>
                <w:bottom w:val="nil"/>
                <w:right w:val="nil"/>
                <w:between w:val="nil"/>
              </w:pBdr>
              <w:spacing w:before="60" w:after="0"/>
              <w:ind w:left="122" w:right="226"/>
              <w:rPr>
                <w:color w:val="000000"/>
                <w:sz w:val="20"/>
                <w:szCs w:val="20"/>
                <w:lang w:val="es-419"/>
                <w:rPrChange w:id="567" w:author="Guillermo Florez" w:date="2021-10-14T10:05:00Z">
                  <w:rPr>
                    <w:color w:val="000000"/>
                    <w:sz w:val="20"/>
                    <w:szCs w:val="20"/>
                  </w:rPr>
                </w:rPrChange>
              </w:rPr>
            </w:pPr>
            <w:r w:rsidRPr="00D85772">
              <w:rPr>
                <w:color w:val="000000"/>
                <w:sz w:val="20"/>
                <w:szCs w:val="20"/>
                <w:lang w:val="es-419"/>
                <w:rPrChange w:id="568" w:author="Guillermo Florez" w:date="2021-10-14T10:05:00Z">
                  <w:rPr>
                    <w:color w:val="000000"/>
                    <w:sz w:val="20"/>
                    <w:szCs w:val="20"/>
                  </w:rPr>
                </w:rPrChange>
              </w:rPr>
              <w:t>Cuba</w:t>
            </w:r>
          </w:p>
          <w:p w14:paraId="55A727A5" w14:textId="77777777" w:rsidR="00B311FD" w:rsidRPr="00756682" w:rsidRDefault="002F0901" w:rsidP="00B311FD">
            <w:pPr>
              <w:pBdr>
                <w:top w:val="nil"/>
                <w:left w:val="nil"/>
                <w:bottom w:val="nil"/>
                <w:right w:val="nil"/>
                <w:between w:val="nil"/>
              </w:pBdr>
              <w:spacing w:before="60" w:after="0"/>
              <w:ind w:left="122" w:right="226"/>
              <w:rPr>
                <w:color w:val="000000"/>
                <w:sz w:val="20"/>
                <w:szCs w:val="20"/>
                <w:lang w:val="pt-BR"/>
                <w:rPrChange w:id="569" w:author="Renata de Lara Muylaert" w:date="2021-10-15T15:28:00Z">
                  <w:rPr>
                    <w:color w:val="000000"/>
                    <w:sz w:val="20"/>
                    <w:szCs w:val="20"/>
                  </w:rPr>
                </w:rPrChange>
              </w:rPr>
            </w:pPr>
            <w:r w:rsidRPr="00756682">
              <w:rPr>
                <w:color w:val="000000"/>
                <w:sz w:val="20"/>
                <w:szCs w:val="20"/>
                <w:lang w:val="pt-BR"/>
                <w:rPrChange w:id="570" w:author="Renata de Lara Muylaert" w:date="2021-10-15T15:28:00Z">
                  <w:rPr>
                    <w:color w:val="000000"/>
                    <w:sz w:val="20"/>
                    <w:szCs w:val="20"/>
                  </w:rPr>
                </w:rPrChange>
              </w:rPr>
              <w:t>Curacao</w:t>
            </w:r>
          </w:p>
          <w:p w14:paraId="4F03EE73" w14:textId="77777777" w:rsidR="00B311FD" w:rsidRPr="00756682" w:rsidRDefault="002F0901" w:rsidP="00B311FD">
            <w:pPr>
              <w:pBdr>
                <w:top w:val="nil"/>
                <w:left w:val="nil"/>
                <w:bottom w:val="nil"/>
                <w:right w:val="nil"/>
                <w:between w:val="nil"/>
              </w:pBdr>
              <w:spacing w:before="60" w:after="0"/>
              <w:ind w:left="122" w:right="226"/>
              <w:rPr>
                <w:color w:val="000000"/>
                <w:sz w:val="20"/>
                <w:szCs w:val="20"/>
                <w:lang w:val="pt-BR"/>
                <w:rPrChange w:id="571" w:author="Renata de Lara Muylaert" w:date="2021-10-15T15:28:00Z">
                  <w:rPr>
                    <w:color w:val="000000"/>
                    <w:sz w:val="20"/>
                    <w:szCs w:val="20"/>
                  </w:rPr>
                </w:rPrChange>
              </w:rPr>
            </w:pPr>
            <w:r w:rsidRPr="00756682">
              <w:rPr>
                <w:color w:val="000000"/>
                <w:sz w:val="20"/>
                <w:szCs w:val="20"/>
                <w:lang w:val="pt-BR"/>
                <w:rPrChange w:id="572" w:author="Renata de Lara Muylaert" w:date="2021-10-15T15:28:00Z">
                  <w:rPr>
                    <w:color w:val="000000"/>
                    <w:sz w:val="20"/>
                    <w:szCs w:val="20"/>
                  </w:rPr>
                </w:rPrChange>
              </w:rPr>
              <w:t>Ecuador</w:t>
            </w:r>
          </w:p>
          <w:p w14:paraId="57A025A1" w14:textId="77777777" w:rsidR="00B311FD" w:rsidRPr="00756682" w:rsidRDefault="002F0901" w:rsidP="00B311FD">
            <w:pPr>
              <w:pBdr>
                <w:top w:val="nil"/>
                <w:left w:val="nil"/>
                <w:bottom w:val="nil"/>
                <w:right w:val="nil"/>
                <w:between w:val="nil"/>
              </w:pBdr>
              <w:spacing w:before="60" w:after="0"/>
              <w:ind w:left="122" w:right="226"/>
              <w:rPr>
                <w:color w:val="000000"/>
                <w:sz w:val="20"/>
                <w:szCs w:val="20"/>
                <w:lang w:val="pt-BR"/>
                <w:rPrChange w:id="573" w:author="Renata de Lara Muylaert" w:date="2021-10-15T15:28:00Z">
                  <w:rPr>
                    <w:color w:val="000000"/>
                    <w:sz w:val="20"/>
                    <w:szCs w:val="20"/>
                  </w:rPr>
                </w:rPrChange>
              </w:rPr>
            </w:pPr>
            <w:r w:rsidRPr="00756682">
              <w:rPr>
                <w:color w:val="000000"/>
                <w:sz w:val="20"/>
                <w:szCs w:val="20"/>
                <w:lang w:val="pt-BR"/>
                <w:rPrChange w:id="574" w:author="Renata de Lara Muylaert" w:date="2021-10-15T15:28:00Z">
                  <w:rPr>
                    <w:color w:val="000000"/>
                    <w:sz w:val="20"/>
                    <w:szCs w:val="20"/>
                  </w:rPr>
                </w:rPrChange>
              </w:rPr>
              <w:t>French Guiana</w:t>
            </w:r>
          </w:p>
          <w:p w14:paraId="38AF6ADF" w14:textId="77777777" w:rsidR="00B311FD" w:rsidRPr="00756682" w:rsidRDefault="002F0901" w:rsidP="00B311FD">
            <w:pPr>
              <w:pBdr>
                <w:top w:val="nil"/>
                <w:left w:val="nil"/>
                <w:bottom w:val="nil"/>
                <w:right w:val="nil"/>
                <w:between w:val="nil"/>
              </w:pBdr>
              <w:spacing w:before="60" w:after="0"/>
              <w:ind w:left="122" w:right="226"/>
              <w:rPr>
                <w:color w:val="000000"/>
                <w:sz w:val="20"/>
                <w:szCs w:val="20"/>
                <w:lang w:val="pt-BR"/>
                <w:rPrChange w:id="575" w:author="Renata de Lara Muylaert" w:date="2021-10-15T15:28:00Z">
                  <w:rPr>
                    <w:color w:val="000000"/>
                    <w:sz w:val="20"/>
                    <w:szCs w:val="20"/>
                  </w:rPr>
                </w:rPrChange>
              </w:rPr>
            </w:pPr>
            <w:r w:rsidRPr="00756682">
              <w:rPr>
                <w:color w:val="000000"/>
                <w:sz w:val="20"/>
                <w:szCs w:val="20"/>
                <w:lang w:val="pt-BR"/>
                <w:rPrChange w:id="576" w:author="Renata de Lara Muylaert" w:date="2021-10-15T15:28:00Z">
                  <w:rPr>
                    <w:color w:val="000000"/>
                    <w:sz w:val="20"/>
                    <w:szCs w:val="20"/>
                  </w:rPr>
                </w:rPrChange>
              </w:rPr>
              <w:t>Jamaica</w:t>
            </w:r>
          </w:p>
          <w:p w14:paraId="578C90ED" w14:textId="77777777" w:rsidR="00B311FD" w:rsidRPr="009F0123" w:rsidRDefault="002F0901" w:rsidP="00B311FD">
            <w:pPr>
              <w:pBdr>
                <w:top w:val="nil"/>
                <w:left w:val="nil"/>
                <w:bottom w:val="nil"/>
                <w:right w:val="nil"/>
                <w:between w:val="nil"/>
              </w:pBdr>
              <w:spacing w:before="60" w:after="0"/>
              <w:ind w:left="122" w:right="226"/>
              <w:rPr>
                <w:color w:val="000000"/>
                <w:sz w:val="20"/>
                <w:szCs w:val="20"/>
              </w:rPr>
            </w:pPr>
            <w:r w:rsidRPr="009F0123">
              <w:rPr>
                <w:color w:val="000000"/>
                <w:sz w:val="20"/>
                <w:szCs w:val="20"/>
              </w:rPr>
              <w:t>Mexico</w:t>
            </w:r>
          </w:p>
          <w:p w14:paraId="00000177" w14:textId="715B5303" w:rsidR="00A2515D" w:rsidRPr="009F0123" w:rsidRDefault="002F0901" w:rsidP="00B311FD">
            <w:pPr>
              <w:pBdr>
                <w:top w:val="nil"/>
                <w:left w:val="nil"/>
                <w:bottom w:val="nil"/>
                <w:right w:val="nil"/>
                <w:between w:val="nil"/>
              </w:pBdr>
              <w:spacing w:before="60" w:after="0"/>
              <w:ind w:left="122" w:right="226"/>
              <w:rPr>
                <w:color w:val="000000"/>
                <w:sz w:val="20"/>
                <w:szCs w:val="20"/>
              </w:rPr>
            </w:pPr>
            <w:r w:rsidRPr="009F0123">
              <w:rPr>
                <w:color w:val="000000"/>
                <w:sz w:val="20"/>
                <w:szCs w:val="20"/>
              </w:rPr>
              <w:t>Panama</w:t>
            </w:r>
          </w:p>
          <w:p w14:paraId="00000178" w14:textId="77777777" w:rsidR="00A2515D" w:rsidRPr="009F0123" w:rsidRDefault="002F0901" w:rsidP="00B311FD">
            <w:pPr>
              <w:pBdr>
                <w:top w:val="nil"/>
                <w:left w:val="nil"/>
                <w:bottom w:val="nil"/>
                <w:right w:val="nil"/>
                <w:between w:val="nil"/>
              </w:pBdr>
              <w:spacing w:before="60" w:after="0"/>
              <w:ind w:left="122" w:right="226"/>
              <w:rPr>
                <w:color w:val="000000"/>
                <w:sz w:val="20"/>
                <w:szCs w:val="20"/>
              </w:rPr>
            </w:pPr>
            <w:r w:rsidRPr="009F0123">
              <w:rPr>
                <w:color w:val="000000"/>
                <w:sz w:val="20"/>
                <w:szCs w:val="20"/>
              </w:rPr>
              <w:t>Peru</w:t>
            </w:r>
          </w:p>
          <w:p w14:paraId="54918180" w14:textId="77777777" w:rsidR="00B311FD" w:rsidRPr="009F0123" w:rsidRDefault="002F0901" w:rsidP="00B311FD">
            <w:pPr>
              <w:pBdr>
                <w:top w:val="nil"/>
                <w:left w:val="nil"/>
                <w:bottom w:val="nil"/>
                <w:right w:val="nil"/>
                <w:between w:val="nil"/>
              </w:pBdr>
              <w:spacing w:before="60" w:after="0"/>
              <w:ind w:left="114" w:right="226"/>
              <w:rPr>
                <w:color w:val="000000"/>
                <w:sz w:val="20"/>
                <w:szCs w:val="20"/>
              </w:rPr>
            </w:pPr>
            <w:r w:rsidRPr="009F0123">
              <w:rPr>
                <w:color w:val="000000"/>
                <w:sz w:val="20"/>
                <w:szCs w:val="20"/>
              </w:rPr>
              <w:t>Trinidad and Tobago United States</w:t>
            </w:r>
          </w:p>
          <w:p w14:paraId="00000179" w14:textId="1DBC1C2C" w:rsidR="00A2515D" w:rsidRPr="009F0123" w:rsidRDefault="002F0901" w:rsidP="00B311FD">
            <w:pPr>
              <w:pBdr>
                <w:top w:val="nil"/>
                <w:left w:val="nil"/>
                <w:bottom w:val="nil"/>
                <w:right w:val="nil"/>
                <w:between w:val="nil"/>
              </w:pBdr>
              <w:spacing w:before="60" w:after="0"/>
              <w:ind w:left="114" w:right="226"/>
              <w:rPr>
                <w:color w:val="000000"/>
                <w:sz w:val="20"/>
                <w:szCs w:val="20"/>
              </w:rPr>
            </w:pPr>
            <w:r w:rsidRPr="009F0123">
              <w:rPr>
                <w:color w:val="000000"/>
                <w:sz w:val="20"/>
                <w:szCs w:val="20"/>
              </w:rPr>
              <w:t>Venezuela</w:t>
            </w:r>
          </w:p>
        </w:tc>
        <w:tc>
          <w:tcPr>
            <w:tcW w:w="2171" w:type="dxa"/>
            <w:tcBorders>
              <w:right w:val="nil"/>
            </w:tcBorders>
          </w:tcPr>
          <w:p w14:paraId="0000017A"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Mexico</w:t>
            </w:r>
          </w:p>
        </w:tc>
      </w:tr>
      <w:tr w:rsidR="00A2515D" w:rsidRPr="009F0123" w14:paraId="74A1EE9F" w14:textId="77777777">
        <w:trPr>
          <w:trHeight w:val="2329"/>
        </w:trPr>
        <w:tc>
          <w:tcPr>
            <w:tcW w:w="1944" w:type="dxa"/>
            <w:tcBorders>
              <w:left w:val="nil"/>
            </w:tcBorders>
          </w:tcPr>
          <w:p w14:paraId="0000017B"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Latitude</w:t>
            </w:r>
          </w:p>
        </w:tc>
        <w:tc>
          <w:tcPr>
            <w:tcW w:w="3082" w:type="dxa"/>
          </w:tcPr>
          <w:p w14:paraId="0000017C" w14:textId="41985A12" w:rsidR="00A2515D" w:rsidRPr="009F0123" w:rsidRDefault="002F0901">
            <w:pPr>
              <w:pBdr>
                <w:top w:val="nil"/>
                <w:left w:val="nil"/>
                <w:bottom w:val="nil"/>
                <w:right w:val="nil"/>
                <w:between w:val="nil"/>
              </w:pBdr>
              <w:spacing w:before="165" w:line="266" w:lineRule="auto"/>
              <w:ind w:left="122" w:right="121"/>
              <w:rPr>
                <w:color w:val="000000"/>
                <w:sz w:val="20"/>
                <w:szCs w:val="20"/>
              </w:rPr>
            </w:pPr>
            <w:r w:rsidRPr="009F0123">
              <w:rPr>
                <w:color w:val="000000"/>
                <w:sz w:val="20"/>
                <w:szCs w:val="20"/>
              </w:rPr>
              <w:t>Corrected latitude in decimal degrees (</w:t>
            </w:r>
            <w:ins w:id="577" w:author="Renata de Lara Muylaert" w:date="2021-10-15T15:43:00Z">
              <w:r w:rsidR="00877465" w:rsidRPr="00877465">
                <w:rPr>
                  <w:color w:val="000000"/>
                  <w:sz w:val="20"/>
                  <w:szCs w:val="20"/>
                </w:rPr>
                <w:t>geographic system</w:t>
              </w:r>
              <w:r w:rsidR="00877465">
                <w:rPr>
                  <w:color w:val="000000"/>
                  <w:sz w:val="20"/>
                  <w:szCs w:val="20"/>
                </w:rPr>
                <w:t xml:space="preserve">, </w:t>
              </w:r>
              <w:r w:rsidR="00877465" w:rsidRPr="00877465">
                <w:rPr>
                  <w:color w:val="000000"/>
                  <w:sz w:val="20"/>
                  <w:szCs w:val="20"/>
                </w:rPr>
                <w:t>Datum WGS84</w:t>
              </w:r>
              <w:r w:rsidR="00877465">
                <w:rPr>
                  <w:color w:val="000000"/>
                  <w:sz w:val="20"/>
                  <w:szCs w:val="20"/>
                </w:rPr>
                <w:t>,</w:t>
              </w:r>
              <w:r w:rsidR="00877465" w:rsidRPr="00877465" w:rsidDel="00877465">
                <w:rPr>
                  <w:color w:val="000000"/>
                  <w:sz w:val="20"/>
                  <w:szCs w:val="20"/>
                </w:rPr>
                <w:t xml:space="preserve"> </w:t>
              </w:r>
            </w:ins>
            <w:del w:id="578" w:author="Renata de Lara Muylaert" w:date="2021-10-15T15:43:00Z">
              <w:r w:rsidRPr="009F0123" w:rsidDel="00877465">
                <w:rPr>
                  <w:color w:val="000000"/>
                  <w:sz w:val="20"/>
                  <w:szCs w:val="20"/>
                </w:rPr>
                <w:delText xml:space="preserve">Projection WGS84 </w:delText>
              </w:r>
            </w:del>
            <w:r w:rsidRPr="009F0123">
              <w:rPr>
                <w:color w:val="000000"/>
                <w:sz w:val="20"/>
                <w:szCs w:val="20"/>
              </w:rPr>
              <w:t xml:space="preserve">EPSG:4326). </w:t>
            </w:r>
            <w:ins w:id="579" w:author="Renata de Lara Muylaert" w:date="2021-10-15T15:46:00Z">
              <w:r w:rsidR="00E20431">
                <w:rPr>
                  <w:color w:val="000000"/>
                  <w:sz w:val="20"/>
                  <w:szCs w:val="20"/>
                </w:rPr>
                <w:t>For</w:t>
              </w:r>
            </w:ins>
            <w:del w:id="580" w:author="Renata de Lara Muylaert" w:date="2021-10-15T15:46:00Z">
              <w:r w:rsidRPr="009F0123" w:rsidDel="00E20431">
                <w:rPr>
                  <w:color w:val="000000"/>
                  <w:sz w:val="20"/>
                  <w:szCs w:val="20"/>
                </w:rPr>
                <w:delText>In</w:delText>
              </w:r>
            </w:del>
            <w:r w:rsidRPr="009F0123">
              <w:rPr>
                <w:color w:val="000000"/>
                <w:sz w:val="20"/>
                <w:szCs w:val="20"/>
              </w:rPr>
              <w:t xml:space="preserve"> studies with two or more sampling sites with less than 5 km of linear distance</w:t>
            </w:r>
            <w:del w:id="581" w:author="Renata de Lara Muylaert" w:date="2021-10-15T15:46:00Z">
              <w:r w:rsidRPr="009F0123" w:rsidDel="00E20431">
                <w:rPr>
                  <w:color w:val="000000"/>
                  <w:sz w:val="20"/>
                  <w:szCs w:val="20"/>
                </w:rPr>
                <w:delText xml:space="preserve"> between them we used the centroid</w:delText>
              </w:r>
            </w:del>
            <w:del w:id="582" w:author="Renata de Lara Muylaert" w:date="2021-10-15T15:44:00Z">
              <w:r w:rsidRPr="009F0123" w:rsidDel="0031200F">
                <w:rPr>
                  <w:color w:val="000000"/>
                  <w:sz w:val="20"/>
                  <w:szCs w:val="20"/>
                </w:rPr>
                <w:delText xml:space="preserve"> coordinate</w:delText>
              </w:r>
            </w:del>
            <w:ins w:id="583" w:author="Renata de Lara Muylaert" w:date="2021-10-15T15:46:00Z">
              <w:r w:rsidR="00E20431">
                <w:rPr>
                  <w:color w:val="000000"/>
                  <w:sz w:val="20"/>
                  <w:szCs w:val="20"/>
                </w:rPr>
                <w:t>, we used the centroid coordinates as reference coordinates</w:t>
              </w:r>
            </w:ins>
            <w:r w:rsidRPr="009F0123">
              <w:rPr>
                <w:color w:val="000000"/>
                <w:sz w:val="20"/>
                <w:szCs w:val="20"/>
              </w:rPr>
              <w:t>.</w:t>
            </w:r>
          </w:p>
        </w:tc>
        <w:tc>
          <w:tcPr>
            <w:tcW w:w="2288" w:type="dxa"/>
          </w:tcPr>
          <w:p w14:paraId="0000017D"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Decimal degrees</w:t>
            </w:r>
          </w:p>
        </w:tc>
        <w:tc>
          <w:tcPr>
            <w:tcW w:w="2171" w:type="dxa"/>
            <w:tcBorders>
              <w:right w:val="nil"/>
            </w:tcBorders>
          </w:tcPr>
          <w:p w14:paraId="0000017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19.485675</w:t>
            </w:r>
          </w:p>
        </w:tc>
      </w:tr>
    </w:tbl>
    <w:p w14:paraId="0000017F" w14:textId="77777777" w:rsidR="00A2515D" w:rsidRPr="009F0123" w:rsidRDefault="00A2515D">
      <w:pPr>
        <w:rPr>
          <w:sz w:val="20"/>
          <w:szCs w:val="20"/>
        </w:rPr>
        <w:sectPr w:rsidR="00A2515D" w:rsidRPr="009F0123" w:rsidSect="008D53EA">
          <w:pgSz w:w="12240" w:h="15840"/>
          <w:pgMar w:top="1500" w:right="1200" w:bottom="1060" w:left="1300" w:header="0" w:footer="867" w:gutter="0"/>
          <w:lnNumType w:countBy="1" w:restart="continuous"/>
          <w:cols w:space="720"/>
          <w:docGrid w:linePitch="299"/>
        </w:sectPr>
      </w:pPr>
    </w:p>
    <w:p w14:paraId="00000180" w14:textId="5EFCB75A" w:rsidR="00A2515D" w:rsidRPr="009F0123" w:rsidRDefault="002F0901" w:rsidP="005F7D0D">
      <w:r w:rsidRPr="009F0123">
        <w:lastRenderedPageBreak/>
        <w:t>Table 4: Information about the sampling sites in the NeoBat Interactions database (continued)</w:t>
      </w:r>
      <w:r w:rsidR="00192FAA" w:rsidRPr="009F0123">
        <w:t>.</w:t>
      </w:r>
    </w:p>
    <w:p w14:paraId="00000181" w14:textId="77777777" w:rsidR="00A2515D" w:rsidRPr="009F0123" w:rsidRDefault="00A2515D" w:rsidP="005F7D0D"/>
    <w:tbl>
      <w:tblPr>
        <w:tblStyle w:val="6"/>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034C3417" w14:textId="77777777">
        <w:trPr>
          <w:trHeight w:val="535"/>
        </w:trPr>
        <w:tc>
          <w:tcPr>
            <w:tcW w:w="1944" w:type="dxa"/>
            <w:tcBorders>
              <w:left w:val="nil"/>
            </w:tcBorders>
          </w:tcPr>
          <w:p w14:paraId="00000182" w14:textId="77777777" w:rsidR="00A2515D" w:rsidRPr="009F0123" w:rsidRDefault="002F0901">
            <w:pPr>
              <w:pBdr>
                <w:top w:val="nil"/>
                <w:left w:val="nil"/>
                <w:bottom w:val="nil"/>
                <w:right w:val="nil"/>
                <w:between w:val="nil"/>
              </w:pBdr>
              <w:spacing w:before="192"/>
              <w:ind w:left="123"/>
              <w:rPr>
                <w:rFonts w:ascii="Georgia" w:eastAsia="Georgia" w:hAnsi="Georgia" w:cs="Georgia"/>
                <w:b/>
                <w:color w:val="000000"/>
                <w:sz w:val="20"/>
                <w:szCs w:val="20"/>
              </w:rPr>
            </w:pPr>
            <w:r w:rsidRPr="009F0123">
              <w:rPr>
                <w:rFonts w:ascii="Georgia" w:eastAsia="Georgia" w:hAnsi="Georgia" w:cs="Georgia"/>
                <w:b/>
                <w:color w:val="000000"/>
                <w:sz w:val="20"/>
                <w:szCs w:val="20"/>
              </w:rPr>
              <w:t>Variable</w:t>
            </w:r>
          </w:p>
        </w:tc>
        <w:tc>
          <w:tcPr>
            <w:tcW w:w="3082" w:type="dxa"/>
          </w:tcPr>
          <w:p w14:paraId="00000183"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Description</w:t>
            </w:r>
          </w:p>
        </w:tc>
        <w:tc>
          <w:tcPr>
            <w:tcW w:w="2288" w:type="dxa"/>
          </w:tcPr>
          <w:p w14:paraId="00000184"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Levels</w:t>
            </w:r>
          </w:p>
        </w:tc>
        <w:tc>
          <w:tcPr>
            <w:tcW w:w="2171" w:type="dxa"/>
            <w:tcBorders>
              <w:right w:val="nil"/>
            </w:tcBorders>
          </w:tcPr>
          <w:p w14:paraId="00000185"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Example</w:t>
            </w:r>
          </w:p>
        </w:tc>
      </w:tr>
      <w:tr w:rsidR="00A2515D" w:rsidRPr="009F0123" w14:paraId="1D77003E" w14:textId="77777777">
        <w:trPr>
          <w:trHeight w:val="1133"/>
        </w:trPr>
        <w:tc>
          <w:tcPr>
            <w:tcW w:w="1944" w:type="dxa"/>
            <w:tcBorders>
              <w:left w:val="nil"/>
            </w:tcBorders>
          </w:tcPr>
          <w:p w14:paraId="00000186"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Longitude</w:t>
            </w:r>
          </w:p>
        </w:tc>
        <w:tc>
          <w:tcPr>
            <w:tcW w:w="3082" w:type="dxa"/>
          </w:tcPr>
          <w:p w14:paraId="00000187" w14:textId="77777777" w:rsidR="00A2515D" w:rsidRPr="009F0123" w:rsidRDefault="002F0901">
            <w:pPr>
              <w:pBdr>
                <w:top w:val="nil"/>
                <w:left w:val="nil"/>
                <w:bottom w:val="nil"/>
                <w:right w:val="nil"/>
                <w:between w:val="nil"/>
              </w:pBdr>
              <w:spacing w:before="165" w:line="266" w:lineRule="auto"/>
              <w:ind w:left="122" w:right="256"/>
              <w:jc w:val="both"/>
              <w:rPr>
                <w:color w:val="000000"/>
                <w:sz w:val="20"/>
                <w:szCs w:val="20"/>
              </w:rPr>
            </w:pPr>
            <w:r w:rsidRPr="009F0123">
              <w:rPr>
                <w:color w:val="000000"/>
                <w:sz w:val="20"/>
                <w:szCs w:val="20"/>
              </w:rPr>
              <w:t>Corrected longitude in decimal degrees. See Latitude for more information.</w:t>
            </w:r>
          </w:p>
        </w:tc>
        <w:tc>
          <w:tcPr>
            <w:tcW w:w="2288" w:type="dxa"/>
          </w:tcPr>
          <w:p w14:paraId="00000188"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Decimal degrees</w:t>
            </w:r>
          </w:p>
        </w:tc>
        <w:tc>
          <w:tcPr>
            <w:tcW w:w="2171" w:type="dxa"/>
            <w:tcBorders>
              <w:right w:val="nil"/>
            </w:tcBorders>
          </w:tcPr>
          <w:p w14:paraId="00000189"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-103.950087</w:t>
            </w:r>
          </w:p>
        </w:tc>
      </w:tr>
      <w:tr w:rsidR="00A2515D" w:rsidRPr="009F0123" w14:paraId="7951129B" w14:textId="77777777">
        <w:trPr>
          <w:trHeight w:val="4720"/>
        </w:trPr>
        <w:tc>
          <w:tcPr>
            <w:tcW w:w="1944" w:type="dxa"/>
            <w:tcBorders>
              <w:left w:val="nil"/>
            </w:tcBorders>
          </w:tcPr>
          <w:p w14:paraId="0000018A"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Precision</w:t>
            </w:r>
          </w:p>
        </w:tc>
        <w:tc>
          <w:tcPr>
            <w:tcW w:w="3082" w:type="dxa"/>
          </w:tcPr>
          <w:p w14:paraId="0000018B" w14:textId="77777777" w:rsidR="00A2515D" w:rsidRPr="009F0123" w:rsidRDefault="002F0901">
            <w:pPr>
              <w:pBdr>
                <w:top w:val="nil"/>
                <w:left w:val="nil"/>
                <w:bottom w:val="nil"/>
                <w:right w:val="nil"/>
                <w:between w:val="nil"/>
              </w:pBdr>
              <w:spacing w:before="165" w:line="266" w:lineRule="auto"/>
              <w:ind w:left="112" w:right="107" w:firstLine="10"/>
              <w:rPr>
                <w:color w:val="000000"/>
                <w:sz w:val="20"/>
                <w:szCs w:val="20"/>
              </w:rPr>
            </w:pPr>
            <w:r w:rsidRPr="009F0123">
              <w:rPr>
                <w:color w:val="000000"/>
                <w:sz w:val="20"/>
                <w:szCs w:val="20"/>
              </w:rPr>
              <w:t>In some cases, papers reported the precise coordinates of each sampling site. Other papers reported only geographic references (basins, rivers, municipality, or distance from a village). In these cases, we validated these references with Google Earth satellite images. We consider Not Precise when coordinates mismatch the written information in the paper, or when the paper only reported the coordinates of the municipality or region.</w:t>
            </w:r>
          </w:p>
        </w:tc>
        <w:tc>
          <w:tcPr>
            <w:tcW w:w="2288" w:type="dxa"/>
          </w:tcPr>
          <w:p w14:paraId="0000018C"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Precise</w:t>
            </w:r>
          </w:p>
          <w:p w14:paraId="0000018D" w14:textId="77777777" w:rsidR="00A2515D" w:rsidRPr="009F0123" w:rsidRDefault="002F0901">
            <w:pPr>
              <w:pBdr>
                <w:top w:val="nil"/>
                <w:left w:val="nil"/>
                <w:bottom w:val="nil"/>
                <w:right w:val="nil"/>
                <w:between w:val="nil"/>
              </w:pBdr>
              <w:spacing w:before="29"/>
              <w:ind w:left="122"/>
              <w:rPr>
                <w:color w:val="000000"/>
                <w:sz w:val="20"/>
                <w:szCs w:val="20"/>
              </w:rPr>
            </w:pPr>
            <w:r w:rsidRPr="009F0123">
              <w:rPr>
                <w:color w:val="000000"/>
                <w:sz w:val="20"/>
                <w:szCs w:val="20"/>
              </w:rPr>
              <w:t>Not Precise</w:t>
            </w:r>
          </w:p>
        </w:tc>
        <w:tc>
          <w:tcPr>
            <w:tcW w:w="2171" w:type="dxa"/>
            <w:tcBorders>
              <w:right w:val="nil"/>
            </w:tcBorders>
          </w:tcPr>
          <w:p w14:paraId="0000018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Precise</w:t>
            </w:r>
          </w:p>
        </w:tc>
      </w:tr>
      <w:tr w:rsidR="00A2515D" w:rsidRPr="009F0123" w14:paraId="3643AB1C" w14:textId="77777777">
        <w:trPr>
          <w:trHeight w:val="834"/>
        </w:trPr>
        <w:tc>
          <w:tcPr>
            <w:tcW w:w="1944" w:type="dxa"/>
            <w:tcBorders>
              <w:left w:val="nil"/>
            </w:tcBorders>
          </w:tcPr>
          <w:p w14:paraId="0000018F"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YearStart</w:t>
            </w:r>
          </w:p>
        </w:tc>
        <w:tc>
          <w:tcPr>
            <w:tcW w:w="3082" w:type="dxa"/>
          </w:tcPr>
          <w:p w14:paraId="00000190" w14:textId="77777777" w:rsidR="00A2515D" w:rsidRPr="009F0123" w:rsidRDefault="002F0901">
            <w:pPr>
              <w:pBdr>
                <w:top w:val="nil"/>
                <w:left w:val="nil"/>
                <w:bottom w:val="nil"/>
                <w:right w:val="nil"/>
                <w:between w:val="nil"/>
              </w:pBdr>
              <w:spacing w:before="165" w:line="266" w:lineRule="auto"/>
              <w:ind w:left="122" w:right="462"/>
              <w:rPr>
                <w:color w:val="000000"/>
                <w:sz w:val="20"/>
                <w:szCs w:val="20"/>
              </w:rPr>
            </w:pPr>
            <w:r w:rsidRPr="009F0123">
              <w:rPr>
                <w:color w:val="000000"/>
                <w:sz w:val="20"/>
                <w:szCs w:val="20"/>
              </w:rPr>
              <w:t>The year in which sampling started.</w:t>
            </w:r>
          </w:p>
        </w:tc>
        <w:tc>
          <w:tcPr>
            <w:tcW w:w="2288" w:type="dxa"/>
          </w:tcPr>
          <w:p w14:paraId="00000191"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1960 to 2006</w:t>
            </w:r>
          </w:p>
        </w:tc>
        <w:tc>
          <w:tcPr>
            <w:tcW w:w="2171" w:type="dxa"/>
            <w:tcBorders>
              <w:right w:val="nil"/>
            </w:tcBorders>
          </w:tcPr>
          <w:p w14:paraId="00000192"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1993</w:t>
            </w:r>
          </w:p>
        </w:tc>
      </w:tr>
      <w:tr w:rsidR="00A2515D" w:rsidRPr="009F0123" w14:paraId="5D08331A" w14:textId="77777777">
        <w:trPr>
          <w:trHeight w:val="834"/>
        </w:trPr>
        <w:tc>
          <w:tcPr>
            <w:tcW w:w="1944" w:type="dxa"/>
            <w:tcBorders>
              <w:left w:val="nil"/>
            </w:tcBorders>
          </w:tcPr>
          <w:p w14:paraId="00000193"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YearEnd</w:t>
            </w:r>
          </w:p>
        </w:tc>
        <w:tc>
          <w:tcPr>
            <w:tcW w:w="3082" w:type="dxa"/>
          </w:tcPr>
          <w:p w14:paraId="00000194" w14:textId="77777777" w:rsidR="00A2515D" w:rsidRPr="009F0123" w:rsidRDefault="002F0901">
            <w:pPr>
              <w:pBdr>
                <w:top w:val="nil"/>
                <w:left w:val="nil"/>
                <w:bottom w:val="nil"/>
                <w:right w:val="nil"/>
                <w:between w:val="nil"/>
              </w:pBdr>
              <w:spacing w:before="165" w:line="266" w:lineRule="auto"/>
              <w:ind w:left="122" w:right="462"/>
              <w:rPr>
                <w:color w:val="000000"/>
                <w:sz w:val="20"/>
                <w:szCs w:val="20"/>
              </w:rPr>
            </w:pPr>
            <w:r w:rsidRPr="009F0123">
              <w:rPr>
                <w:color w:val="000000"/>
                <w:sz w:val="20"/>
                <w:szCs w:val="20"/>
              </w:rPr>
              <w:t>The year in which sampling ended.</w:t>
            </w:r>
          </w:p>
        </w:tc>
        <w:tc>
          <w:tcPr>
            <w:tcW w:w="2288" w:type="dxa"/>
          </w:tcPr>
          <w:p w14:paraId="00000195"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1960 to 2006</w:t>
            </w:r>
          </w:p>
        </w:tc>
        <w:tc>
          <w:tcPr>
            <w:tcW w:w="2171" w:type="dxa"/>
            <w:tcBorders>
              <w:right w:val="nil"/>
            </w:tcBorders>
          </w:tcPr>
          <w:p w14:paraId="00000196"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1994</w:t>
            </w:r>
          </w:p>
        </w:tc>
      </w:tr>
      <w:tr w:rsidR="00A2515D" w:rsidRPr="009F0123" w14:paraId="1E9D55CC" w14:textId="77777777">
        <w:trPr>
          <w:trHeight w:val="834"/>
        </w:trPr>
        <w:tc>
          <w:tcPr>
            <w:tcW w:w="1944" w:type="dxa"/>
            <w:tcBorders>
              <w:left w:val="nil"/>
            </w:tcBorders>
          </w:tcPr>
          <w:p w14:paraId="00000197"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Duration</w:t>
            </w:r>
          </w:p>
        </w:tc>
        <w:tc>
          <w:tcPr>
            <w:tcW w:w="3082" w:type="dxa"/>
          </w:tcPr>
          <w:p w14:paraId="00000198" w14:textId="77777777" w:rsidR="00A2515D" w:rsidRPr="009F0123" w:rsidRDefault="002F0901">
            <w:pPr>
              <w:pBdr>
                <w:top w:val="nil"/>
                <w:left w:val="nil"/>
                <w:bottom w:val="nil"/>
                <w:right w:val="nil"/>
                <w:between w:val="nil"/>
              </w:pBdr>
              <w:spacing w:before="165" w:line="266" w:lineRule="auto"/>
              <w:ind w:left="122" w:right="118"/>
              <w:rPr>
                <w:color w:val="000000"/>
                <w:sz w:val="20"/>
                <w:szCs w:val="20"/>
              </w:rPr>
            </w:pPr>
            <w:r w:rsidRPr="009F0123">
              <w:rPr>
                <w:color w:val="000000"/>
                <w:sz w:val="20"/>
                <w:szCs w:val="20"/>
              </w:rPr>
              <w:t>Unstandardized duration of the sampling period (in months).</w:t>
            </w:r>
          </w:p>
        </w:tc>
        <w:tc>
          <w:tcPr>
            <w:tcW w:w="2288" w:type="dxa"/>
          </w:tcPr>
          <w:p w14:paraId="00000199"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 to 37</w:t>
            </w:r>
          </w:p>
        </w:tc>
        <w:tc>
          <w:tcPr>
            <w:tcW w:w="2171" w:type="dxa"/>
            <w:tcBorders>
              <w:right w:val="nil"/>
            </w:tcBorders>
          </w:tcPr>
          <w:p w14:paraId="0000019A"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7</w:t>
            </w:r>
          </w:p>
        </w:tc>
      </w:tr>
      <w:tr w:rsidR="00A2515D" w:rsidRPr="009F0123" w14:paraId="14F1356D" w14:textId="77777777">
        <w:trPr>
          <w:trHeight w:val="2030"/>
        </w:trPr>
        <w:tc>
          <w:tcPr>
            <w:tcW w:w="1944" w:type="dxa"/>
            <w:tcBorders>
              <w:left w:val="nil"/>
            </w:tcBorders>
          </w:tcPr>
          <w:p w14:paraId="0000019B"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SamplingEffort</w:t>
            </w:r>
          </w:p>
        </w:tc>
        <w:tc>
          <w:tcPr>
            <w:tcW w:w="3082" w:type="dxa"/>
          </w:tcPr>
          <w:p w14:paraId="0000019C" w14:textId="77777777" w:rsidR="00A2515D" w:rsidRPr="009F0123" w:rsidRDefault="002F0901">
            <w:pPr>
              <w:pBdr>
                <w:top w:val="nil"/>
                <w:left w:val="nil"/>
                <w:bottom w:val="nil"/>
                <w:right w:val="nil"/>
                <w:between w:val="nil"/>
              </w:pBdr>
              <w:spacing w:before="165" w:line="266" w:lineRule="auto"/>
              <w:ind w:left="117" w:right="97" w:firstLine="5"/>
              <w:rPr>
                <w:color w:val="000000"/>
                <w:sz w:val="20"/>
                <w:szCs w:val="20"/>
              </w:rPr>
            </w:pPr>
            <w:r w:rsidRPr="009F0123">
              <w:rPr>
                <w:color w:val="000000"/>
                <w:sz w:val="20"/>
                <w:szCs w:val="20"/>
              </w:rPr>
              <w:t>For studies based on feces collection: Total number of fecal samples. For studies based on the observation of plant visitation events: Total number of events recorded.</w:t>
            </w:r>
          </w:p>
        </w:tc>
        <w:tc>
          <w:tcPr>
            <w:tcW w:w="2288" w:type="dxa"/>
          </w:tcPr>
          <w:p w14:paraId="0000019D"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6 to 6809</w:t>
            </w:r>
          </w:p>
        </w:tc>
        <w:tc>
          <w:tcPr>
            <w:tcW w:w="2171" w:type="dxa"/>
            <w:tcBorders>
              <w:right w:val="nil"/>
            </w:tcBorders>
          </w:tcPr>
          <w:p w14:paraId="0000019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68</w:t>
            </w:r>
          </w:p>
        </w:tc>
      </w:tr>
    </w:tbl>
    <w:p w14:paraId="0000019F" w14:textId="77777777" w:rsidR="00A2515D" w:rsidRPr="009F0123" w:rsidRDefault="00A2515D">
      <w:pPr>
        <w:rPr>
          <w:sz w:val="20"/>
          <w:szCs w:val="20"/>
        </w:rPr>
        <w:sectPr w:rsidR="00A2515D" w:rsidRPr="009F0123" w:rsidSect="008D53EA">
          <w:pgSz w:w="12240" w:h="15840"/>
          <w:pgMar w:top="1500" w:right="1200" w:bottom="1060" w:left="1300" w:header="0" w:footer="867" w:gutter="0"/>
          <w:lnNumType w:countBy="1" w:restart="continuous"/>
          <w:cols w:space="720"/>
          <w:docGrid w:linePitch="299"/>
        </w:sectPr>
      </w:pPr>
    </w:p>
    <w:p w14:paraId="000001A0" w14:textId="278802CD" w:rsidR="00A2515D" w:rsidRPr="009F0123" w:rsidRDefault="002F0901" w:rsidP="005F7D0D">
      <w:r w:rsidRPr="009F0123">
        <w:lastRenderedPageBreak/>
        <w:t>Table 4: Information about the sampling sites in the NeoBat Inter</w:t>
      </w:r>
      <w:r w:rsidR="003627EC" w:rsidRPr="009F0123">
        <w:t>a</w:t>
      </w:r>
      <w:r w:rsidRPr="009F0123">
        <w:t>ctions database (continued)</w:t>
      </w:r>
      <w:r w:rsidR="00192FAA" w:rsidRPr="009F0123">
        <w:t>.</w:t>
      </w:r>
    </w:p>
    <w:p w14:paraId="000001A1" w14:textId="77777777" w:rsidR="00A2515D" w:rsidRPr="009F0123" w:rsidRDefault="00A2515D" w:rsidP="005F7D0D"/>
    <w:tbl>
      <w:tblPr>
        <w:tblStyle w:val="5"/>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049B4090" w14:textId="77777777">
        <w:trPr>
          <w:trHeight w:val="535"/>
        </w:trPr>
        <w:tc>
          <w:tcPr>
            <w:tcW w:w="1944" w:type="dxa"/>
            <w:tcBorders>
              <w:left w:val="nil"/>
            </w:tcBorders>
          </w:tcPr>
          <w:p w14:paraId="000001A2" w14:textId="77777777" w:rsidR="00A2515D" w:rsidRPr="009F0123" w:rsidRDefault="002F0901">
            <w:pPr>
              <w:pBdr>
                <w:top w:val="nil"/>
                <w:left w:val="nil"/>
                <w:bottom w:val="nil"/>
                <w:right w:val="nil"/>
                <w:between w:val="nil"/>
              </w:pBdr>
              <w:spacing w:before="192"/>
              <w:ind w:left="123"/>
              <w:rPr>
                <w:rFonts w:ascii="Georgia" w:eastAsia="Georgia" w:hAnsi="Georgia" w:cs="Georgia"/>
                <w:b/>
                <w:color w:val="000000"/>
                <w:sz w:val="20"/>
                <w:szCs w:val="20"/>
              </w:rPr>
            </w:pPr>
            <w:r w:rsidRPr="009F0123">
              <w:rPr>
                <w:rFonts w:ascii="Georgia" w:eastAsia="Georgia" w:hAnsi="Georgia" w:cs="Georgia"/>
                <w:b/>
                <w:color w:val="000000"/>
                <w:sz w:val="20"/>
                <w:szCs w:val="20"/>
              </w:rPr>
              <w:t>Variable</w:t>
            </w:r>
          </w:p>
        </w:tc>
        <w:tc>
          <w:tcPr>
            <w:tcW w:w="3082" w:type="dxa"/>
          </w:tcPr>
          <w:p w14:paraId="000001A3"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Description</w:t>
            </w:r>
          </w:p>
        </w:tc>
        <w:tc>
          <w:tcPr>
            <w:tcW w:w="2288" w:type="dxa"/>
          </w:tcPr>
          <w:p w14:paraId="000001A4"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Levels</w:t>
            </w:r>
          </w:p>
        </w:tc>
        <w:tc>
          <w:tcPr>
            <w:tcW w:w="2171" w:type="dxa"/>
            <w:tcBorders>
              <w:right w:val="nil"/>
            </w:tcBorders>
          </w:tcPr>
          <w:p w14:paraId="000001A5"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Example</w:t>
            </w:r>
          </w:p>
        </w:tc>
      </w:tr>
      <w:tr w:rsidR="00A2515D" w:rsidRPr="009F0123" w14:paraId="53087CFF" w14:textId="77777777">
        <w:trPr>
          <w:trHeight w:val="2926"/>
        </w:trPr>
        <w:tc>
          <w:tcPr>
            <w:tcW w:w="1944" w:type="dxa"/>
            <w:tcBorders>
              <w:left w:val="nil"/>
            </w:tcBorders>
          </w:tcPr>
          <w:p w14:paraId="000001A6"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StudyType</w:t>
            </w:r>
          </w:p>
        </w:tc>
        <w:tc>
          <w:tcPr>
            <w:tcW w:w="3082" w:type="dxa"/>
          </w:tcPr>
          <w:p w14:paraId="000001A7" w14:textId="77777777" w:rsidR="00A2515D" w:rsidRPr="009F0123" w:rsidRDefault="002F0901">
            <w:pPr>
              <w:pBdr>
                <w:top w:val="nil"/>
                <w:left w:val="nil"/>
                <w:bottom w:val="nil"/>
                <w:right w:val="nil"/>
                <w:between w:val="nil"/>
              </w:pBdr>
              <w:spacing w:before="165" w:line="266" w:lineRule="auto"/>
              <w:ind w:left="122" w:right="87"/>
              <w:rPr>
                <w:color w:val="000000"/>
                <w:sz w:val="20"/>
                <w:szCs w:val="20"/>
              </w:rPr>
            </w:pPr>
            <w:r w:rsidRPr="009F0123">
              <w:rPr>
                <w:color w:val="000000"/>
                <w:sz w:val="20"/>
                <w:szCs w:val="20"/>
              </w:rPr>
              <w:t>The type of study according to the focus reported in the reference paper. Bat diet refers to a study focused on describing the diet of a bat species or assemblage. Plant visitation refers to studies aimed at describing the visitors of a plant species or assemblage.</w:t>
            </w:r>
          </w:p>
        </w:tc>
        <w:tc>
          <w:tcPr>
            <w:tcW w:w="2288" w:type="dxa"/>
          </w:tcPr>
          <w:p w14:paraId="20044C54" w14:textId="77777777" w:rsidR="00B0172C" w:rsidRPr="009F0123" w:rsidRDefault="002F0901" w:rsidP="00B0172C">
            <w:pPr>
              <w:pBdr>
                <w:top w:val="nil"/>
                <w:left w:val="nil"/>
                <w:bottom w:val="nil"/>
                <w:right w:val="nil"/>
                <w:between w:val="nil"/>
              </w:pBdr>
              <w:spacing w:before="165"/>
              <w:ind w:left="122"/>
              <w:rPr>
                <w:color w:val="000000"/>
                <w:sz w:val="20"/>
                <w:szCs w:val="20"/>
              </w:rPr>
            </w:pPr>
            <w:r w:rsidRPr="009F0123">
              <w:rPr>
                <w:color w:val="000000"/>
                <w:sz w:val="20"/>
                <w:szCs w:val="20"/>
              </w:rPr>
              <w:t>Bat diet</w:t>
            </w:r>
          </w:p>
          <w:p w14:paraId="000001A9" w14:textId="5724209F" w:rsidR="00A2515D" w:rsidRPr="009F0123" w:rsidRDefault="002F0901" w:rsidP="00B0172C">
            <w:pPr>
              <w:pBdr>
                <w:top w:val="nil"/>
                <w:left w:val="nil"/>
                <w:bottom w:val="nil"/>
                <w:right w:val="nil"/>
                <w:between w:val="nil"/>
              </w:pBdr>
              <w:spacing w:before="165"/>
              <w:ind w:left="122"/>
              <w:rPr>
                <w:color w:val="000000"/>
                <w:sz w:val="20"/>
                <w:szCs w:val="20"/>
              </w:rPr>
            </w:pPr>
            <w:r w:rsidRPr="009F0123">
              <w:rPr>
                <w:color w:val="000000"/>
                <w:sz w:val="20"/>
                <w:szCs w:val="20"/>
              </w:rPr>
              <w:t>Plant visitation</w:t>
            </w:r>
          </w:p>
        </w:tc>
        <w:tc>
          <w:tcPr>
            <w:tcW w:w="2171" w:type="dxa"/>
            <w:tcBorders>
              <w:right w:val="nil"/>
            </w:tcBorders>
          </w:tcPr>
          <w:p w14:paraId="000001AA"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Bat diet</w:t>
            </w:r>
          </w:p>
        </w:tc>
      </w:tr>
      <w:tr w:rsidR="00A2515D" w:rsidRPr="009F0123" w14:paraId="07B034AE" w14:textId="77777777">
        <w:trPr>
          <w:trHeight w:val="2329"/>
        </w:trPr>
        <w:tc>
          <w:tcPr>
            <w:tcW w:w="1944" w:type="dxa"/>
            <w:tcBorders>
              <w:left w:val="nil"/>
            </w:tcBorders>
          </w:tcPr>
          <w:p w14:paraId="000001AB"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EcologicalScale</w:t>
            </w:r>
          </w:p>
        </w:tc>
        <w:tc>
          <w:tcPr>
            <w:tcW w:w="3082" w:type="dxa"/>
          </w:tcPr>
          <w:p w14:paraId="000001AC" w14:textId="278E77AC" w:rsidR="00A2515D" w:rsidRPr="009F0123" w:rsidRDefault="002F0901">
            <w:pPr>
              <w:pBdr>
                <w:top w:val="nil"/>
                <w:left w:val="nil"/>
                <w:bottom w:val="nil"/>
                <w:right w:val="nil"/>
                <w:between w:val="nil"/>
              </w:pBdr>
              <w:spacing w:before="165" w:line="266" w:lineRule="auto"/>
              <w:ind w:left="112" w:right="57" w:firstLine="10"/>
              <w:rPr>
                <w:color w:val="000000"/>
                <w:sz w:val="20"/>
                <w:szCs w:val="20"/>
              </w:rPr>
            </w:pPr>
            <w:r w:rsidRPr="009F0123">
              <w:rPr>
                <w:color w:val="000000"/>
                <w:sz w:val="20"/>
                <w:szCs w:val="20"/>
              </w:rPr>
              <w:t xml:space="preserve">The ecological scale studied. When there </w:t>
            </w:r>
            <w:r w:rsidR="00B311FD" w:rsidRPr="009F0123">
              <w:rPr>
                <w:color w:val="000000"/>
                <w:sz w:val="20"/>
                <w:szCs w:val="20"/>
              </w:rPr>
              <w:t>was</w:t>
            </w:r>
            <w:r w:rsidRPr="009F0123">
              <w:rPr>
                <w:color w:val="000000"/>
                <w:sz w:val="20"/>
                <w:szCs w:val="20"/>
              </w:rPr>
              <w:t xml:space="preserve"> more than one species of bat (when the Study type is Bat diet) or plant (when the study type is Plant visitation), we </w:t>
            </w:r>
            <w:r w:rsidRPr="009F0123">
              <w:rPr>
                <w:sz w:val="20"/>
                <w:szCs w:val="20"/>
              </w:rPr>
              <w:t>considered Assemblage</w:t>
            </w:r>
            <w:r w:rsidRPr="009F0123">
              <w:rPr>
                <w:color w:val="000000"/>
                <w:sz w:val="20"/>
                <w:szCs w:val="20"/>
              </w:rPr>
              <w:t>.</w:t>
            </w:r>
          </w:p>
        </w:tc>
        <w:tc>
          <w:tcPr>
            <w:tcW w:w="2288" w:type="dxa"/>
          </w:tcPr>
          <w:p w14:paraId="1AE12B04" w14:textId="77777777" w:rsidR="00B0172C" w:rsidRPr="009F0123" w:rsidRDefault="002F0901">
            <w:pPr>
              <w:pBdr>
                <w:top w:val="nil"/>
                <w:left w:val="nil"/>
                <w:bottom w:val="nil"/>
                <w:right w:val="nil"/>
                <w:between w:val="nil"/>
              </w:pBdr>
              <w:spacing w:before="165" w:line="266" w:lineRule="auto"/>
              <w:ind w:left="114" w:right="1039" w:firstLine="5"/>
              <w:rPr>
                <w:color w:val="000000"/>
                <w:sz w:val="20"/>
                <w:szCs w:val="20"/>
              </w:rPr>
            </w:pPr>
            <w:r w:rsidRPr="009F0123">
              <w:rPr>
                <w:color w:val="000000"/>
                <w:sz w:val="20"/>
                <w:szCs w:val="20"/>
              </w:rPr>
              <w:t>Population</w:t>
            </w:r>
          </w:p>
          <w:p w14:paraId="000001AD" w14:textId="5D62303B" w:rsidR="00A2515D" w:rsidRPr="009F0123" w:rsidRDefault="002F0901">
            <w:pPr>
              <w:pBdr>
                <w:top w:val="nil"/>
                <w:left w:val="nil"/>
                <w:bottom w:val="nil"/>
                <w:right w:val="nil"/>
                <w:between w:val="nil"/>
              </w:pBdr>
              <w:spacing w:before="165" w:line="266" w:lineRule="auto"/>
              <w:ind w:left="114" w:right="1039" w:firstLine="5"/>
              <w:rPr>
                <w:color w:val="000000"/>
                <w:sz w:val="20"/>
                <w:szCs w:val="20"/>
              </w:rPr>
            </w:pPr>
            <w:r w:rsidRPr="009F0123">
              <w:rPr>
                <w:color w:val="000000"/>
                <w:sz w:val="20"/>
                <w:szCs w:val="20"/>
              </w:rPr>
              <w:t>Assemblage</w:t>
            </w:r>
          </w:p>
        </w:tc>
        <w:tc>
          <w:tcPr>
            <w:tcW w:w="2171" w:type="dxa"/>
            <w:tcBorders>
              <w:right w:val="nil"/>
            </w:tcBorders>
          </w:tcPr>
          <w:p w14:paraId="000001A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Assemblage</w:t>
            </w:r>
          </w:p>
        </w:tc>
      </w:tr>
      <w:tr w:rsidR="00A2515D" w:rsidRPr="009F0123" w14:paraId="0DE1BC39" w14:textId="77777777">
        <w:trPr>
          <w:trHeight w:val="2030"/>
        </w:trPr>
        <w:tc>
          <w:tcPr>
            <w:tcW w:w="1944" w:type="dxa"/>
            <w:tcBorders>
              <w:left w:val="nil"/>
            </w:tcBorders>
          </w:tcPr>
          <w:p w14:paraId="000001AF"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SamplingMethod</w:t>
            </w:r>
          </w:p>
        </w:tc>
        <w:tc>
          <w:tcPr>
            <w:tcW w:w="3082" w:type="dxa"/>
          </w:tcPr>
          <w:p w14:paraId="000001B0" w14:textId="77777777" w:rsidR="00A2515D" w:rsidRPr="009F0123" w:rsidRDefault="002F0901">
            <w:pPr>
              <w:pBdr>
                <w:top w:val="nil"/>
                <w:left w:val="nil"/>
                <w:bottom w:val="nil"/>
                <w:right w:val="nil"/>
                <w:between w:val="nil"/>
              </w:pBdr>
              <w:spacing w:before="165" w:line="266" w:lineRule="auto"/>
              <w:ind w:left="112" w:firstLine="10"/>
              <w:rPr>
                <w:color w:val="000000"/>
                <w:sz w:val="20"/>
                <w:szCs w:val="20"/>
              </w:rPr>
            </w:pPr>
            <w:r w:rsidRPr="009F0123">
              <w:rPr>
                <w:color w:val="000000"/>
                <w:sz w:val="20"/>
                <w:szCs w:val="20"/>
              </w:rPr>
              <w:t>The sampling method as described in the reference paper. We have standardized the levels to five broad methods. Some studies have more than one sampling method</w:t>
            </w:r>
          </w:p>
        </w:tc>
        <w:tc>
          <w:tcPr>
            <w:tcW w:w="2288" w:type="dxa"/>
          </w:tcPr>
          <w:p w14:paraId="0CF99AB5" w14:textId="5EB0C7A0" w:rsidR="00B311FD" w:rsidRPr="009F0123" w:rsidRDefault="002F0901" w:rsidP="00B311FD">
            <w:pPr>
              <w:pBdr>
                <w:top w:val="nil"/>
                <w:left w:val="nil"/>
                <w:bottom w:val="nil"/>
                <w:right w:val="nil"/>
                <w:between w:val="nil"/>
              </w:pBdr>
              <w:spacing w:before="60" w:after="0" w:line="266" w:lineRule="auto"/>
              <w:ind w:left="125" w:right="505"/>
              <w:rPr>
                <w:color w:val="000000"/>
                <w:sz w:val="20"/>
                <w:szCs w:val="20"/>
              </w:rPr>
            </w:pPr>
            <w:r w:rsidRPr="009F0123">
              <w:rPr>
                <w:color w:val="000000"/>
                <w:sz w:val="20"/>
                <w:szCs w:val="20"/>
              </w:rPr>
              <w:t>Direct observation</w:t>
            </w:r>
          </w:p>
          <w:p w14:paraId="06E2343F" w14:textId="77777777" w:rsidR="00B311FD" w:rsidRPr="009F0123" w:rsidRDefault="002F0901" w:rsidP="00B311FD">
            <w:pPr>
              <w:pBdr>
                <w:top w:val="nil"/>
                <w:left w:val="nil"/>
                <w:bottom w:val="nil"/>
                <w:right w:val="nil"/>
                <w:between w:val="nil"/>
              </w:pBdr>
              <w:spacing w:before="60" w:after="0" w:line="266" w:lineRule="auto"/>
              <w:ind w:left="125" w:right="505"/>
              <w:rPr>
                <w:color w:val="000000"/>
                <w:sz w:val="20"/>
                <w:szCs w:val="20"/>
              </w:rPr>
            </w:pPr>
            <w:r w:rsidRPr="009F0123">
              <w:rPr>
                <w:color w:val="000000"/>
                <w:sz w:val="20"/>
                <w:szCs w:val="20"/>
              </w:rPr>
              <w:t>Experimental</w:t>
            </w:r>
          </w:p>
          <w:p w14:paraId="63C32FEE" w14:textId="77777777" w:rsidR="00B311FD" w:rsidRPr="009F0123" w:rsidRDefault="002F0901" w:rsidP="00B311FD">
            <w:pPr>
              <w:pBdr>
                <w:top w:val="nil"/>
                <w:left w:val="nil"/>
                <w:bottom w:val="nil"/>
                <w:right w:val="nil"/>
                <w:between w:val="nil"/>
              </w:pBdr>
              <w:spacing w:before="60" w:after="0" w:line="266" w:lineRule="auto"/>
              <w:ind w:left="125" w:right="505"/>
              <w:rPr>
                <w:color w:val="000000"/>
                <w:sz w:val="20"/>
                <w:szCs w:val="20"/>
              </w:rPr>
            </w:pPr>
            <w:r w:rsidRPr="009F0123">
              <w:rPr>
                <w:color w:val="000000"/>
                <w:sz w:val="20"/>
                <w:szCs w:val="20"/>
              </w:rPr>
              <w:t>Feces collectio</w:t>
            </w:r>
            <w:r w:rsidR="00B311FD" w:rsidRPr="009F0123">
              <w:rPr>
                <w:color w:val="000000"/>
                <w:sz w:val="20"/>
                <w:szCs w:val="20"/>
              </w:rPr>
              <w:t>n</w:t>
            </w:r>
          </w:p>
          <w:p w14:paraId="08B00767" w14:textId="77777777" w:rsidR="00B311FD" w:rsidRPr="009F0123" w:rsidRDefault="002F0901" w:rsidP="00B311FD">
            <w:pPr>
              <w:pBdr>
                <w:top w:val="nil"/>
                <w:left w:val="nil"/>
                <w:bottom w:val="nil"/>
                <w:right w:val="nil"/>
                <w:between w:val="nil"/>
              </w:pBdr>
              <w:spacing w:before="60" w:after="0" w:line="266" w:lineRule="auto"/>
              <w:ind w:left="125" w:right="505"/>
              <w:rPr>
                <w:color w:val="000000"/>
                <w:sz w:val="20"/>
                <w:szCs w:val="20"/>
              </w:rPr>
            </w:pPr>
            <w:r w:rsidRPr="009F0123">
              <w:rPr>
                <w:color w:val="000000"/>
                <w:sz w:val="20"/>
                <w:szCs w:val="20"/>
              </w:rPr>
              <w:t>Pollen collection</w:t>
            </w:r>
          </w:p>
          <w:p w14:paraId="000001B1" w14:textId="301AA170" w:rsidR="00A2515D" w:rsidRPr="009F0123" w:rsidRDefault="002F0901" w:rsidP="00B311FD">
            <w:pPr>
              <w:pBdr>
                <w:top w:val="nil"/>
                <w:left w:val="nil"/>
                <w:bottom w:val="nil"/>
                <w:right w:val="nil"/>
                <w:between w:val="nil"/>
              </w:pBdr>
              <w:spacing w:before="60" w:after="0" w:line="266" w:lineRule="auto"/>
              <w:ind w:left="125" w:right="505"/>
              <w:rPr>
                <w:color w:val="000000"/>
                <w:sz w:val="20"/>
                <w:szCs w:val="20"/>
              </w:rPr>
            </w:pPr>
            <w:r w:rsidRPr="009F0123">
              <w:rPr>
                <w:color w:val="000000"/>
                <w:sz w:val="20"/>
                <w:szCs w:val="20"/>
              </w:rPr>
              <w:t>Roost inspection</w:t>
            </w:r>
          </w:p>
        </w:tc>
        <w:tc>
          <w:tcPr>
            <w:tcW w:w="2171" w:type="dxa"/>
            <w:tcBorders>
              <w:right w:val="nil"/>
            </w:tcBorders>
          </w:tcPr>
          <w:p w14:paraId="000001B2"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Experimental</w:t>
            </w:r>
          </w:p>
        </w:tc>
      </w:tr>
      <w:tr w:rsidR="00A2515D" w:rsidRPr="009F0123" w14:paraId="27FE9559" w14:textId="77777777">
        <w:trPr>
          <w:trHeight w:val="1432"/>
        </w:trPr>
        <w:tc>
          <w:tcPr>
            <w:tcW w:w="1944" w:type="dxa"/>
            <w:tcBorders>
              <w:left w:val="nil"/>
            </w:tcBorders>
          </w:tcPr>
          <w:p w14:paraId="000001B3"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SamplingSeason</w:t>
            </w:r>
          </w:p>
        </w:tc>
        <w:tc>
          <w:tcPr>
            <w:tcW w:w="3082" w:type="dxa"/>
          </w:tcPr>
          <w:p w14:paraId="000001B4" w14:textId="77777777" w:rsidR="00A2515D" w:rsidRPr="009F0123" w:rsidRDefault="002F0901">
            <w:pPr>
              <w:pBdr>
                <w:top w:val="nil"/>
                <w:left w:val="nil"/>
                <w:bottom w:val="nil"/>
                <w:right w:val="nil"/>
                <w:between w:val="nil"/>
              </w:pBdr>
              <w:spacing w:before="165" w:line="266" w:lineRule="auto"/>
              <w:ind w:left="122" w:right="105"/>
              <w:rPr>
                <w:color w:val="000000"/>
                <w:sz w:val="20"/>
                <w:szCs w:val="20"/>
              </w:rPr>
            </w:pPr>
            <w:r w:rsidRPr="009F0123">
              <w:rPr>
                <w:color w:val="000000"/>
                <w:sz w:val="20"/>
                <w:szCs w:val="20"/>
              </w:rPr>
              <w:t xml:space="preserve">Climatic season in which sampling was performed. Some studies were conducted in </w:t>
            </w:r>
            <w:r w:rsidRPr="009F0123">
              <w:rPr>
                <w:sz w:val="20"/>
                <w:szCs w:val="20"/>
              </w:rPr>
              <w:t>both dry</w:t>
            </w:r>
            <w:r w:rsidRPr="009F0123">
              <w:rPr>
                <w:color w:val="000000"/>
                <w:sz w:val="20"/>
                <w:szCs w:val="20"/>
              </w:rPr>
              <w:t xml:space="preserve"> and wet </w:t>
            </w:r>
            <w:r w:rsidRPr="009F0123">
              <w:rPr>
                <w:sz w:val="20"/>
                <w:szCs w:val="20"/>
              </w:rPr>
              <w:t>seasons</w:t>
            </w:r>
            <w:r w:rsidRPr="009F0123">
              <w:rPr>
                <w:color w:val="000000"/>
                <w:sz w:val="20"/>
                <w:szCs w:val="20"/>
              </w:rPr>
              <w:t>.</w:t>
            </w:r>
          </w:p>
        </w:tc>
        <w:tc>
          <w:tcPr>
            <w:tcW w:w="2288" w:type="dxa"/>
          </w:tcPr>
          <w:p w14:paraId="63B2211C" w14:textId="77777777" w:rsidR="00B311FD" w:rsidRPr="009F0123" w:rsidRDefault="002F0901">
            <w:pPr>
              <w:pBdr>
                <w:top w:val="nil"/>
                <w:left w:val="nil"/>
                <w:bottom w:val="nil"/>
                <w:right w:val="nil"/>
                <w:between w:val="nil"/>
              </w:pBdr>
              <w:spacing w:before="165" w:line="266" w:lineRule="auto"/>
              <w:ind w:left="111" w:right="1665" w:firstLine="10"/>
              <w:rPr>
                <w:color w:val="000000"/>
                <w:sz w:val="20"/>
                <w:szCs w:val="20"/>
              </w:rPr>
            </w:pPr>
            <w:r w:rsidRPr="009F0123">
              <w:rPr>
                <w:color w:val="000000"/>
                <w:sz w:val="20"/>
                <w:szCs w:val="20"/>
              </w:rPr>
              <w:t>Dr</w:t>
            </w:r>
            <w:r w:rsidR="00B311FD" w:rsidRPr="009F0123">
              <w:rPr>
                <w:color w:val="000000"/>
                <w:sz w:val="20"/>
                <w:szCs w:val="20"/>
              </w:rPr>
              <w:t>y</w:t>
            </w:r>
          </w:p>
          <w:p w14:paraId="365D6DBC" w14:textId="77777777" w:rsidR="00A2515D" w:rsidRPr="009F0123" w:rsidRDefault="002F0901">
            <w:pPr>
              <w:pBdr>
                <w:top w:val="nil"/>
                <w:left w:val="nil"/>
                <w:bottom w:val="nil"/>
                <w:right w:val="nil"/>
                <w:between w:val="nil"/>
              </w:pBdr>
              <w:spacing w:before="165" w:line="266" w:lineRule="auto"/>
              <w:ind w:left="111" w:right="1665" w:firstLine="10"/>
              <w:rPr>
                <w:ins w:id="584" w:author="Guillermo Florez" w:date="2021-10-12T23:44:00Z"/>
                <w:color w:val="000000"/>
                <w:sz w:val="20"/>
                <w:szCs w:val="20"/>
              </w:rPr>
            </w:pPr>
            <w:r w:rsidRPr="009F0123">
              <w:rPr>
                <w:color w:val="000000"/>
                <w:sz w:val="20"/>
                <w:szCs w:val="20"/>
              </w:rPr>
              <w:t>Wet</w:t>
            </w:r>
          </w:p>
          <w:p w14:paraId="000001B5" w14:textId="6FF79622" w:rsidR="00715A33" w:rsidRPr="009F0123" w:rsidRDefault="00715A33">
            <w:pPr>
              <w:pBdr>
                <w:top w:val="nil"/>
                <w:left w:val="nil"/>
                <w:bottom w:val="nil"/>
                <w:right w:val="nil"/>
                <w:between w:val="nil"/>
              </w:pBdr>
              <w:spacing w:before="165" w:line="266" w:lineRule="auto"/>
              <w:ind w:left="111" w:right="646" w:firstLine="10"/>
              <w:rPr>
                <w:color w:val="000000"/>
                <w:sz w:val="20"/>
                <w:szCs w:val="20"/>
              </w:rPr>
              <w:pPrChange w:id="585" w:author="Guillermo Florez" w:date="2021-10-12T23:44:00Z">
                <w:pPr>
                  <w:pBdr>
                    <w:top w:val="nil"/>
                    <w:left w:val="nil"/>
                    <w:bottom w:val="nil"/>
                    <w:right w:val="nil"/>
                    <w:between w:val="nil"/>
                  </w:pBdr>
                  <w:spacing w:before="165" w:line="266" w:lineRule="auto"/>
                  <w:ind w:left="111" w:right="1665" w:firstLine="10"/>
                </w:pPr>
              </w:pPrChange>
            </w:pPr>
            <w:ins w:id="586" w:author="Guillermo Florez" w:date="2021-10-12T23:44:00Z">
              <w:r w:rsidRPr="009F0123">
                <w:rPr>
                  <w:color w:val="000000"/>
                  <w:sz w:val="20"/>
                  <w:szCs w:val="20"/>
                </w:rPr>
                <w:t>Dry and Wet</w:t>
              </w:r>
            </w:ins>
          </w:p>
        </w:tc>
        <w:tc>
          <w:tcPr>
            <w:tcW w:w="2171" w:type="dxa"/>
            <w:tcBorders>
              <w:right w:val="nil"/>
            </w:tcBorders>
          </w:tcPr>
          <w:p w14:paraId="000001B6"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Dry and Wet</w:t>
            </w:r>
          </w:p>
        </w:tc>
      </w:tr>
      <w:tr w:rsidR="00A2515D" w:rsidRPr="009F0123" w14:paraId="6CB44B79" w14:textId="77777777">
        <w:trPr>
          <w:trHeight w:val="834"/>
        </w:trPr>
        <w:tc>
          <w:tcPr>
            <w:tcW w:w="1944" w:type="dxa"/>
            <w:tcBorders>
              <w:left w:val="nil"/>
            </w:tcBorders>
          </w:tcPr>
          <w:p w14:paraId="000001B7"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Vegetation</w:t>
            </w:r>
          </w:p>
        </w:tc>
        <w:tc>
          <w:tcPr>
            <w:tcW w:w="3082" w:type="dxa"/>
          </w:tcPr>
          <w:p w14:paraId="000001B8" w14:textId="77777777" w:rsidR="00A2515D" w:rsidRPr="009F0123" w:rsidRDefault="002F0901">
            <w:pPr>
              <w:pBdr>
                <w:top w:val="nil"/>
                <w:left w:val="nil"/>
                <w:bottom w:val="nil"/>
                <w:right w:val="nil"/>
                <w:between w:val="nil"/>
              </w:pBdr>
              <w:spacing w:before="165" w:line="266" w:lineRule="auto"/>
              <w:ind w:left="122"/>
              <w:rPr>
                <w:color w:val="000000"/>
                <w:sz w:val="20"/>
                <w:szCs w:val="20"/>
              </w:rPr>
            </w:pPr>
            <w:r w:rsidRPr="009F0123">
              <w:rPr>
                <w:color w:val="000000"/>
                <w:sz w:val="20"/>
                <w:szCs w:val="20"/>
              </w:rPr>
              <w:t>Vegetation type as described in the reference paper.</w:t>
            </w:r>
          </w:p>
        </w:tc>
        <w:tc>
          <w:tcPr>
            <w:tcW w:w="2288" w:type="dxa"/>
          </w:tcPr>
          <w:p w14:paraId="000001B9"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1BA" w14:textId="77777777" w:rsidR="00A2515D" w:rsidRPr="009F0123" w:rsidRDefault="002F0901">
            <w:pPr>
              <w:pBdr>
                <w:top w:val="nil"/>
                <w:left w:val="nil"/>
                <w:bottom w:val="nil"/>
                <w:right w:val="nil"/>
                <w:between w:val="nil"/>
              </w:pBdr>
              <w:spacing w:before="165" w:line="266" w:lineRule="auto"/>
              <w:ind w:left="122"/>
              <w:rPr>
                <w:color w:val="000000"/>
                <w:sz w:val="20"/>
                <w:szCs w:val="20"/>
              </w:rPr>
            </w:pPr>
            <w:r w:rsidRPr="009F0123">
              <w:rPr>
                <w:color w:val="000000"/>
                <w:sz w:val="20"/>
                <w:szCs w:val="20"/>
              </w:rPr>
              <w:t>Subtropical montane cloud forest</w:t>
            </w:r>
          </w:p>
        </w:tc>
      </w:tr>
    </w:tbl>
    <w:p w14:paraId="000001BB" w14:textId="77777777" w:rsidR="00A2515D" w:rsidRPr="009F0123" w:rsidRDefault="00A2515D">
      <w:pPr>
        <w:spacing w:line="266" w:lineRule="auto"/>
        <w:rPr>
          <w:sz w:val="20"/>
          <w:szCs w:val="20"/>
        </w:rPr>
        <w:sectPr w:rsidR="00A2515D" w:rsidRPr="009F0123" w:rsidSect="008D53EA">
          <w:pgSz w:w="12240" w:h="15840"/>
          <w:pgMar w:top="1500" w:right="1200" w:bottom="1060" w:left="1300" w:header="0" w:footer="867" w:gutter="0"/>
          <w:lnNumType w:countBy="1" w:restart="continuous"/>
          <w:cols w:space="720"/>
          <w:docGrid w:linePitch="299"/>
        </w:sectPr>
      </w:pPr>
    </w:p>
    <w:p w14:paraId="000001BC" w14:textId="22DEA99B" w:rsidR="00A2515D" w:rsidRPr="009F0123" w:rsidRDefault="002F0901" w:rsidP="005F7D0D">
      <w:r w:rsidRPr="009F0123">
        <w:lastRenderedPageBreak/>
        <w:t>Table 4: Information about the sampling sites in the NeoBat Interactions database (continued)</w:t>
      </w:r>
      <w:r w:rsidR="00192FAA" w:rsidRPr="009F0123">
        <w:t>.</w:t>
      </w:r>
    </w:p>
    <w:p w14:paraId="7AB28202" w14:textId="77777777" w:rsidR="00445D9C" w:rsidRPr="009F0123" w:rsidRDefault="00445D9C" w:rsidP="005F7D0D"/>
    <w:tbl>
      <w:tblPr>
        <w:tblStyle w:val="4"/>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5BC0607C" w14:textId="77777777">
        <w:trPr>
          <w:trHeight w:val="535"/>
        </w:trPr>
        <w:tc>
          <w:tcPr>
            <w:tcW w:w="1944" w:type="dxa"/>
            <w:tcBorders>
              <w:left w:val="nil"/>
            </w:tcBorders>
          </w:tcPr>
          <w:p w14:paraId="000001BE" w14:textId="77777777" w:rsidR="00A2515D" w:rsidRPr="009F0123" w:rsidRDefault="002F0901">
            <w:pPr>
              <w:pBdr>
                <w:top w:val="nil"/>
                <w:left w:val="nil"/>
                <w:bottom w:val="nil"/>
                <w:right w:val="nil"/>
                <w:between w:val="nil"/>
              </w:pBdr>
              <w:spacing w:before="192"/>
              <w:ind w:left="123"/>
              <w:rPr>
                <w:rFonts w:ascii="Georgia" w:eastAsia="Georgia" w:hAnsi="Georgia" w:cs="Georgia"/>
                <w:b/>
                <w:color w:val="000000"/>
                <w:sz w:val="20"/>
                <w:szCs w:val="20"/>
              </w:rPr>
            </w:pPr>
            <w:r w:rsidRPr="009F0123">
              <w:rPr>
                <w:rFonts w:ascii="Georgia" w:eastAsia="Georgia" w:hAnsi="Georgia" w:cs="Georgia"/>
                <w:b/>
                <w:color w:val="000000"/>
                <w:sz w:val="20"/>
                <w:szCs w:val="20"/>
              </w:rPr>
              <w:t>Variable</w:t>
            </w:r>
          </w:p>
        </w:tc>
        <w:tc>
          <w:tcPr>
            <w:tcW w:w="3082" w:type="dxa"/>
          </w:tcPr>
          <w:p w14:paraId="000001BF"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Description</w:t>
            </w:r>
          </w:p>
        </w:tc>
        <w:tc>
          <w:tcPr>
            <w:tcW w:w="2288" w:type="dxa"/>
          </w:tcPr>
          <w:p w14:paraId="000001C0"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Levels</w:t>
            </w:r>
          </w:p>
        </w:tc>
        <w:tc>
          <w:tcPr>
            <w:tcW w:w="2171" w:type="dxa"/>
            <w:tcBorders>
              <w:right w:val="nil"/>
            </w:tcBorders>
          </w:tcPr>
          <w:p w14:paraId="000001C1"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Example</w:t>
            </w:r>
          </w:p>
        </w:tc>
      </w:tr>
      <w:tr w:rsidR="00A2515D" w:rsidRPr="009F0123" w14:paraId="7E4254E0" w14:textId="77777777" w:rsidTr="002954F0">
        <w:trPr>
          <w:trHeight w:val="5562"/>
        </w:trPr>
        <w:tc>
          <w:tcPr>
            <w:tcW w:w="1944" w:type="dxa"/>
            <w:tcBorders>
              <w:left w:val="nil"/>
            </w:tcBorders>
          </w:tcPr>
          <w:p w14:paraId="000001C2"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VegType</w:t>
            </w:r>
          </w:p>
        </w:tc>
        <w:tc>
          <w:tcPr>
            <w:tcW w:w="3082" w:type="dxa"/>
          </w:tcPr>
          <w:p w14:paraId="000001C3" w14:textId="77777777" w:rsidR="00A2515D" w:rsidRPr="009F0123" w:rsidRDefault="002F0901">
            <w:pPr>
              <w:pBdr>
                <w:top w:val="nil"/>
                <w:left w:val="nil"/>
                <w:bottom w:val="nil"/>
                <w:right w:val="nil"/>
                <w:between w:val="nil"/>
              </w:pBdr>
              <w:spacing w:before="165" w:line="266" w:lineRule="auto"/>
              <w:ind w:left="99" w:right="152" w:firstLine="22"/>
              <w:rPr>
                <w:color w:val="000000"/>
                <w:sz w:val="20"/>
                <w:szCs w:val="20"/>
              </w:rPr>
            </w:pPr>
            <w:r w:rsidRPr="009F0123">
              <w:rPr>
                <w:color w:val="000000"/>
                <w:sz w:val="20"/>
                <w:szCs w:val="20"/>
              </w:rPr>
              <w:t>Vegetation type corrected according to Oliveira-Filho (2017).</w:t>
            </w:r>
          </w:p>
        </w:tc>
        <w:tc>
          <w:tcPr>
            <w:tcW w:w="2288" w:type="dxa"/>
          </w:tcPr>
          <w:p w14:paraId="68BE5DDC" w14:textId="77777777" w:rsidR="00B311FD"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Cloud forest</w:t>
            </w:r>
          </w:p>
          <w:p w14:paraId="5C97DAB5" w14:textId="77777777" w:rsidR="00B311FD"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Coastal sandy mosaic</w:t>
            </w:r>
          </w:p>
          <w:p w14:paraId="3077DEA7" w14:textId="77777777" w:rsidR="00B311FD"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Deciduous forest</w:t>
            </w:r>
          </w:p>
          <w:p w14:paraId="0CC42B17" w14:textId="77777777" w:rsidR="00B311FD"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Floodplain forest</w:t>
            </w:r>
          </w:p>
          <w:p w14:paraId="179CAE0A" w14:textId="77777777" w:rsidR="00B311FD"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Limestone deciduous woodland</w:t>
            </w:r>
          </w:p>
          <w:p w14:paraId="09292C84" w14:textId="77777777" w:rsidR="002954F0"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Limestone Rainforest</w:t>
            </w:r>
          </w:p>
          <w:p w14:paraId="4CF21E4C" w14:textId="77777777" w:rsidR="002954F0"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Mixed forest</w:t>
            </w:r>
          </w:p>
          <w:p w14:paraId="4C178A80" w14:textId="77777777" w:rsidR="002954F0"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Montane woodland</w:t>
            </w:r>
          </w:p>
          <w:p w14:paraId="000001C6" w14:textId="17484F51" w:rsidR="00A2515D"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Rainforest</w:t>
            </w:r>
          </w:p>
          <w:p w14:paraId="4E26E6BC" w14:textId="77777777" w:rsidR="002954F0" w:rsidRPr="009F0123" w:rsidRDefault="002F0901" w:rsidP="002954F0">
            <w:pPr>
              <w:pBdr>
                <w:top w:val="nil"/>
                <w:left w:val="nil"/>
                <w:bottom w:val="nil"/>
                <w:right w:val="nil"/>
                <w:between w:val="nil"/>
              </w:pBdr>
              <w:spacing w:before="40" w:after="0" w:line="266" w:lineRule="auto"/>
              <w:ind w:left="114" w:right="79" w:firstLine="5"/>
              <w:rPr>
                <w:color w:val="000000"/>
                <w:sz w:val="20"/>
                <w:szCs w:val="20"/>
              </w:rPr>
            </w:pPr>
            <w:r w:rsidRPr="009F0123">
              <w:rPr>
                <w:color w:val="000000"/>
                <w:sz w:val="20"/>
                <w:szCs w:val="20"/>
              </w:rPr>
              <w:t>Rocky woodland</w:t>
            </w:r>
          </w:p>
          <w:p w14:paraId="3DA05B1D" w14:textId="77777777" w:rsidR="002954F0" w:rsidRPr="009F0123" w:rsidRDefault="002F0901" w:rsidP="002954F0">
            <w:pPr>
              <w:pBdr>
                <w:top w:val="nil"/>
                <w:left w:val="nil"/>
                <w:bottom w:val="nil"/>
                <w:right w:val="nil"/>
                <w:between w:val="nil"/>
              </w:pBdr>
              <w:spacing w:before="40" w:after="0" w:line="266" w:lineRule="auto"/>
              <w:ind w:left="114" w:right="79" w:firstLine="5"/>
              <w:rPr>
                <w:color w:val="000000"/>
                <w:sz w:val="20"/>
                <w:szCs w:val="20"/>
              </w:rPr>
            </w:pPr>
            <w:r w:rsidRPr="009F0123">
              <w:rPr>
                <w:color w:val="000000"/>
                <w:sz w:val="20"/>
                <w:szCs w:val="20"/>
              </w:rPr>
              <w:t xml:space="preserve">Savanna woodland </w:t>
            </w:r>
          </w:p>
          <w:p w14:paraId="266A2DBE" w14:textId="77777777" w:rsidR="002954F0" w:rsidRPr="009F0123" w:rsidRDefault="002F0901" w:rsidP="002954F0">
            <w:pPr>
              <w:pBdr>
                <w:top w:val="nil"/>
                <w:left w:val="nil"/>
                <w:bottom w:val="nil"/>
                <w:right w:val="nil"/>
                <w:between w:val="nil"/>
              </w:pBdr>
              <w:spacing w:before="40" w:after="0" w:line="266" w:lineRule="auto"/>
              <w:ind w:left="114" w:right="79" w:firstLine="5"/>
              <w:rPr>
                <w:color w:val="000000"/>
                <w:sz w:val="20"/>
                <w:szCs w:val="20"/>
              </w:rPr>
            </w:pPr>
            <w:r w:rsidRPr="009F0123">
              <w:rPr>
                <w:color w:val="000000"/>
                <w:sz w:val="20"/>
                <w:szCs w:val="20"/>
              </w:rPr>
              <w:t xml:space="preserve">Seasonal riverine forest </w:t>
            </w:r>
          </w:p>
          <w:p w14:paraId="2FDFC8F3" w14:textId="77777777" w:rsidR="002954F0" w:rsidRPr="009F0123" w:rsidRDefault="002F0901" w:rsidP="002954F0">
            <w:pPr>
              <w:pBdr>
                <w:top w:val="nil"/>
                <w:left w:val="nil"/>
                <w:bottom w:val="nil"/>
                <w:right w:val="nil"/>
                <w:between w:val="nil"/>
              </w:pBdr>
              <w:spacing w:before="40" w:after="0" w:line="266" w:lineRule="auto"/>
              <w:ind w:left="114" w:right="79" w:firstLine="5"/>
              <w:rPr>
                <w:color w:val="000000"/>
                <w:sz w:val="20"/>
                <w:szCs w:val="20"/>
              </w:rPr>
            </w:pPr>
            <w:r w:rsidRPr="009F0123">
              <w:rPr>
                <w:color w:val="000000"/>
                <w:sz w:val="20"/>
                <w:szCs w:val="20"/>
              </w:rPr>
              <w:t>Semi-arid thorny</w:t>
            </w:r>
            <w:r w:rsidR="002954F0" w:rsidRPr="009F0123">
              <w:rPr>
                <w:color w:val="000000"/>
                <w:sz w:val="20"/>
                <w:szCs w:val="20"/>
              </w:rPr>
              <w:t xml:space="preserve"> </w:t>
            </w:r>
            <w:r w:rsidRPr="009F0123">
              <w:rPr>
                <w:color w:val="000000"/>
                <w:sz w:val="20"/>
                <w:szCs w:val="20"/>
              </w:rPr>
              <w:t>woodland</w:t>
            </w:r>
          </w:p>
          <w:p w14:paraId="698720E9" w14:textId="77777777" w:rsidR="002954F0" w:rsidRPr="009F0123" w:rsidRDefault="002F0901" w:rsidP="002954F0">
            <w:pPr>
              <w:pBdr>
                <w:top w:val="nil"/>
                <w:left w:val="nil"/>
                <w:bottom w:val="nil"/>
                <w:right w:val="nil"/>
                <w:between w:val="nil"/>
              </w:pBdr>
              <w:spacing w:before="40" w:after="0" w:line="266" w:lineRule="auto"/>
              <w:ind w:left="114" w:right="79" w:firstLine="5"/>
              <w:rPr>
                <w:color w:val="000000"/>
                <w:sz w:val="20"/>
                <w:szCs w:val="20"/>
              </w:rPr>
            </w:pPr>
            <w:r w:rsidRPr="009F0123">
              <w:rPr>
                <w:color w:val="000000"/>
                <w:sz w:val="20"/>
                <w:szCs w:val="20"/>
              </w:rPr>
              <w:t>Semi-desert and desert</w:t>
            </w:r>
          </w:p>
          <w:p w14:paraId="000001C8" w14:textId="50F531DF" w:rsidR="00A2515D" w:rsidRPr="009F0123" w:rsidRDefault="002F0901" w:rsidP="002954F0">
            <w:pPr>
              <w:pBdr>
                <w:top w:val="nil"/>
                <w:left w:val="nil"/>
                <w:bottom w:val="nil"/>
                <w:right w:val="nil"/>
                <w:between w:val="nil"/>
              </w:pBdr>
              <w:spacing w:before="40" w:after="0" w:line="266" w:lineRule="auto"/>
              <w:ind w:left="114" w:right="79" w:firstLine="5"/>
              <w:rPr>
                <w:color w:val="000000"/>
                <w:sz w:val="20"/>
                <w:szCs w:val="20"/>
              </w:rPr>
            </w:pPr>
            <w:r w:rsidRPr="009F0123">
              <w:rPr>
                <w:color w:val="000000"/>
                <w:sz w:val="20"/>
                <w:szCs w:val="20"/>
              </w:rPr>
              <w:t>Semideciduous forest</w:t>
            </w:r>
          </w:p>
        </w:tc>
        <w:tc>
          <w:tcPr>
            <w:tcW w:w="2171" w:type="dxa"/>
            <w:tcBorders>
              <w:right w:val="nil"/>
            </w:tcBorders>
          </w:tcPr>
          <w:p w14:paraId="000001C9"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Mixed forest</w:t>
            </w:r>
          </w:p>
        </w:tc>
      </w:tr>
      <w:tr w:rsidR="00A2515D" w:rsidRPr="009F0123" w14:paraId="51BF21CA" w14:textId="77777777" w:rsidTr="002954F0">
        <w:trPr>
          <w:trHeight w:val="1403"/>
        </w:trPr>
        <w:tc>
          <w:tcPr>
            <w:tcW w:w="1944" w:type="dxa"/>
            <w:tcBorders>
              <w:left w:val="nil"/>
            </w:tcBorders>
          </w:tcPr>
          <w:p w14:paraId="000001CA"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Ecoregion</w:t>
            </w:r>
          </w:p>
        </w:tc>
        <w:tc>
          <w:tcPr>
            <w:tcW w:w="3082" w:type="dxa"/>
          </w:tcPr>
          <w:p w14:paraId="000001CB" w14:textId="77777777" w:rsidR="00A2515D" w:rsidRPr="009F0123" w:rsidRDefault="002F0901">
            <w:pPr>
              <w:pBdr>
                <w:top w:val="nil"/>
                <w:left w:val="nil"/>
                <w:bottom w:val="nil"/>
                <w:right w:val="nil"/>
                <w:between w:val="nil"/>
              </w:pBdr>
              <w:spacing w:before="165" w:line="266" w:lineRule="auto"/>
              <w:ind w:left="122" w:right="258"/>
              <w:rPr>
                <w:color w:val="000000"/>
                <w:sz w:val="20"/>
                <w:szCs w:val="20"/>
              </w:rPr>
            </w:pPr>
            <w:r w:rsidRPr="009F0123">
              <w:rPr>
                <w:color w:val="000000"/>
                <w:sz w:val="20"/>
                <w:szCs w:val="20"/>
              </w:rPr>
              <w:t>Ecological region according to Olson et al. (2001).</w:t>
            </w:r>
          </w:p>
        </w:tc>
        <w:tc>
          <w:tcPr>
            <w:tcW w:w="2288" w:type="dxa"/>
          </w:tcPr>
          <w:p w14:paraId="000001CC"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1CD" w14:textId="77777777" w:rsidR="00A2515D" w:rsidRPr="009F0123" w:rsidRDefault="002F0901">
            <w:pPr>
              <w:pBdr>
                <w:top w:val="nil"/>
                <w:left w:val="nil"/>
                <w:bottom w:val="nil"/>
                <w:right w:val="nil"/>
                <w:between w:val="nil"/>
              </w:pBdr>
              <w:spacing w:before="165" w:line="266" w:lineRule="auto"/>
              <w:ind w:left="114" w:right="677" w:firstLine="5"/>
              <w:rPr>
                <w:color w:val="000000"/>
                <w:sz w:val="20"/>
                <w:szCs w:val="20"/>
              </w:rPr>
            </w:pPr>
            <w:r w:rsidRPr="009F0123">
              <w:rPr>
                <w:color w:val="000000"/>
                <w:sz w:val="20"/>
                <w:szCs w:val="20"/>
              </w:rPr>
              <w:t>Trans-Mexican Volcanic Belt pine-oak forests</w:t>
            </w:r>
          </w:p>
        </w:tc>
      </w:tr>
      <w:tr w:rsidR="00A2515D" w:rsidRPr="009F0123" w14:paraId="2C802B82" w14:textId="77777777" w:rsidTr="002954F0">
        <w:trPr>
          <w:trHeight w:val="3452"/>
        </w:trPr>
        <w:tc>
          <w:tcPr>
            <w:tcW w:w="1944" w:type="dxa"/>
            <w:tcBorders>
              <w:left w:val="nil"/>
            </w:tcBorders>
          </w:tcPr>
          <w:p w14:paraId="000001CE"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Domain</w:t>
            </w:r>
          </w:p>
        </w:tc>
        <w:tc>
          <w:tcPr>
            <w:tcW w:w="3082" w:type="dxa"/>
          </w:tcPr>
          <w:p w14:paraId="000001CF" w14:textId="77777777" w:rsidR="00A2515D" w:rsidRPr="009F0123" w:rsidRDefault="002F0901">
            <w:pPr>
              <w:pBdr>
                <w:top w:val="nil"/>
                <w:left w:val="nil"/>
                <w:bottom w:val="nil"/>
                <w:right w:val="nil"/>
                <w:between w:val="nil"/>
              </w:pBdr>
              <w:spacing w:before="165" w:line="266" w:lineRule="auto"/>
              <w:ind w:left="99" w:right="152" w:firstLine="22"/>
              <w:rPr>
                <w:color w:val="000000"/>
                <w:sz w:val="20"/>
                <w:szCs w:val="20"/>
              </w:rPr>
            </w:pPr>
            <w:r w:rsidRPr="009F0123">
              <w:rPr>
                <w:color w:val="000000"/>
                <w:sz w:val="20"/>
                <w:szCs w:val="20"/>
              </w:rPr>
              <w:t>Phytogeographic domain according to Oliveira-Filho (2017).</w:t>
            </w:r>
          </w:p>
        </w:tc>
        <w:tc>
          <w:tcPr>
            <w:tcW w:w="2288" w:type="dxa"/>
          </w:tcPr>
          <w:p w14:paraId="4AEEC764" w14:textId="77777777" w:rsidR="002954F0" w:rsidRPr="00D85772" w:rsidRDefault="002F0901" w:rsidP="002954F0">
            <w:pPr>
              <w:pBdr>
                <w:top w:val="nil"/>
                <w:left w:val="nil"/>
                <w:bottom w:val="nil"/>
                <w:right w:val="nil"/>
                <w:between w:val="nil"/>
              </w:pBdr>
              <w:spacing w:before="40" w:after="0" w:line="266" w:lineRule="auto"/>
              <w:ind w:left="114" w:right="841" w:firstLine="5"/>
              <w:rPr>
                <w:color w:val="000000"/>
                <w:sz w:val="20"/>
                <w:szCs w:val="20"/>
                <w:lang w:val="es-419"/>
                <w:rPrChange w:id="587" w:author="Guillermo Florez" w:date="2021-10-14T10:05:00Z">
                  <w:rPr>
                    <w:color w:val="000000"/>
                    <w:sz w:val="20"/>
                    <w:szCs w:val="20"/>
                  </w:rPr>
                </w:rPrChange>
              </w:rPr>
            </w:pPr>
            <w:r w:rsidRPr="00D85772">
              <w:rPr>
                <w:color w:val="000000"/>
                <w:sz w:val="20"/>
                <w:szCs w:val="20"/>
                <w:lang w:val="es-419"/>
                <w:rPrChange w:id="588" w:author="Guillermo Florez" w:date="2021-10-14T10:05:00Z">
                  <w:rPr>
                    <w:color w:val="000000"/>
                    <w:sz w:val="20"/>
                    <w:szCs w:val="20"/>
                  </w:rPr>
                </w:rPrChange>
              </w:rPr>
              <w:t>Amazonia</w:t>
            </w:r>
          </w:p>
          <w:p w14:paraId="1C743BD2" w14:textId="77777777" w:rsidR="002954F0" w:rsidRPr="00D85772" w:rsidRDefault="002F0901" w:rsidP="002954F0">
            <w:pPr>
              <w:pBdr>
                <w:top w:val="nil"/>
                <w:left w:val="nil"/>
                <w:bottom w:val="nil"/>
                <w:right w:val="nil"/>
                <w:between w:val="nil"/>
              </w:pBdr>
              <w:spacing w:before="40" w:after="0" w:line="266" w:lineRule="auto"/>
              <w:ind w:left="114" w:right="841" w:firstLine="5"/>
              <w:rPr>
                <w:color w:val="000000"/>
                <w:sz w:val="20"/>
                <w:szCs w:val="20"/>
                <w:lang w:val="es-419"/>
                <w:rPrChange w:id="589" w:author="Guillermo Florez" w:date="2021-10-14T10:05:00Z">
                  <w:rPr>
                    <w:color w:val="000000"/>
                    <w:sz w:val="20"/>
                    <w:szCs w:val="20"/>
                  </w:rPr>
                </w:rPrChange>
              </w:rPr>
            </w:pPr>
            <w:r w:rsidRPr="00D85772">
              <w:rPr>
                <w:color w:val="000000"/>
                <w:sz w:val="20"/>
                <w:szCs w:val="20"/>
                <w:lang w:val="es-419"/>
                <w:rPrChange w:id="590" w:author="Guillermo Florez" w:date="2021-10-14T10:05:00Z">
                  <w:rPr>
                    <w:color w:val="000000"/>
                    <w:sz w:val="20"/>
                    <w:szCs w:val="20"/>
                  </w:rPr>
                </w:rPrChange>
              </w:rPr>
              <w:t>Atlantic Forest Caatinga</w:t>
            </w:r>
          </w:p>
          <w:p w14:paraId="4C519193" w14:textId="77777777" w:rsidR="002954F0" w:rsidRPr="00D85772" w:rsidRDefault="002F0901" w:rsidP="002954F0">
            <w:pPr>
              <w:pBdr>
                <w:top w:val="nil"/>
                <w:left w:val="nil"/>
                <w:bottom w:val="nil"/>
                <w:right w:val="nil"/>
                <w:between w:val="nil"/>
              </w:pBdr>
              <w:spacing w:before="40" w:after="0" w:line="266" w:lineRule="auto"/>
              <w:ind w:left="114" w:right="841" w:firstLine="5"/>
              <w:rPr>
                <w:color w:val="000000"/>
                <w:sz w:val="20"/>
                <w:szCs w:val="20"/>
                <w:lang w:val="es-419"/>
                <w:rPrChange w:id="591" w:author="Guillermo Florez" w:date="2021-10-14T10:05:00Z">
                  <w:rPr>
                    <w:color w:val="000000"/>
                    <w:sz w:val="20"/>
                    <w:szCs w:val="20"/>
                  </w:rPr>
                </w:rPrChange>
              </w:rPr>
            </w:pPr>
            <w:r w:rsidRPr="00D85772">
              <w:rPr>
                <w:color w:val="000000"/>
                <w:sz w:val="20"/>
                <w:szCs w:val="20"/>
                <w:lang w:val="es-419"/>
                <w:rPrChange w:id="592" w:author="Guillermo Florez" w:date="2021-10-14T10:05:00Z">
                  <w:rPr>
                    <w:color w:val="000000"/>
                    <w:sz w:val="20"/>
                    <w:szCs w:val="20"/>
                  </w:rPr>
                </w:rPrChange>
              </w:rPr>
              <w:t>Caribbean</w:t>
            </w:r>
          </w:p>
          <w:p w14:paraId="6552ACA6" w14:textId="77777777" w:rsidR="002954F0" w:rsidRPr="00D85772" w:rsidRDefault="002F0901" w:rsidP="002954F0">
            <w:pPr>
              <w:pBdr>
                <w:top w:val="nil"/>
                <w:left w:val="nil"/>
                <w:bottom w:val="nil"/>
                <w:right w:val="nil"/>
                <w:between w:val="nil"/>
              </w:pBdr>
              <w:spacing w:before="40" w:after="0" w:line="266" w:lineRule="auto"/>
              <w:ind w:left="114" w:right="841" w:firstLine="5"/>
              <w:rPr>
                <w:color w:val="000000"/>
                <w:sz w:val="20"/>
                <w:szCs w:val="20"/>
                <w:lang w:val="es-419"/>
                <w:rPrChange w:id="593" w:author="Guillermo Florez" w:date="2021-10-14T10:05:00Z">
                  <w:rPr>
                    <w:color w:val="000000"/>
                    <w:sz w:val="20"/>
                    <w:szCs w:val="20"/>
                  </w:rPr>
                </w:rPrChange>
              </w:rPr>
            </w:pPr>
            <w:r w:rsidRPr="00D85772">
              <w:rPr>
                <w:color w:val="000000"/>
                <w:sz w:val="20"/>
                <w:szCs w:val="20"/>
                <w:lang w:val="es-419"/>
                <w:rPrChange w:id="594" w:author="Guillermo Florez" w:date="2021-10-14T10:05:00Z">
                  <w:rPr>
                    <w:color w:val="000000"/>
                    <w:sz w:val="20"/>
                    <w:szCs w:val="20"/>
                  </w:rPr>
                </w:rPrChange>
              </w:rPr>
              <w:t>Cerrado</w:t>
            </w:r>
          </w:p>
          <w:p w14:paraId="6CEB491B" w14:textId="77777777" w:rsidR="002954F0" w:rsidRPr="00D85772" w:rsidRDefault="002F0901" w:rsidP="002954F0">
            <w:pPr>
              <w:pBdr>
                <w:top w:val="nil"/>
                <w:left w:val="nil"/>
                <w:bottom w:val="nil"/>
                <w:right w:val="nil"/>
                <w:between w:val="nil"/>
              </w:pBdr>
              <w:spacing w:before="40" w:after="0" w:line="266" w:lineRule="auto"/>
              <w:ind w:left="114" w:right="841" w:firstLine="5"/>
              <w:rPr>
                <w:color w:val="000000"/>
                <w:sz w:val="20"/>
                <w:szCs w:val="20"/>
                <w:lang w:val="es-419"/>
                <w:rPrChange w:id="595" w:author="Guillermo Florez" w:date="2021-10-14T10:05:00Z">
                  <w:rPr>
                    <w:color w:val="000000"/>
                    <w:sz w:val="20"/>
                    <w:szCs w:val="20"/>
                  </w:rPr>
                </w:rPrChange>
              </w:rPr>
            </w:pPr>
            <w:r w:rsidRPr="00D85772">
              <w:rPr>
                <w:color w:val="000000"/>
                <w:sz w:val="20"/>
                <w:szCs w:val="20"/>
                <w:lang w:val="es-419"/>
                <w:rPrChange w:id="596" w:author="Guillermo Florez" w:date="2021-10-14T10:05:00Z">
                  <w:rPr>
                    <w:color w:val="000000"/>
                    <w:sz w:val="20"/>
                    <w:szCs w:val="20"/>
                  </w:rPr>
                </w:rPrChange>
              </w:rPr>
              <w:t>Los Llano</w:t>
            </w:r>
          </w:p>
          <w:p w14:paraId="00065730" w14:textId="77777777" w:rsidR="002954F0" w:rsidRPr="009F0123" w:rsidRDefault="002F0901" w:rsidP="002954F0">
            <w:pPr>
              <w:pBdr>
                <w:top w:val="nil"/>
                <w:left w:val="nil"/>
                <w:bottom w:val="nil"/>
                <w:right w:val="nil"/>
                <w:between w:val="nil"/>
              </w:pBdr>
              <w:spacing w:before="40" w:after="0" w:line="266" w:lineRule="auto"/>
              <w:ind w:left="114" w:right="226" w:firstLine="5"/>
              <w:rPr>
                <w:color w:val="000000"/>
                <w:sz w:val="20"/>
                <w:szCs w:val="20"/>
              </w:rPr>
            </w:pPr>
            <w:r w:rsidRPr="009F0123">
              <w:rPr>
                <w:color w:val="000000"/>
                <w:sz w:val="20"/>
                <w:szCs w:val="20"/>
              </w:rPr>
              <w:t>Mesoamerica</w:t>
            </w:r>
          </w:p>
          <w:p w14:paraId="4609C693" w14:textId="77777777" w:rsidR="002954F0" w:rsidRPr="009F0123" w:rsidRDefault="002F0901" w:rsidP="002954F0">
            <w:pPr>
              <w:pBdr>
                <w:top w:val="nil"/>
                <w:left w:val="nil"/>
                <w:bottom w:val="nil"/>
                <w:right w:val="nil"/>
                <w:between w:val="nil"/>
              </w:pBdr>
              <w:spacing w:before="40" w:after="0" w:line="266" w:lineRule="auto"/>
              <w:ind w:left="114" w:right="226" w:firstLine="5"/>
              <w:rPr>
                <w:color w:val="000000"/>
                <w:sz w:val="20"/>
                <w:szCs w:val="20"/>
              </w:rPr>
            </w:pPr>
            <w:r w:rsidRPr="009F0123">
              <w:rPr>
                <w:color w:val="000000"/>
                <w:sz w:val="20"/>
                <w:szCs w:val="20"/>
              </w:rPr>
              <w:t>Nearctic Mexico</w:t>
            </w:r>
          </w:p>
          <w:p w14:paraId="31196312" w14:textId="77777777" w:rsidR="002954F0" w:rsidRPr="009F0123" w:rsidRDefault="002F0901" w:rsidP="002954F0">
            <w:pPr>
              <w:pBdr>
                <w:top w:val="nil"/>
                <w:left w:val="nil"/>
                <w:bottom w:val="nil"/>
                <w:right w:val="nil"/>
                <w:between w:val="nil"/>
              </w:pBdr>
              <w:spacing w:before="40" w:after="0" w:line="266" w:lineRule="auto"/>
              <w:ind w:left="114" w:right="226" w:firstLine="5"/>
              <w:rPr>
                <w:color w:val="000000"/>
                <w:sz w:val="20"/>
                <w:szCs w:val="20"/>
              </w:rPr>
            </w:pPr>
            <w:r w:rsidRPr="009F0123">
              <w:rPr>
                <w:color w:val="000000"/>
                <w:sz w:val="20"/>
                <w:szCs w:val="20"/>
              </w:rPr>
              <w:t>Northern Andes</w:t>
            </w:r>
          </w:p>
          <w:p w14:paraId="000001D1" w14:textId="1131731A" w:rsidR="00A2515D" w:rsidRPr="009F0123" w:rsidRDefault="002F0901" w:rsidP="002954F0">
            <w:pPr>
              <w:pBdr>
                <w:top w:val="nil"/>
                <w:left w:val="nil"/>
                <w:bottom w:val="nil"/>
                <w:right w:val="nil"/>
                <w:between w:val="nil"/>
              </w:pBdr>
              <w:spacing w:before="40" w:after="0" w:line="266" w:lineRule="auto"/>
              <w:ind w:left="114" w:right="226" w:firstLine="5"/>
              <w:rPr>
                <w:color w:val="000000"/>
                <w:sz w:val="20"/>
                <w:szCs w:val="20"/>
              </w:rPr>
            </w:pPr>
            <w:r w:rsidRPr="009F0123">
              <w:rPr>
                <w:color w:val="000000"/>
                <w:sz w:val="20"/>
                <w:szCs w:val="20"/>
              </w:rPr>
              <w:t>Southern Andes</w:t>
            </w:r>
          </w:p>
        </w:tc>
        <w:tc>
          <w:tcPr>
            <w:tcW w:w="2171" w:type="dxa"/>
            <w:tcBorders>
              <w:right w:val="nil"/>
            </w:tcBorders>
          </w:tcPr>
          <w:p w14:paraId="000001D2"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Mesoamerica</w:t>
            </w:r>
          </w:p>
        </w:tc>
      </w:tr>
      <w:tr w:rsidR="00A2515D" w:rsidRPr="009F0123" w14:paraId="4C11EDFF" w14:textId="77777777">
        <w:trPr>
          <w:trHeight w:val="834"/>
        </w:trPr>
        <w:tc>
          <w:tcPr>
            <w:tcW w:w="1944" w:type="dxa"/>
            <w:tcBorders>
              <w:left w:val="nil"/>
            </w:tcBorders>
          </w:tcPr>
          <w:p w14:paraId="000001D3"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sz w:val="20"/>
                <w:szCs w:val="20"/>
              </w:rPr>
              <w:t>Elevation</w:t>
            </w:r>
          </w:p>
        </w:tc>
        <w:tc>
          <w:tcPr>
            <w:tcW w:w="3082" w:type="dxa"/>
          </w:tcPr>
          <w:p w14:paraId="000001D4" w14:textId="77777777" w:rsidR="00A2515D" w:rsidRPr="009F0123" w:rsidRDefault="002F0901">
            <w:pPr>
              <w:pBdr>
                <w:top w:val="nil"/>
                <w:left w:val="nil"/>
                <w:bottom w:val="nil"/>
                <w:right w:val="nil"/>
                <w:between w:val="nil"/>
              </w:pBdr>
              <w:spacing w:before="165" w:line="266" w:lineRule="auto"/>
              <w:ind w:left="122" w:right="123"/>
              <w:rPr>
                <w:color w:val="000000"/>
                <w:sz w:val="20"/>
                <w:szCs w:val="20"/>
              </w:rPr>
            </w:pPr>
            <w:r w:rsidRPr="009F0123">
              <w:rPr>
                <w:color w:val="000000"/>
                <w:sz w:val="20"/>
                <w:szCs w:val="20"/>
              </w:rPr>
              <w:t>Meters above sea level reported in the reference paper.</w:t>
            </w:r>
          </w:p>
        </w:tc>
        <w:tc>
          <w:tcPr>
            <w:tcW w:w="2288" w:type="dxa"/>
          </w:tcPr>
          <w:p w14:paraId="000001D5"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2 to 2700</w:t>
            </w:r>
          </w:p>
        </w:tc>
        <w:tc>
          <w:tcPr>
            <w:tcW w:w="2171" w:type="dxa"/>
            <w:tcBorders>
              <w:right w:val="nil"/>
            </w:tcBorders>
          </w:tcPr>
          <w:p w14:paraId="000001D6"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1900</w:t>
            </w:r>
          </w:p>
        </w:tc>
      </w:tr>
    </w:tbl>
    <w:p w14:paraId="000001D7" w14:textId="77777777" w:rsidR="00A2515D" w:rsidRPr="009F0123" w:rsidRDefault="00A2515D">
      <w:pPr>
        <w:rPr>
          <w:sz w:val="20"/>
          <w:szCs w:val="20"/>
        </w:rPr>
        <w:sectPr w:rsidR="00A2515D" w:rsidRPr="009F0123" w:rsidSect="008D53EA">
          <w:pgSz w:w="12240" w:h="15840"/>
          <w:pgMar w:top="1500" w:right="1200" w:bottom="1060" w:left="1300" w:header="0" w:footer="867" w:gutter="0"/>
          <w:lnNumType w:countBy="1" w:restart="continuous"/>
          <w:cols w:space="720"/>
          <w:docGrid w:linePitch="299"/>
        </w:sectPr>
      </w:pPr>
    </w:p>
    <w:p w14:paraId="000001D8" w14:textId="542C87B9" w:rsidR="00A2515D" w:rsidRPr="009F0123" w:rsidRDefault="002F0901" w:rsidP="005F7D0D">
      <w:r w:rsidRPr="009F0123">
        <w:lastRenderedPageBreak/>
        <w:t>Table 4: Information about the sampling sites in the NeoBat Interactions database (continued)</w:t>
      </w:r>
      <w:r w:rsidR="00192FAA" w:rsidRPr="009F0123">
        <w:t>.</w:t>
      </w:r>
    </w:p>
    <w:p w14:paraId="000001D9" w14:textId="77777777" w:rsidR="00A2515D" w:rsidRPr="009F0123" w:rsidRDefault="00A2515D" w:rsidP="005F7D0D"/>
    <w:tbl>
      <w:tblPr>
        <w:tblStyle w:val="3"/>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66E42C52" w14:textId="77777777">
        <w:trPr>
          <w:trHeight w:val="535"/>
        </w:trPr>
        <w:tc>
          <w:tcPr>
            <w:tcW w:w="1944" w:type="dxa"/>
            <w:tcBorders>
              <w:left w:val="nil"/>
            </w:tcBorders>
          </w:tcPr>
          <w:p w14:paraId="000001DA" w14:textId="77777777" w:rsidR="00A2515D" w:rsidRPr="009F0123" w:rsidRDefault="002F0901">
            <w:pPr>
              <w:pBdr>
                <w:top w:val="nil"/>
                <w:left w:val="nil"/>
                <w:bottom w:val="nil"/>
                <w:right w:val="nil"/>
                <w:between w:val="nil"/>
              </w:pBdr>
              <w:spacing w:before="192"/>
              <w:ind w:left="123"/>
              <w:rPr>
                <w:rFonts w:ascii="Georgia" w:eastAsia="Georgia" w:hAnsi="Georgia" w:cs="Georgia"/>
                <w:b/>
                <w:color w:val="000000"/>
                <w:sz w:val="20"/>
                <w:szCs w:val="20"/>
              </w:rPr>
            </w:pPr>
            <w:r w:rsidRPr="009F0123">
              <w:rPr>
                <w:rFonts w:ascii="Georgia" w:eastAsia="Georgia" w:hAnsi="Georgia" w:cs="Georgia"/>
                <w:b/>
                <w:color w:val="000000"/>
                <w:sz w:val="20"/>
                <w:szCs w:val="20"/>
              </w:rPr>
              <w:t>Variable</w:t>
            </w:r>
          </w:p>
        </w:tc>
        <w:tc>
          <w:tcPr>
            <w:tcW w:w="3082" w:type="dxa"/>
          </w:tcPr>
          <w:p w14:paraId="000001DB"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Description</w:t>
            </w:r>
          </w:p>
        </w:tc>
        <w:tc>
          <w:tcPr>
            <w:tcW w:w="2288" w:type="dxa"/>
          </w:tcPr>
          <w:p w14:paraId="000001DC"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Levels</w:t>
            </w:r>
          </w:p>
        </w:tc>
        <w:tc>
          <w:tcPr>
            <w:tcW w:w="2171" w:type="dxa"/>
            <w:tcBorders>
              <w:right w:val="nil"/>
            </w:tcBorders>
          </w:tcPr>
          <w:p w14:paraId="000001DD"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Example</w:t>
            </w:r>
          </w:p>
        </w:tc>
      </w:tr>
      <w:tr w:rsidR="00A2515D" w:rsidRPr="009F0123" w14:paraId="5A853A14" w14:textId="77777777">
        <w:trPr>
          <w:trHeight w:val="1731"/>
        </w:trPr>
        <w:tc>
          <w:tcPr>
            <w:tcW w:w="1944" w:type="dxa"/>
            <w:tcBorders>
              <w:left w:val="nil"/>
            </w:tcBorders>
          </w:tcPr>
          <w:p w14:paraId="000001DE"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X1kmAlt</w:t>
            </w:r>
          </w:p>
        </w:tc>
        <w:tc>
          <w:tcPr>
            <w:tcW w:w="3082" w:type="dxa"/>
          </w:tcPr>
          <w:p w14:paraId="000001DF" w14:textId="77777777" w:rsidR="00A2515D" w:rsidRPr="009F0123" w:rsidRDefault="002F0901">
            <w:pPr>
              <w:pBdr>
                <w:top w:val="nil"/>
                <w:left w:val="nil"/>
                <w:bottom w:val="nil"/>
                <w:right w:val="nil"/>
                <w:between w:val="nil"/>
              </w:pBdr>
              <w:spacing w:before="165" w:line="266" w:lineRule="auto"/>
              <w:ind w:left="117" w:right="133" w:firstLine="4"/>
              <w:rPr>
                <w:color w:val="000000"/>
                <w:sz w:val="20"/>
                <w:szCs w:val="20"/>
              </w:rPr>
            </w:pPr>
            <w:r w:rsidRPr="009F0123">
              <w:rPr>
                <w:color w:val="000000"/>
                <w:sz w:val="20"/>
                <w:szCs w:val="20"/>
              </w:rPr>
              <w:t>Meters above sea level, from the Hydro-1K dataset (United States Geological Survey-USGS, 2001. Global 30 arc-seconds Elevation (GTOPO30).</w:t>
            </w:r>
          </w:p>
        </w:tc>
        <w:tc>
          <w:tcPr>
            <w:tcW w:w="2288" w:type="dxa"/>
          </w:tcPr>
          <w:p w14:paraId="000001E0"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0 to 2686</w:t>
            </w:r>
          </w:p>
        </w:tc>
        <w:tc>
          <w:tcPr>
            <w:tcW w:w="2171" w:type="dxa"/>
            <w:tcBorders>
              <w:right w:val="nil"/>
            </w:tcBorders>
          </w:tcPr>
          <w:p w14:paraId="000001E1"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2462</w:t>
            </w:r>
          </w:p>
        </w:tc>
      </w:tr>
      <w:tr w:rsidR="00A2515D" w:rsidRPr="009F0123" w14:paraId="4411E782" w14:textId="77777777">
        <w:trPr>
          <w:trHeight w:val="1432"/>
        </w:trPr>
        <w:tc>
          <w:tcPr>
            <w:tcW w:w="1944" w:type="dxa"/>
            <w:tcBorders>
              <w:left w:val="nil"/>
            </w:tcBorders>
          </w:tcPr>
          <w:p w14:paraId="000001E2"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AnnRain</w:t>
            </w:r>
          </w:p>
        </w:tc>
        <w:tc>
          <w:tcPr>
            <w:tcW w:w="3082" w:type="dxa"/>
          </w:tcPr>
          <w:p w14:paraId="000001E3" w14:textId="77777777" w:rsidR="00A2515D" w:rsidRPr="009F0123" w:rsidRDefault="002F0901">
            <w:pPr>
              <w:pBdr>
                <w:top w:val="nil"/>
                <w:left w:val="nil"/>
                <w:bottom w:val="nil"/>
                <w:right w:val="nil"/>
                <w:between w:val="nil"/>
              </w:pBdr>
              <w:spacing w:before="165" w:line="266" w:lineRule="auto"/>
              <w:ind w:left="112" w:firstLine="10"/>
              <w:rPr>
                <w:color w:val="000000"/>
                <w:sz w:val="20"/>
                <w:szCs w:val="20"/>
              </w:rPr>
            </w:pPr>
            <w:r w:rsidRPr="009F0123">
              <w:rPr>
                <w:color w:val="000000"/>
                <w:sz w:val="20"/>
                <w:szCs w:val="20"/>
              </w:rPr>
              <w:t>Annual Rainfall in mm from WorldClim 2.0 with 30 arc seconds resolution (Fick and Hijmans 2017).</w:t>
            </w:r>
          </w:p>
        </w:tc>
        <w:tc>
          <w:tcPr>
            <w:tcW w:w="2288" w:type="dxa"/>
          </w:tcPr>
          <w:p w14:paraId="000001E4"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66 to 3912</w:t>
            </w:r>
          </w:p>
        </w:tc>
        <w:tc>
          <w:tcPr>
            <w:tcW w:w="2171" w:type="dxa"/>
            <w:tcBorders>
              <w:right w:val="nil"/>
            </w:tcBorders>
          </w:tcPr>
          <w:p w14:paraId="000001E5"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1116</w:t>
            </w:r>
          </w:p>
        </w:tc>
      </w:tr>
      <w:tr w:rsidR="00A2515D" w:rsidRPr="009F0123" w14:paraId="7DEB42AF" w14:textId="77777777">
        <w:trPr>
          <w:trHeight w:val="1731"/>
        </w:trPr>
        <w:tc>
          <w:tcPr>
            <w:tcW w:w="1944" w:type="dxa"/>
            <w:tcBorders>
              <w:left w:val="nil"/>
            </w:tcBorders>
          </w:tcPr>
          <w:p w14:paraId="000001E6"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MeaAnnTemp</w:t>
            </w:r>
          </w:p>
        </w:tc>
        <w:tc>
          <w:tcPr>
            <w:tcW w:w="3082" w:type="dxa"/>
          </w:tcPr>
          <w:p w14:paraId="000001E7" w14:textId="77777777" w:rsidR="00A2515D" w:rsidRPr="009F0123" w:rsidRDefault="002F0901">
            <w:pPr>
              <w:pBdr>
                <w:top w:val="nil"/>
                <w:left w:val="nil"/>
                <w:bottom w:val="nil"/>
                <w:right w:val="nil"/>
                <w:between w:val="nil"/>
              </w:pBdr>
              <w:spacing w:before="165" w:line="266" w:lineRule="auto"/>
              <w:ind w:left="122" w:right="52"/>
              <w:rPr>
                <w:color w:val="000000"/>
                <w:sz w:val="20"/>
                <w:szCs w:val="20"/>
              </w:rPr>
            </w:pPr>
            <w:r w:rsidRPr="009F0123">
              <w:rPr>
                <w:color w:val="000000"/>
                <w:sz w:val="20"/>
                <w:szCs w:val="20"/>
              </w:rPr>
              <w:t>Mean annual temperature in Celsius degrees from WorldClim</w:t>
            </w:r>
          </w:p>
          <w:p w14:paraId="000001E8" w14:textId="77777777" w:rsidR="00A2515D" w:rsidRPr="009F0123" w:rsidRDefault="002F0901">
            <w:pPr>
              <w:pBdr>
                <w:top w:val="nil"/>
                <w:left w:val="nil"/>
                <w:bottom w:val="nil"/>
                <w:right w:val="nil"/>
                <w:between w:val="nil"/>
              </w:pBdr>
              <w:spacing w:line="266" w:lineRule="auto"/>
              <w:ind w:left="117" w:right="152"/>
              <w:rPr>
                <w:color w:val="000000"/>
                <w:sz w:val="20"/>
                <w:szCs w:val="20"/>
              </w:rPr>
            </w:pPr>
            <w:r w:rsidRPr="009F0123">
              <w:rPr>
                <w:color w:val="000000"/>
                <w:sz w:val="20"/>
                <w:szCs w:val="20"/>
              </w:rPr>
              <w:t>2.0 with 30 arc seconds resolution (Fick and Hijmans 2017).</w:t>
            </w:r>
          </w:p>
        </w:tc>
        <w:tc>
          <w:tcPr>
            <w:tcW w:w="2288" w:type="dxa"/>
          </w:tcPr>
          <w:p w14:paraId="000001E9"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10.3 to 27.9</w:t>
            </w:r>
          </w:p>
        </w:tc>
        <w:tc>
          <w:tcPr>
            <w:tcW w:w="2171" w:type="dxa"/>
            <w:tcBorders>
              <w:right w:val="nil"/>
            </w:tcBorders>
          </w:tcPr>
          <w:p w14:paraId="000001EA"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14.2</w:t>
            </w:r>
          </w:p>
        </w:tc>
      </w:tr>
      <w:tr w:rsidR="00A2515D" w:rsidRPr="009F0123" w14:paraId="456A3952" w14:textId="77777777">
        <w:trPr>
          <w:trHeight w:val="2030"/>
        </w:trPr>
        <w:tc>
          <w:tcPr>
            <w:tcW w:w="1944" w:type="dxa"/>
            <w:tcBorders>
              <w:left w:val="nil"/>
            </w:tcBorders>
          </w:tcPr>
          <w:p w14:paraId="000001EB"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PET</w:t>
            </w:r>
          </w:p>
        </w:tc>
        <w:tc>
          <w:tcPr>
            <w:tcW w:w="3082" w:type="dxa"/>
          </w:tcPr>
          <w:p w14:paraId="000001EC"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Global Potential</w:t>
            </w:r>
          </w:p>
          <w:p w14:paraId="000001ED" w14:textId="77777777" w:rsidR="00A2515D" w:rsidRPr="009F0123" w:rsidRDefault="002F0901">
            <w:pPr>
              <w:pBdr>
                <w:top w:val="nil"/>
                <w:left w:val="nil"/>
                <w:bottom w:val="nil"/>
                <w:right w:val="nil"/>
                <w:between w:val="nil"/>
              </w:pBdr>
              <w:spacing w:before="29" w:line="266" w:lineRule="auto"/>
              <w:ind w:left="122" w:right="365"/>
              <w:rPr>
                <w:color w:val="000000"/>
                <w:sz w:val="20"/>
                <w:szCs w:val="20"/>
              </w:rPr>
            </w:pPr>
            <w:r w:rsidRPr="009F0123">
              <w:rPr>
                <w:color w:val="000000"/>
                <w:sz w:val="20"/>
                <w:szCs w:val="20"/>
              </w:rPr>
              <w:t>Evapotranspiration (annual average in mm) from CGIAR-CSI (Trabucco and</w:t>
            </w:r>
          </w:p>
          <w:p w14:paraId="000001EE" w14:textId="77777777" w:rsidR="00A2515D" w:rsidRPr="009F0123" w:rsidRDefault="002F0901">
            <w:pPr>
              <w:pBdr>
                <w:top w:val="nil"/>
                <w:left w:val="nil"/>
                <w:bottom w:val="nil"/>
                <w:right w:val="nil"/>
                <w:between w:val="nil"/>
              </w:pBdr>
              <w:spacing w:line="266" w:lineRule="auto"/>
              <w:ind w:left="117" w:firstLine="4"/>
              <w:rPr>
                <w:color w:val="000000"/>
                <w:sz w:val="20"/>
                <w:szCs w:val="20"/>
              </w:rPr>
            </w:pPr>
            <w:r w:rsidRPr="009F0123">
              <w:rPr>
                <w:color w:val="000000"/>
                <w:sz w:val="20"/>
                <w:szCs w:val="20"/>
              </w:rPr>
              <w:t>Zomer 2009), with resolution of 30 arc seconds.</w:t>
            </w:r>
          </w:p>
        </w:tc>
        <w:tc>
          <w:tcPr>
            <w:tcW w:w="2288" w:type="dxa"/>
          </w:tcPr>
          <w:p w14:paraId="000001EF"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1021 to 2588</w:t>
            </w:r>
          </w:p>
        </w:tc>
        <w:tc>
          <w:tcPr>
            <w:tcW w:w="2171" w:type="dxa"/>
            <w:tcBorders>
              <w:right w:val="nil"/>
            </w:tcBorders>
          </w:tcPr>
          <w:p w14:paraId="000001F0"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1577</w:t>
            </w:r>
          </w:p>
        </w:tc>
      </w:tr>
      <w:tr w:rsidR="00A2515D" w:rsidRPr="009F0123" w14:paraId="1725E179" w14:textId="77777777">
        <w:trPr>
          <w:trHeight w:val="1432"/>
        </w:trPr>
        <w:tc>
          <w:tcPr>
            <w:tcW w:w="1944" w:type="dxa"/>
            <w:tcBorders>
              <w:left w:val="nil"/>
            </w:tcBorders>
          </w:tcPr>
          <w:p w14:paraId="000001F1"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GAI</w:t>
            </w:r>
          </w:p>
        </w:tc>
        <w:tc>
          <w:tcPr>
            <w:tcW w:w="3082" w:type="dxa"/>
          </w:tcPr>
          <w:p w14:paraId="000001F2" w14:textId="77777777" w:rsidR="00A2515D" w:rsidRPr="009F0123" w:rsidRDefault="002F0901">
            <w:pPr>
              <w:pBdr>
                <w:top w:val="nil"/>
                <w:left w:val="nil"/>
                <w:bottom w:val="nil"/>
                <w:right w:val="nil"/>
                <w:between w:val="nil"/>
              </w:pBdr>
              <w:spacing w:before="165" w:line="266" w:lineRule="auto"/>
              <w:ind w:left="122" w:right="189"/>
              <w:rPr>
                <w:color w:val="000000"/>
                <w:sz w:val="20"/>
                <w:szCs w:val="20"/>
              </w:rPr>
            </w:pPr>
            <w:r w:rsidRPr="009F0123">
              <w:rPr>
                <w:color w:val="000000"/>
                <w:sz w:val="20"/>
                <w:szCs w:val="20"/>
              </w:rPr>
              <w:t>Global Aridity Index model from CGIAR-CSI (Trabucco and Zomer 2009), with resolution of 30 arc seconds.</w:t>
            </w:r>
          </w:p>
        </w:tc>
        <w:tc>
          <w:tcPr>
            <w:tcW w:w="2288" w:type="dxa"/>
          </w:tcPr>
          <w:p w14:paraId="000001F3"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0 to 3</w:t>
            </w:r>
          </w:p>
        </w:tc>
        <w:tc>
          <w:tcPr>
            <w:tcW w:w="2171" w:type="dxa"/>
            <w:tcBorders>
              <w:right w:val="nil"/>
            </w:tcBorders>
          </w:tcPr>
          <w:p w14:paraId="000001F4"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0.7072</w:t>
            </w:r>
          </w:p>
        </w:tc>
      </w:tr>
    </w:tbl>
    <w:p w14:paraId="000001F5" w14:textId="77777777" w:rsidR="00A2515D" w:rsidRPr="009F0123" w:rsidRDefault="00A2515D">
      <w:pPr>
        <w:rPr>
          <w:sz w:val="20"/>
          <w:szCs w:val="20"/>
        </w:rPr>
        <w:sectPr w:rsidR="00A2515D" w:rsidRPr="009F0123" w:rsidSect="008D53EA">
          <w:pgSz w:w="12240" w:h="15840"/>
          <w:pgMar w:top="1500" w:right="1200" w:bottom="1060" w:left="1300" w:header="0" w:footer="867" w:gutter="0"/>
          <w:lnNumType w:countBy="1" w:restart="continuous"/>
          <w:cols w:space="720"/>
          <w:docGrid w:linePitch="299"/>
        </w:sectPr>
      </w:pPr>
    </w:p>
    <w:p w14:paraId="000001F6" w14:textId="1B6B4678" w:rsidR="00A2515D" w:rsidRPr="009F0123" w:rsidRDefault="002F0901" w:rsidP="005F7D0D">
      <w:r w:rsidRPr="009F0123">
        <w:lastRenderedPageBreak/>
        <w:t>Table 5: Information about the interaction records in the NeoBat Interactions database</w:t>
      </w:r>
      <w:r w:rsidR="00192FAA" w:rsidRPr="009F0123">
        <w:t>.</w:t>
      </w:r>
    </w:p>
    <w:p w14:paraId="000001F7" w14:textId="77777777" w:rsidR="00A2515D" w:rsidRPr="009F0123" w:rsidRDefault="00A2515D" w:rsidP="005F7D0D"/>
    <w:tbl>
      <w:tblPr>
        <w:tblStyle w:val="2"/>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23479AE7" w14:textId="77777777">
        <w:trPr>
          <w:trHeight w:val="535"/>
        </w:trPr>
        <w:tc>
          <w:tcPr>
            <w:tcW w:w="1944" w:type="dxa"/>
            <w:tcBorders>
              <w:left w:val="nil"/>
            </w:tcBorders>
          </w:tcPr>
          <w:p w14:paraId="000001F8" w14:textId="77777777" w:rsidR="00A2515D" w:rsidRPr="009F0123" w:rsidRDefault="002F0901">
            <w:pPr>
              <w:pBdr>
                <w:top w:val="nil"/>
                <w:left w:val="nil"/>
                <w:bottom w:val="nil"/>
                <w:right w:val="nil"/>
                <w:between w:val="nil"/>
              </w:pBdr>
              <w:spacing w:before="192"/>
              <w:ind w:left="123"/>
              <w:rPr>
                <w:rFonts w:ascii="Georgia" w:eastAsia="Georgia" w:hAnsi="Georgia" w:cs="Georgia"/>
                <w:b/>
                <w:color w:val="000000"/>
                <w:sz w:val="20"/>
                <w:szCs w:val="20"/>
              </w:rPr>
            </w:pPr>
            <w:r w:rsidRPr="009F0123">
              <w:rPr>
                <w:rFonts w:ascii="Georgia" w:eastAsia="Georgia" w:hAnsi="Georgia" w:cs="Georgia"/>
                <w:b/>
                <w:color w:val="000000"/>
                <w:sz w:val="20"/>
                <w:szCs w:val="20"/>
              </w:rPr>
              <w:t>Variable</w:t>
            </w:r>
          </w:p>
        </w:tc>
        <w:tc>
          <w:tcPr>
            <w:tcW w:w="3082" w:type="dxa"/>
          </w:tcPr>
          <w:p w14:paraId="000001F9"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Description</w:t>
            </w:r>
          </w:p>
        </w:tc>
        <w:tc>
          <w:tcPr>
            <w:tcW w:w="2288" w:type="dxa"/>
          </w:tcPr>
          <w:p w14:paraId="000001FA"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Levels</w:t>
            </w:r>
          </w:p>
        </w:tc>
        <w:tc>
          <w:tcPr>
            <w:tcW w:w="2171" w:type="dxa"/>
            <w:tcBorders>
              <w:right w:val="nil"/>
            </w:tcBorders>
          </w:tcPr>
          <w:p w14:paraId="000001FB"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Example</w:t>
            </w:r>
          </w:p>
        </w:tc>
      </w:tr>
      <w:tr w:rsidR="00A2515D" w:rsidRPr="009F0123" w14:paraId="0D0E4F63" w14:textId="77777777">
        <w:trPr>
          <w:trHeight w:val="834"/>
        </w:trPr>
        <w:tc>
          <w:tcPr>
            <w:tcW w:w="1944" w:type="dxa"/>
            <w:tcBorders>
              <w:left w:val="nil"/>
            </w:tcBorders>
          </w:tcPr>
          <w:p w14:paraId="000001FC"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IDCode</w:t>
            </w:r>
          </w:p>
        </w:tc>
        <w:tc>
          <w:tcPr>
            <w:tcW w:w="3082" w:type="dxa"/>
          </w:tcPr>
          <w:p w14:paraId="000001FD" w14:textId="77777777" w:rsidR="00A2515D" w:rsidRPr="009F0123" w:rsidRDefault="002F0901">
            <w:pPr>
              <w:pBdr>
                <w:top w:val="nil"/>
                <w:left w:val="nil"/>
                <w:bottom w:val="nil"/>
                <w:right w:val="nil"/>
                <w:between w:val="nil"/>
              </w:pBdr>
              <w:spacing w:before="165" w:line="266" w:lineRule="auto"/>
              <w:ind w:left="122" w:right="599"/>
              <w:rPr>
                <w:color w:val="000000"/>
                <w:sz w:val="20"/>
                <w:szCs w:val="20"/>
              </w:rPr>
            </w:pPr>
            <w:r w:rsidRPr="009F0123">
              <w:rPr>
                <w:color w:val="000000"/>
                <w:sz w:val="20"/>
                <w:szCs w:val="20"/>
              </w:rPr>
              <w:t>Identification code of each interaction record.</w:t>
            </w:r>
          </w:p>
        </w:tc>
        <w:tc>
          <w:tcPr>
            <w:tcW w:w="2288" w:type="dxa"/>
          </w:tcPr>
          <w:p w14:paraId="000001F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BPI0001 to BPI2574</w:t>
            </w:r>
          </w:p>
        </w:tc>
        <w:tc>
          <w:tcPr>
            <w:tcW w:w="2171" w:type="dxa"/>
            <w:tcBorders>
              <w:right w:val="nil"/>
            </w:tcBorders>
          </w:tcPr>
          <w:p w14:paraId="000001FF"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BPI0077</w:t>
            </w:r>
          </w:p>
        </w:tc>
      </w:tr>
      <w:tr w:rsidR="00A2515D" w:rsidRPr="009F0123" w14:paraId="790836AB" w14:textId="77777777">
        <w:trPr>
          <w:trHeight w:val="1731"/>
        </w:trPr>
        <w:tc>
          <w:tcPr>
            <w:tcW w:w="1944" w:type="dxa"/>
            <w:tcBorders>
              <w:left w:val="nil"/>
            </w:tcBorders>
          </w:tcPr>
          <w:p w14:paraId="00000200"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SiteCode</w:t>
            </w:r>
          </w:p>
        </w:tc>
        <w:tc>
          <w:tcPr>
            <w:tcW w:w="3082" w:type="dxa"/>
          </w:tcPr>
          <w:p w14:paraId="00000201" w14:textId="77777777" w:rsidR="00A2515D" w:rsidRPr="009F0123" w:rsidRDefault="002F0901">
            <w:pPr>
              <w:pBdr>
                <w:top w:val="nil"/>
                <w:left w:val="nil"/>
                <w:bottom w:val="nil"/>
                <w:right w:val="nil"/>
                <w:between w:val="nil"/>
              </w:pBdr>
              <w:spacing w:before="165" w:line="266" w:lineRule="auto"/>
              <w:ind w:left="122" w:right="189"/>
              <w:rPr>
                <w:color w:val="000000"/>
                <w:sz w:val="20"/>
                <w:szCs w:val="20"/>
              </w:rPr>
            </w:pPr>
            <w:r w:rsidRPr="009F0123">
              <w:rPr>
                <w:color w:val="000000"/>
                <w:sz w:val="20"/>
                <w:szCs w:val="20"/>
              </w:rPr>
              <w:t>Identification of each sampling site. This code links the site matrix to the record matrix. In many cases, a paper can have more than one sampling site.</w:t>
            </w:r>
          </w:p>
        </w:tc>
        <w:tc>
          <w:tcPr>
            <w:tcW w:w="2288" w:type="dxa"/>
          </w:tcPr>
          <w:p w14:paraId="00000202"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BPA001 to BPA200</w:t>
            </w:r>
          </w:p>
        </w:tc>
        <w:tc>
          <w:tcPr>
            <w:tcW w:w="2171" w:type="dxa"/>
            <w:tcBorders>
              <w:right w:val="nil"/>
            </w:tcBorders>
          </w:tcPr>
          <w:p w14:paraId="00000203"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BPA008</w:t>
            </w:r>
          </w:p>
        </w:tc>
      </w:tr>
      <w:tr w:rsidR="00A2515D" w:rsidRPr="009F0123" w14:paraId="4B2636AE" w14:textId="77777777">
        <w:trPr>
          <w:trHeight w:val="1133"/>
        </w:trPr>
        <w:tc>
          <w:tcPr>
            <w:tcW w:w="1944" w:type="dxa"/>
            <w:tcBorders>
              <w:left w:val="nil"/>
            </w:tcBorders>
          </w:tcPr>
          <w:p w14:paraId="00000204"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RefCode</w:t>
            </w:r>
          </w:p>
        </w:tc>
        <w:tc>
          <w:tcPr>
            <w:tcW w:w="3082" w:type="dxa"/>
          </w:tcPr>
          <w:p w14:paraId="00000205" w14:textId="77777777" w:rsidR="00A2515D" w:rsidRPr="009F0123" w:rsidRDefault="002F0901">
            <w:pPr>
              <w:pBdr>
                <w:top w:val="nil"/>
                <w:left w:val="nil"/>
                <w:bottom w:val="nil"/>
                <w:right w:val="nil"/>
                <w:between w:val="nil"/>
              </w:pBdr>
              <w:spacing w:before="165" w:line="266" w:lineRule="auto"/>
              <w:ind w:left="115" w:right="152" w:firstLine="5"/>
              <w:rPr>
                <w:color w:val="000000"/>
                <w:sz w:val="20"/>
                <w:szCs w:val="20"/>
              </w:rPr>
            </w:pPr>
            <w:r w:rsidRPr="009F0123">
              <w:rPr>
                <w:color w:val="000000"/>
                <w:sz w:val="20"/>
                <w:szCs w:val="20"/>
              </w:rPr>
              <w:t>Identification of each reference. This code links the reference matrix to the other matrices.</w:t>
            </w:r>
          </w:p>
        </w:tc>
        <w:tc>
          <w:tcPr>
            <w:tcW w:w="2288" w:type="dxa"/>
          </w:tcPr>
          <w:p w14:paraId="00000206"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BPR001 to BPR168</w:t>
            </w:r>
          </w:p>
        </w:tc>
        <w:tc>
          <w:tcPr>
            <w:tcW w:w="2171" w:type="dxa"/>
            <w:tcBorders>
              <w:right w:val="nil"/>
            </w:tcBorders>
          </w:tcPr>
          <w:p w14:paraId="00000207"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BPR008</w:t>
            </w:r>
          </w:p>
        </w:tc>
      </w:tr>
      <w:tr w:rsidR="00A2515D" w:rsidRPr="009F0123" w14:paraId="140C9518" w14:textId="77777777">
        <w:trPr>
          <w:trHeight w:val="834"/>
        </w:trPr>
        <w:tc>
          <w:tcPr>
            <w:tcW w:w="1944" w:type="dxa"/>
            <w:tcBorders>
              <w:left w:val="nil"/>
            </w:tcBorders>
          </w:tcPr>
          <w:p w14:paraId="00000208"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BatGenus</w:t>
            </w:r>
          </w:p>
        </w:tc>
        <w:tc>
          <w:tcPr>
            <w:tcW w:w="3082" w:type="dxa"/>
          </w:tcPr>
          <w:p w14:paraId="00000209" w14:textId="77777777" w:rsidR="00A2515D" w:rsidRPr="009F0123" w:rsidRDefault="002F0901">
            <w:pPr>
              <w:pBdr>
                <w:top w:val="nil"/>
                <w:left w:val="nil"/>
                <w:bottom w:val="nil"/>
                <w:right w:val="nil"/>
                <w:between w:val="nil"/>
              </w:pBdr>
              <w:spacing w:before="165" w:line="266" w:lineRule="auto"/>
              <w:ind w:left="122" w:right="152"/>
              <w:rPr>
                <w:color w:val="000000"/>
                <w:sz w:val="20"/>
                <w:szCs w:val="20"/>
              </w:rPr>
            </w:pPr>
            <w:r w:rsidRPr="009F0123">
              <w:rPr>
                <w:color w:val="000000"/>
                <w:sz w:val="20"/>
                <w:szCs w:val="20"/>
              </w:rPr>
              <w:t>Current scientific name of the bat genus.</w:t>
            </w:r>
          </w:p>
        </w:tc>
        <w:tc>
          <w:tcPr>
            <w:tcW w:w="2288" w:type="dxa"/>
          </w:tcPr>
          <w:p w14:paraId="0000020A"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20B" w14:textId="77777777" w:rsidR="00A2515D" w:rsidRPr="009F0123" w:rsidRDefault="002F0901">
            <w:pPr>
              <w:pBdr>
                <w:top w:val="nil"/>
                <w:left w:val="nil"/>
                <w:bottom w:val="nil"/>
                <w:right w:val="nil"/>
                <w:between w:val="nil"/>
              </w:pBdr>
              <w:spacing w:before="165"/>
              <w:ind w:left="122"/>
              <w:rPr>
                <w:i/>
                <w:color w:val="000000"/>
                <w:sz w:val="20"/>
                <w:szCs w:val="20"/>
              </w:rPr>
            </w:pPr>
            <w:r w:rsidRPr="009F0123">
              <w:rPr>
                <w:i/>
                <w:color w:val="000000"/>
                <w:sz w:val="20"/>
                <w:szCs w:val="20"/>
              </w:rPr>
              <w:t>Uroderma</w:t>
            </w:r>
          </w:p>
        </w:tc>
      </w:tr>
      <w:tr w:rsidR="00A2515D" w:rsidRPr="009F0123" w14:paraId="41C07211" w14:textId="77777777">
        <w:trPr>
          <w:trHeight w:val="834"/>
        </w:trPr>
        <w:tc>
          <w:tcPr>
            <w:tcW w:w="1944" w:type="dxa"/>
            <w:tcBorders>
              <w:left w:val="nil"/>
            </w:tcBorders>
          </w:tcPr>
          <w:p w14:paraId="0000020C"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BatSpecies</w:t>
            </w:r>
          </w:p>
        </w:tc>
        <w:tc>
          <w:tcPr>
            <w:tcW w:w="3082" w:type="dxa"/>
          </w:tcPr>
          <w:p w14:paraId="0000020D" w14:textId="77777777" w:rsidR="00A2515D" w:rsidRPr="009F0123" w:rsidRDefault="002F0901">
            <w:pPr>
              <w:pBdr>
                <w:top w:val="nil"/>
                <w:left w:val="nil"/>
                <w:bottom w:val="nil"/>
                <w:right w:val="nil"/>
                <w:between w:val="nil"/>
              </w:pBdr>
              <w:spacing w:before="165" w:line="266" w:lineRule="auto"/>
              <w:ind w:left="122"/>
              <w:rPr>
                <w:color w:val="000000"/>
                <w:sz w:val="20"/>
                <w:szCs w:val="20"/>
              </w:rPr>
            </w:pPr>
            <w:r w:rsidRPr="009F0123">
              <w:rPr>
                <w:color w:val="000000"/>
                <w:sz w:val="20"/>
                <w:szCs w:val="20"/>
              </w:rPr>
              <w:t>Scientific name of the bat as reported in the reference paper.</w:t>
            </w:r>
          </w:p>
        </w:tc>
        <w:tc>
          <w:tcPr>
            <w:tcW w:w="2288" w:type="dxa"/>
          </w:tcPr>
          <w:p w14:paraId="0000020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20F" w14:textId="77777777" w:rsidR="00A2515D" w:rsidRPr="009F0123" w:rsidRDefault="002F0901">
            <w:pPr>
              <w:pBdr>
                <w:top w:val="nil"/>
                <w:left w:val="nil"/>
                <w:bottom w:val="nil"/>
                <w:right w:val="nil"/>
                <w:between w:val="nil"/>
              </w:pBdr>
              <w:spacing w:before="165"/>
              <w:ind w:left="122"/>
              <w:rPr>
                <w:i/>
                <w:color w:val="000000"/>
                <w:sz w:val="20"/>
                <w:szCs w:val="20"/>
              </w:rPr>
            </w:pPr>
            <w:r w:rsidRPr="009F0123">
              <w:rPr>
                <w:i/>
                <w:color w:val="000000"/>
                <w:sz w:val="20"/>
                <w:szCs w:val="20"/>
              </w:rPr>
              <w:t>Uroderma bilobatum</w:t>
            </w:r>
          </w:p>
        </w:tc>
      </w:tr>
      <w:tr w:rsidR="00A2515D" w:rsidRPr="009F0123" w14:paraId="0EE4C06F" w14:textId="77777777">
        <w:trPr>
          <w:trHeight w:val="834"/>
        </w:trPr>
        <w:tc>
          <w:tcPr>
            <w:tcW w:w="1944" w:type="dxa"/>
            <w:tcBorders>
              <w:left w:val="nil"/>
            </w:tcBorders>
          </w:tcPr>
          <w:p w14:paraId="00000210"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CurrentBatSpecies</w:t>
            </w:r>
          </w:p>
        </w:tc>
        <w:tc>
          <w:tcPr>
            <w:tcW w:w="3082" w:type="dxa"/>
          </w:tcPr>
          <w:p w14:paraId="00000211" w14:textId="6EE98C16" w:rsidR="00A2515D" w:rsidRPr="009F0123" w:rsidRDefault="002F0901">
            <w:pPr>
              <w:pBdr>
                <w:top w:val="nil"/>
                <w:left w:val="nil"/>
                <w:bottom w:val="nil"/>
                <w:right w:val="nil"/>
                <w:between w:val="nil"/>
              </w:pBdr>
              <w:spacing w:before="165" w:line="266" w:lineRule="auto"/>
              <w:ind w:left="122" w:right="152"/>
              <w:rPr>
                <w:color w:val="000000"/>
                <w:sz w:val="20"/>
                <w:szCs w:val="20"/>
              </w:rPr>
            </w:pPr>
            <w:r w:rsidRPr="009F0123">
              <w:rPr>
                <w:color w:val="000000"/>
                <w:sz w:val="20"/>
                <w:szCs w:val="20"/>
              </w:rPr>
              <w:t>Current scientific name of the bat species</w:t>
            </w:r>
            <w:ins w:id="597" w:author="Renata de Lara Muylaert" w:date="2021-10-15T15:32:00Z">
              <w:r w:rsidR="00486383">
                <w:rPr>
                  <w:color w:val="000000"/>
                  <w:sz w:val="20"/>
                  <w:szCs w:val="20"/>
                </w:rPr>
                <w:t>.</w:t>
              </w:r>
            </w:ins>
          </w:p>
        </w:tc>
        <w:tc>
          <w:tcPr>
            <w:tcW w:w="2288" w:type="dxa"/>
          </w:tcPr>
          <w:p w14:paraId="00000212"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213" w14:textId="77777777" w:rsidR="00A2515D" w:rsidRPr="009F0123" w:rsidRDefault="002F0901">
            <w:pPr>
              <w:pBdr>
                <w:top w:val="nil"/>
                <w:left w:val="nil"/>
                <w:bottom w:val="nil"/>
                <w:right w:val="nil"/>
                <w:between w:val="nil"/>
              </w:pBdr>
              <w:spacing w:before="165"/>
              <w:ind w:left="122"/>
              <w:rPr>
                <w:i/>
                <w:color w:val="000000"/>
                <w:sz w:val="20"/>
                <w:szCs w:val="20"/>
              </w:rPr>
            </w:pPr>
            <w:r w:rsidRPr="009F0123">
              <w:rPr>
                <w:i/>
                <w:color w:val="000000"/>
                <w:sz w:val="20"/>
                <w:szCs w:val="20"/>
              </w:rPr>
              <w:t>Uroderma bilobatum</w:t>
            </w:r>
          </w:p>
        </w:tc>
      </w:tr>
      <w:tr w:rsidR="00A2515D" w:rsidRPr="009F0123" w14:paraId="78B71606" w14:textId="77777777" w:rsidTr="002954F0">
        <w:trPr>
          <w:trHeight w:val="1559"/>
        </w:trPr>
        <w:tc>
          <w:tcPr>
            <w:tcW w:w="1944" w:type="dxa"/>
            <w:tcBorders>
              <w:left w:val="nil"/>
            </w:tcBorders>
          </w:tcPr>
          <w:p w14:paraId="00000214"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TrophicGuild</w:t>
            </w:r>
          </w:p>
        </w:tc>
        <w:tc>
          <w:tcPr>
            <w:tcW w:w="3082" w:type="dxa"/>
          </w:tcPr>
          <w:p w14:paraId="00000215" w14:textId="50672730"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Trophic guild of the bat species</w:t>
            </w:r>
            <w:ins w:id="598" w:author="Renata de Lara Muylaert" w:date="2021-10-15T15:32:00Z">
              <w:r w:rsidR="00252775">
                <w:rPr>
                  <w:color w:val="000000"/>
                  <w:sz w:val="20"/>
                  <w:szCs w:val="20"/>
                </w:rPr>
                <w:t>.</w:t>
              </w:r>
            </w:ins>
          </w:p>
        </w:tc>
        <w:tc>
          <w:tcPr>
            <w:tcW w:w="2288" w:type="dxa"/>
          </w:tcPr>
          <w:p w14:paraId="72583E74" w14:textId="77777777" w:rsidR="002954F0" w:rsidRPr="009F0123" w:rsidRDefault="002F0901" w:rsidP="002954F0">
            <w:pPr>
              <w:pBdr>
                <w:top w:val="nil"/>
                <w:left w:val="nil"/>
                <w:bottom w:val="nil"/>
                <w:right w:val="nil"/>
                <w:between w:val="nil"/>
              </w:pBdr>
              <w:spacing w:before="60" w:after="0" w:line="266" w:lineRule="auto"/>
              <w:ind w:left="125" w:right="782"/>
              <w:rPr>
                <w:color w:val="000000"/>
                <w:sz w:val="20"/>
                <w:szCs w:val="20"/>
              </w:rPr>
            </w:pPr>
            <w:r w:rsidRPr="009F0123">
              <w:rPr>
                <w:color w:val="000000"/>
                <w:sz w:val="20"/>
                <w:szCs w:val="20"/>
              </w:rPr>
              <w:t>Foliage gleaner</w:t>
            </w:r>
          </w:p>
          <w:p w14:paraId="172355DF" w14:textId="77777777" w:rsidR="002954F0" w:rsidRPr="009F0123" w:rsidRDefault="002F0901" w:rsidP="002954F0">
            <w:pPr>
              <w:pBdr>
                <w:top w:val="nil"/>
                <w:left w:val="nil"/>
                <w:bottom w:val="nil"/>
                <w:right w:val="nil"/>
                <w:between w:val="nil"/>
              </w:pBdr>
              <w:spacing w:before="60" w:after="0" w:line="266" w:lineRule="auto"/>
              <w:ind w:left="125" w:right="782"/>
              <w:rPr>
                <w:color w:val="000000"/>
                <w:sz w:val="20"/>
                <w:szCs w:val="20"/>
              </w:rPr>
            </w:pPr>
            <w:r w:rsidRPr="009F0123">
              <w:rPr>
                <w:color w:val="000000"/>
                <w:sz w:val="20"/>
                <w:szCs w:val="20"/>
              </w:rPr>
              <w:t>Frugivore</w:t>
            </w:r>
          </w:p>
          <w:p w14:paraId="655C26DD" w14:textId="77777777" w:rsidR="002954F0" w:rsidRPr="009F0123" w:rsidRDefault="002F0901" w:rsidP="002954F0">
            <w:pPr>
              <w:pBdr>
                <w:top w:val="nil"/>
                <w:left w:val="nil"/>
                <w:bottom w:val="nil"/>
                <w:right w:val="nil"/>
                <w:between w:val="nil"/>
              </w:pBdr>
              <w:spacing w:before="60" w:after="0" w:line="266" w:lineRule="auto"/>
              <w:ind w:left="125" w:right="782"/>
              <w:rPr>
                <w:color w:val="000000"/>
                <w:sz w:val="20"/>
                <w:szCs w:val="20"/>
              </w:rPr>
            </w:pPr>
            <w:r w:rsidRPr="009F0123">
              <w:rPr>
                <w:color w:val="000000"/>
                <w:sz w:val="20"/>
                <w:szCs w:val="20"/>
              </w:rPr>
              <w:t>Nectarivore</w:t>
            </w:r>
          </w:p>
          <w:p w14:paraId="00000216" w14:textId="7F406B2A" w:rsidR="00A2515D" w:rsidRPr="009F0123" w:rsidRDefault="002F0901" w:rsidP="002954F0">
            <w:pPr>
              <w:pBdr>
                <w:top w:val="nil"/>
                <w:left w:val="nil"/>
                <w:bottom w:val="nil"/>
                <w:right w:val="nil"/>
                <w:between w:val="nil"/>
              </w:pBdr>
              <w:spacing w:before="60" w:after="0" w:line="266" w:lineRule="auto"/>
              <w:ind w:left="125" w:right="782"/>
              <w:rPr>
                <w:color w:val="000000"/>
                <w:sz w:val="20"/>
                <w:szCs w:val="20"/>
              </w:rPr>
            </w:pPr>
            <w:r w:rsidRPr="009F0123">
              <w:rPr>
                <w:color w:val="000000"/>
                <w:sz w:val="20"/>
                <w:szCs w:val="20"/>
              </w:rPr>
              <w:t>Omnivore</w:t>
            </w:r>
          </w:p>
        </w:tc>
        <w:tc>
          <w:tcPr>
            <w:tcW w:w="2171" w:type="dxa"/>
            <w:tcBorders>
              <w:right w:val="nil"/>
            </w:tcBorders>
          </w:tcPr>
          <w:p w14:paraId="00000217"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Frugivore</w:t>
            </w:r>
          </w:p>
        </w:tc>
      </w:tr>
      <w:tr w:rsidR="00A2515D" w:rsidRPr="009F0123" w14:paraId="22D4CAC2" w14:textId="77777777">
        <w:trPr>
          <w:trHeight w:val="834"/>
        </w:trPr>
        <w:tc>
          <w:tcPr>
            <w:tcW w:w="1944" w:type="dxa"/>
            <w:tcBorders>
              <w:left w:val="nil"/>
            </w:tcBorders>
          </w:tcPr>
          <w:p w14:paraId="00000218"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PlantFamily</w:t>
            </w:r>
          </w:p>
        </w:tc>
        <w:tc>
          <w:tcPr>
            <w:tcW w:w="3082" w:type="dxa"/>
          </w:tcPr>
          <w:p w14:paraId="00000219" w14:textId="77777777" w:rsidR="00A2515D" w:rsidRPr="009F0123" w:rsidRDefault="002F0901">
            <w:pPr>
              <w:pBdr>
                <w:top w:val="nil"/>
                <w:left w:val="nil"/>
                <w:bottom w:val="nil"/>
                <w:right w:val="nil"/>
                <w:between w:val="nil"/>
              </w:pBdr>
              <w:spacing w:before="165" w:line="266" w:lineRule="auto"/>
              <w:ind w:left="122"/>
              <w:rPr>
                <w:color w:val="000000"/>
                <w:sz w:val="20"/>
                <w:szCs w:val="20"/>
              </w:rPr>
            </w:pPr>
            <w:r w:rsidRPr="009F0123">
              <w:rPr>
                <w:color w:val="000000"/>
                <w:sz w:val="20"/>
                <w:szCs w:val="20"/>
              </w:rPr>
              <w:t>Current scientific name of the plant family.</w:t>
            </w:r>
          </w:p>
        </w:tc>
        <w:tc>
          <w:tcPr>
            <w:tcW w:w="2288" w:type="dxa"/>
          </w:tcPr>
          <w:p w14:paraId="0000021A"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21B"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Piperaceae</w:t>
            </w:r>
          </w:p>
        </w:tc>
      </w:tr>
      <w:tr w:rsidR="00A2515D" w:rsidRPr="009F0123" w14:paraId="58734194" w14:textId="77777777">
        <w:trPr>
          <w:trHeight w:val="834"/>
        </w:trPr>
        <w:tc>
          <w:tcPr>
            <w:tcW w:w="1944" w:type="dxa"/>
            <w:tcBorders>
              <w:left w:val="nil"/>
            </w:tcBorders>
          </w:tcPr>
          <w:p w14:paraId="0000021C"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PlantGenus</w:t>
            </w:r>
          </w:p>
        </w:tc>
        <w:tc>
          <w:tcPr>
            <w:tcW w:w="3082" w:type="dxa"/>
          </w:tcPr>
          <w:p w14:paraId="0000021D" w14:textId="77777777" w:rsidR="00A2515D" w:rsidRPr="009F0123" w:rsidRDefault="002F0901">
            <w:pPr>
              <w:pBdr>
                <w:top w:val="nil"/>
                <w:left w:val="nil"/>
                <w:bottom w:val="nil"/>
                <w:right w:val="nil"/>
                <w:between w:val="nil"/>
              </w:pBdr>
              <w:spacing w:before="165" w:line="266" w:lineRule="auto"/>
              <w:ind w:left="122"/>
              <w:rPr>
                <w:color w:val="000000"/>
                <w:sz w:val="20"/>
                <w:szCs w:val="20"/>
              </w:rPr>
            </w:pPr>
            <w:r w:rsidRPr="009F0123">
              <w:rPr>
                <w:color w:val="000000"/>
                <w:sz w:val="20"/>
                <w:szCs w:val="20"/>
              </w:rPr>
              <w:t>Current scientific name of the plant genus.</w:t>
            </w:r>
          </w:p>
        </w:tc>
        <w:tc>
          <w:tcPr>
            <w:tcW w:w="2288" w:type="dxa"/>
          </w:tcPr>
          <w:p w14:paraId="0000021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21F" w14:textId="77777777" w:rsidR="00A2515D" w:rsidRPr="009F0123" w:rsidRDefault="002F0901">
            <w:pPr>
              <w:pBdr>
                <w:top w:val="nil"/>
                <w:left w:val="nil"/>
                <w:bottom w:val="nil"/>
                <w:right w:val="nil"/>
                <w:between w:val="nil"/>
              </w:pBdr>
              <w:spacing w:before="165"/>
              <w:ind w:left="122"/>
              <w:rPr>
                <w:i/>
                <w:color w:val="000000"/>
                <w:sz w:val="20"/>
                <w:szCs w:val="20"/>
              </w:rPr>
            </w:pPr>
            <w:r w:rsidRPr="009F0123">
              <w:rPr>
                <w:i/>
                <w:color w:val="000000"/>
                <w:sz w:val="20"/>
                <w:szCs w:val="20"/>
              </w:rPr>
              <w:t>Piper</w:t>
            </w:r>
          </w:p>
        </w:tc>
      </w:tr>
      <w:tr w:rsidR="00A2515D" w:rsidRPr="009F0123" w14:paraId="58A7A115" w14:textId="77777777">
        <w:trPr>
          <w:trHeight w:val="834"/>
        </w:trPr>
        <w:tc>
          <w:tcPr>
            <w:tcW w:w="1944" w:type="dxa"/>
            <w:tcBorders>
              <w:left w:val="nil"/>
            </w:tcBorders>
          </w:tcPr>
          <w:p w14:paraId="00000220"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PlantSpecies</w:t>
            </w:r>
          </w:p>
        </w:tc>
        <w:tc>
          <w:tcPr>
            <w:tcW w:w="3082" w:type="dxa"/>
          </w:tcPr>
          <w:p w14:paraId="00000221" w14:textId="77777777" w:rsidR="00A2515D" w:rsidRPr="009F0123" w:rsidRDefault="002F0901">
            <w:pPr>
              <w:pBdr>
                <w:top w:val="nil"/>
                <w:left w:val="nil"/>
                <w:bottom w:val="nil"/>
                <w:right w:val="nil"/>
                <w:between w:val="nil"/>
              </w:pBdr>
              <w:spacing w:before="165" w:line="266" w:lineRule="auto"/>
              <w:ind w:left="122"/>
              <w:rPr>
                <w:color w:val="000000"/>
                <w:sz w:val="20"/>
                <w:szCs w:val="20"/>
              </w:rPr>
            </w:pPr>
            <w:r w:rsidRPr="009F0123">
              <w:rPr>
                <w:color w:val="000000"/>
                <w:sz w:val="20"/>
                <w:szCs w:val="20"/>
              </w:rPr>
              <w:t>Scientific name of the plant as reported in the reference paper.</w:t>
            </w:r>
          </w:p>
        </w:tc>
        <w:tc>
          <w:tcPr>
            <w:tcW w:w="2288" w:type="dxa"/>
          </w:tcPr>
          <w:p w14:paraId="00000222"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223" w14:textId="77777777" w:rsidR="00A2515D" w:rsidRPr="009F0123" w:rsidRDefault="002F0901">
            <w:pPr>
              <w:pBdr>
                <w:top w:val="nil"/>
                <w:left w:val="nil"/>
                <w:bottom w:val="nil"/>
                <w:right w:val="nil"/>
                <w:between w:val="nil"/>
              </w:pBdr>
              <w:spacing w:before="165"/>
              <w:ind w:left="122"/>
              <w:rPr>
                <w:i/>
                <w:color w:val="000000"/>
                <w:sz w:val="20"/>
                <w:szCs w:val="20"/>
              </w:rPr>
            </w:pPr>
            <w:r w:rsidRPr="009F0123">
              <w:rPr>
                <w:i/>
                <w:color w:val="000000"/>
                <w:sz w:val="20"/>
                <w:szCs w:val="20"/>
              </w:rPr>
              <w:t>Photomorpha peltata</w:t>
            </w:r>
          </w:p>
        </w:tc>
      </w:tr>
    </w:tbl>
    <w:p w14:paraId="00000224" w14:textId="77777777" w:rsidR="00A2515D" w:rsidRPr="009F0123" w:rsidRDefault="00A2515D">
      <w:pPr>
        <w:rPr>
          <w:sz w:val="20"/>
          <w:szCs w:val="20"/>
        </w:rPr>
        <w:sectPr w:rsidR="00A2515D" w:rsidRPr="009F0123" w:rsidSect="008D53EA">
          <w:pgSz w:w="12240" w:h="15840"/>
          <w:pgMar w:top="1500" w:right="1200" w:bottom="1060" w:left="1300" w:header="0" w:footer="867" w:gutter="0"/>
          <w:lnNumType w:countBy="1" w:restart="continuous"/>
          <w:cols w:space="720"/>
          <w:docGrid w:linePitch="299"/>
        </w:sectPr>
      </w:pPr>
    </w:p>
    <w:p w14:paraId="00000225" w14:textId="1ABE89C6" w:rsidR="00A2515D" w:rsidRPr="009F0123" w:rsidRDefault="002F0901" w:rsidP="005F7D0D">
      <w:r w:rsidRPr="009F0123">
        <w:lastRenderedPageBreak/>
        <w:t>Table 5: Information about the interaction records in the NeoBat Interactions database (continued)</w:t>
      </w:r>
      <w:r w:rsidR="00192FAA" w:rsidRPr="009F0123">
        <w:t>.</w:t>
      </w:r>
    </w:p>
    <w:p w14:paraId="00000226" w14:textId="77777777" w:rsidR="00A2515D" w:rsidRPr="009F0123" w:rsidRDefault="00A2515D" w:rsidP="005F7D0D"/>
    <w:tbl>
      <w:tblPr>
        <w:tblStyle w:val="1"/>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31DB860F" w14:textId="77777777">
        <w:trPr>
          <w:trHeight w:val="535"/>
        </w:trPr>
        <w:tc>
          <w:tcPr>
            <w:tcW w:w="1944" w:type="dxa"/>
            <w:tcBorders>
              <w:left w:val="nil"/>
            </w:tcBorders>
          </w:tcPr>
          <w:p w14:paraId="00000227" w14:textId="77777777" w:rsidR="00A2515D" w:rsidRPr="009F0123" w:rsidRDefault="002F0901">
            <w:pPr>
              <w:pBdr>
                <w:top w:val="nil"/>
                <w:left w:val="nil"/>
                <w:bottom w:val="nil"/>
                <w:right w:val="nil"/>
                <w:between w:val="nil"/>
              </w:pBdr>
              <w:spacing w:before="192"/>
              <w:ind w:left="123"/>
              <w:rPr>
                <w:rFonts w:ascii="Georgia" w:eastAsia="Georgia" w:hAnsi="Georgia" w:cs="Georgia"/>
                <w:b/>
                <w:color w:val="000000"/>
                <w:sz w:val="20"/>
                <w:szCs w:val="20"/>
              </w:rPr>
            </w:pPr>
            <w:r w:rsidRPr="009F0123">
              <w:rPr>
                <w:rFonts w:ascii="Georgia" w:eastAsia="Georgia" w:hAnsi="Georgia" w:cs="Georgia"/>
                <w:b/>
                <w:color w:val="000000"/>
                <w:sz w:val="20"/>
                <w:szCs w:val="20"/>
              </w:rPr>
              <w:t>Variable</w:t>
            </w:r>
          </w:p>
        </w:tc>
        <w:tc>
          <w:tcPr>
            <w:tcW w:w="3082" w:type="dxa"/>
          </w:tcPr>
          <w:p w14:paraId="00000228"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Description</w:t>
            </w:r>
          </w:p>
        </w:tc>
        <w:tc>
          <w:tcPr>
            <w:tcW w:w="2288" w:type="dxa"/>
          </w:tcPr>
          <w:p w14:paraId="00000229"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Levels</w:t>
            </w:r>
          </w:p>
        </w:tc>
        <w:tc>
          <w:tcPr>
            <w:tcW w:w="2171" w:type="dxa"/>
            <w:tcBorders>
              <w:right w:val="nil"/>
            </w:tcBorders>
          </w:tcPr>
          <w:p w14:paraId="0000022A"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Example</w:t>
            </w:r>
          </w:p>
        </w:tc>
      </w:tr>
      <w:tr w:rsidR="00A2515D" w:rsidRPr="009F0123" w14:paraId="4DB2C8B6" w14:textId="77777777">
        <w:trPr>
          <w:trHeight w:val="2030"/>
        </w:trPr>
        <w:tc>
          <w:tcPr>
            <w:tcW w:w="1944" w:type="dxa"/>
            <w:tcBorders>
              <w:left w:val="nil"/>
            </w:tcBorders>
          </w:tcPr>
          <w:p w14:paraId="0000022B"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CurrentPlantSpecies</w:t>
            </w:r>
          </w:p>
        </w:tc>
        <w:tc>
          <w:tcPr>
            <w:tcW w:w="3082" w:type="dxa"/>
          </w:tcPr>
          <w:p w14:paraId="0000022C" w14:textId="77777777" w:rsidR="00A2515D" w:rsidRPr="009F0123" w:rsidRDefault="002F0901">
            <w:pPr>
              <w:pBdr>
                <w:top w:val="nil"/>
                <w:left w:val="nil"/>
                <w:bottom w:val="nil"/>
                <w:right w:val="nil"/>
                <w:between w:val="nil"/>
              </w:pBdr>
              <w:spacing w:before="165" w:line="266" w:lineRule="auto"/>
              <w:ind w:left="99" w:right="152" w:firstLine="22"/>
              <w:rPr>
                <w:color w:val="000000"/>
                <w:sz w:val="20"/>
                <w:szCs w:val="20"/>
              </w:rPr>
            </w:pPr>
            <w:r w:rsidRPr="009F0123">
              <w:rPr>
                <w:color w:val="000000"/>
                <w:sz w:val="20"/>
                <w:szCs w:val="20"/>
              </w:rPr>
              <w:t>Current scientific name of the plant, validated with The Plant List database (http://www.theplantlist.org) and the REFLORA database (http://reflora.jbrj.gov.br).</w:t>
            </w:r>
          </w:p>
        </w:tc>
        <w:tc>
          <w:tcPr>
            <w:tcW w:w="2288" w:type="dxa"/>
          </w:tcPr>
          <w:p w14:paraId="0000022D"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22E" w14:textId="77777777" w:rsidR="00A2515D" w:rsidRPr="009F0123" w:rsidRDefault="002F0901">
            <w:pPr>
              <w:pBdr>
                <w:top w:val="nil"/>
                <w:left w:val="nil"/>
                <w:bottom w:val="nil"/>
                <w:right w:val="nil"/>
                <w:between w:val="nil"/>
              </w:pBdr>
              <w:spacing w:before="165"/>
              <w:ind w:left="122"/>
              <w:rPr>
                <w:i/>
                <w:color w:val="000000"/>
                <w:sz w:val="20"/>
                <w:szCs w:val="20"/>
              </w:rPr>
            </w:pPr>
            <w:r w:rsidRPr="009F0123">
              <w:rPr>
                <w:i/>
                <w:color w:val="000000"/>
                <w:sz w:val="20"/>
                <w:szCs w:val="20"/>
              </w:rPr>
              <w:t>Piper peltatum</w:t>
            </w:r>
          </w:p>
        </w:tc>
      </w:tr>
      <w:tr w:rsidR="00A2515D" w:rsidRPr="009F0123" w14:paraId="5ECAD119" w14:textId="77777777" w:rsidTr="002954F0">
        <w:trPr>
          <w:trHeight w:val="2473"/>
        </w:trPr>
        <w:tc>
          <w:tcPr>
            <w:tcW w:w="1944" w:type="dxa"/>
            <w:tcBorders>
              <w:left w:val="nil"/>
            </w:tcBorders>
          </w:tcPr>
          <w:p w14:paraId="0000022F"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LifeForm</w:t>
            </w:r>
          </w:p>
        </w:tc>
        <w:tc>
          <w:tcPr>
            <w:tcW w:w="3082" w:type="dxa"/>
          </w:tcPr>
          <w:p w14:paraId="00000230"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Life form of the plant species.</w:t>
            </w:r>
          </w:p>
        </w:tc>
        <w:tc>
          <w:tcPr>
            <w:tcW w:w="2288" w:type="dxa"/>
          </w:tcPr>
          <w:p w14:paraId="02007230" w14:textId="77777777" w:rsidR="002954F0" w:rsidRPr="009F0123" w:rsidRDefault="002F0901" w:rsidP="002954F0">
            <w:pPr>
              <w:pBdr>
                <w:top w:val="nil"/>
                <w:left w:val="nil"/>
                <w:bottom w:val="nil"/>
                <w:right w:val="nil"/>
                <w:between w:val="nil"/>
              </w:pBdr>
              <w:spacing w:beforeLines="40" w:before="96" w:after="0" w:line="266" w:lineRule="auto"/>
              <w:ind w:left="114" w:right="793" w:firstLine="5"/>
              <w:rPr>
                <w:color w:val="000000"/>
                <w:sz w:val="20"/>
                <w:szCs w:val="20"/>
              </w:rPr>
            </w:pPr>
            <w:r w:rsidRPr="009F0123">
              <w:rPr>
                <w:color w:val="000000"/>
                <w:sz w:val="20"/>
                <w:szCs w:val="20"/>
              </w:rPr>
              <w:t>Herb</w:t>
            </w:r>
          </w:p>
          <w:p w14:paraId="7BC83D78" w14:textId="77777777" w:rsidR="002954F0" w:rsidRPr="009F0123" w:rsidRDefault="002F0901" w:rsidP="002954F0">
            <w:pPr>
              <w:pBdr>
                <w:top w:val="nil"/>
                <w:left w:val="nil"/>
                <w:bottom w:val="nil"/>
                <w:right w:val="nil"/>
                <w:between w:val="nil"/>
              </w:pBdr>
              <w:spacing w:beforeLines="40" w:before="96" w:after="0" w:line="266" w:lineRule="auto"/>
              <w:ind w:left="114" w:right="793" w:firstLine="5"/>
              <w:rPr>
                <w:color w:val="000000"/>
                <w:sz w:val="20"/>
                <w:szCs w:val="20"/>
              </w:rPr>
            </w:pPr>
            <w:r w:rsidRPr="009F0123">
              <w:rPr>
                <w:color w:val="000000"/>
                <w:sz w:val="20"/>
                <w:szCs w:val="20"/>
              </w:rPr>
              <w:t>Palm-tree</w:t>
            </w:r>
          </w:p>
          <w:p w14:paraId="06130FE2" w14:textId="77777777" w:rsidR="002954F0" w:rsidRPr="009F0123" w:rsidRDefault="002F0901" w:rsidP="002954F0">
            <w:pPr>
              <w:pBdr>
                <w:top w:val="nil"/>
                <w:left w:val="nil"/>
                <w:bottom w:val="nil"/>
                <w:right w:val="nil"/>
                <w:between w:val="nil"/>
              </w:pBdr>
              <w:spacing w:beforeLines="40" w:before="96" w:after="0" w:line="266" w:lineRule="auto"/>
              <w:ind w:left="114" w:right="793" w:firstLine="5"/>
              <w:rPr>
                <w:color w:val="000000"/>
                <w:sz w:val="20"/>
                <w:szCs w:val="20"/>
              </w:rPr>
            </w:pPr>
            <w:r w:rsidRPr="009F0123">
              <w:rPr>
                <w:color w:val="000000"/>
                <w:sz w:val="20"/>
                <w:szCs w:val="20"/>
              </w:rPr>
              <w:t>Shrub</w:t>
            </w:r>
          </w:p>
          <w:p w14:paraId="61C03419" w14:textId="77777777" w:rsidR="002954F0" w:rsidRPr="009F0123" w:rsidRDefault="002F0901" w:rsidP="002954F0">
            <w:pPr>
              <w:pBdr>
                <w:top w:val="nil"/>
                <w:left w:val="nil"/>
                <w:bottom w:val="nil"/>
                <w:right w:val="nil"/>
                <w:between w:val="nil"/>
              </w:pBdr>
              <w:spacing w:beforeLines="40" w:before="96" w:after="0" w:line="266" w:lineRule="auto"/>
              <w:ind w:left="114" w:right="793" w:firstLine="5"/>
              <w:rPr>
                <w:color w:val="000000"/>
                <w:sz w:val="20"/>
                <w:szCs w:val="20"/>
              </w:rPr>
            </w:pPr>
            <w:r w:rsidRPr="009F0123">
              <w:rPr>
                <w:color w:val="000000"/>
                <w:sz w:val="20"/>
                <w:szCs w:val="20"/>
              </w:rPr>
              <w:t>Succulent</w:t>
            </w:r>
          </w:p>
          <w:p w14:paraId="112FAD38" w14:textId="77777777" w:rsidR="002954F0" w:rsidRPr="009F0123" w:rsidRDefault="002F0901" w:rsidP="002954F0">
            <w:pPr>
              <w:pBdr>
                <w:top w:val="nil"/>
                <w:left w:val="nil"/>
                <w:bottom w:val="nil"/>
                <w:right w:val="nil"/>
                <w:between w:val="nil"/>
              </w:pBdr>
              <w:spacing w:beforeLines="40" w:before="96" w:after="0" w:line="266" w:lineRule="auto"/>
              <w:ind w:left="114" w:right="793" w:firstLine="5"/>
              <w:rPr>
                <w:color w:val="000000"/>
                <w:sz w:val="20"/>
                <w:szCs w:val="20"/>
              </w:rPr>
            </w:pPr>
            <w:r w:rsidRPr="009F0123">
              <w:rPr>
                <w:color w:val="000000"/>
                <w:sz w:val="20"/>
                <w:szCs w:val="20"/>
              </w:rPr>
              <w:t>Tree</w:t>
            </w:r>
          </w:p>
          <w:p w14:paraId="00000232" w14:textId="5CDFCFB1" w:rsidR="00A2515D" w:rsidRPr="009F0123" w:rsidRDefault="002F0901" w:rsidP="002954F0">
            <w:pPr>
              <w:pBdr>
                <w:top w:val="nil"/>
                <w:left w:val="nil"/>
                <w:bottom w:val="nil"/>
                <w:right w:val="nil"/>
                <w:between w:val="nil"/>
              </w:pBdr>
              <w:spacing w:beforeLines="40" w:before="96" w:after="0" w:line="266" w:lineRule="auto"/>
              <w:ind w:left="114" w:right="793" w:firstLine="5"/>
              <w:rPr>
                <w:color w:val="000000"/>
                <w:sz w:val="20"/>
                <w:szCs w:val="20"/>
              </w:rPr>
            </w:pPr>
            <w:r w:rsidRPr="009F0123">
              <w:rPr>
                <w:color w:val="000000"/>
                <w:sz w:val="20"/>
                <w:szCs w:val="20"/>
              </w:rPr>
              <w:t>Vine</w:t>
            </w:r>
          </w:p>
        </w:tc>
        <w:tc>
          <w:tcPr>
            <w:tcW w:w="2171" w:type="dxa"/>
            <w:tcBorders>
              <w:right w:val="nil"/>
            </w:tcBorders>
          </w:tcPr>
          <w:p w14:paraId="00000233"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Shrub</w:t>
            </w:r>
          </w:p>
        </w:tc>
      </w:tr>
      <w:tr w:rsidR="00A2515D" w:rsidRPr="009F0123" w14:paraId="25C483E6" w14:textId="77777777">
        <w:trPr>
          <w:trHeight w:val="834"/>
        </w:trPr>
        <w:tc>
          <w:tcPr>
            <w:tcW w:w="1944" w:type="dxa"/>
            <w:tcBorders>
              <w:left w:val="nil"/>
            </w:tcBorders>
          </w:tcPr>
          <w:p w14:paraId="00000234"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SuccessionalStage</w:t>
            </w:r>
          </w:p>
        </w:tc>
        <w:tc>
          <w:tcPr>
            <w:tcW w:w="3082" w:type="dxa"/>
          </w:tcPr>
          <w:p w14:paraId="00000235" w14:textId="77777777" w:rsidR="00A2515D" w:rsidRPr="009F0123" w:rsidRDefault="002F0901">
            <w:pPr>
              <w:pBdr>
                <w:top w:val="nil"/>
                <w:left w:val="nil"/>
                <w:bottom w:val="nil"/>
                <w:right w:val="nil"/>
                <w:between w:val="nil"/>
              </w:pBdr>
              <w:spacing w:before="165" w:line="266" w:lineRule="auto"/>
              <w:ind w:left="122"/>
              <w:rPr>
                <w:color w:val="000000"/>
                <w:sz w:val="20"/>
                <w:szCs w:val="20"/>
              </w:rPr>
            </w:pPr>
            <w:r w:rsidRPr="009F0123">
              <w:rPr>
                <w:color w:val="000000"/>
                <w:sz w:val="20"/>
                <w:szCs w:val="20"/>
              </w:rPr>
              <w:t>Successional stage of the plant species.</w:t>
            </w:r>
          </w:p>
        </w:tc>
        <w:tc>
          <w:tcPr>
            <w:tcW w:w="2288" w:type="dxa"/>
          </w:tcPr>
          <w:p w14:paraId="3636FAAA" w14:textId="77777777" w:rsidR="002954F0" w:rsidRPr="009F0123" w:rsidRDefault="002F0901" w:rsidP="002954F0">
            <w:pPr>
              <w:pBdr>
                <w:top w:val="nil"/>
                <w:left w:val="nil"/>
                <w:bottom w:val="nil"/>
                <w:right w:val="nil"/>
                <w:between w:val="nil"/>
              </w:pBdr>
              <w:spacing w:beforeLines="40" w:before="96" w:after="0" w:line="266" w:lineRule="auto"/>
              <w:ind w:left="122" w:right="1665"/>
              <w:rPr>
                <w:color w:val="000000"/>
                <w:sz w:val="20"/>
                <w:szCs w:val="20"/>
              </w:rPr>
            </w:pPr>
            <w:r w:rsidRPr="009F0123">
              <w:rPr>
                <w:color w:val="000000"/>
                <w:sz w:val="20"/>
                <w:szCs w:val="20"/>
              </w:rPr>
              <w:t>Early</w:t>
            </w:r>
          </w:p>
          <w:p w14:paraId="00000236" w14:textId="25868F5F" w:rsidR="00A2515D" w:rsidRPr="009F0123" w:rsidRDefault="002F0901" w:rsidP="002954F0">
            <w:pPr>
              <w:pBdr>
                <w:top w:val="nil"/>
                <w:left w:val="nil"/>
                <w:bottom w:val="nil"/>
                <w:right w:val="nil"/>
                <w:between w:val="nil"/>
              </w:pBdr>
              <w:spacing w:beforeLines="40" w:before="96" w:after="0" w:line="266" w:lineRule="auto"/>
              <w:ind w:left="122" w:right="1665"/>
              <w:rPr>
                <w:color w:val="000000"/>
                <w:sz w:val="20"/>
                <w:szCs w:val="20"/>
              </w:rPr>
            </w:pPr>
            <w:r w:rsidRPr="009F0123">
              <w:rPr>
                <w:color w:val="000000"/>
                <w:sz w:val="20"/>
                <w:szCs w:val="20"/>
              </w:rPr>
              <w:t>Late</w:t>
            </w:r>
          </w:p>
        </w:tc>
        <w:tc>
          <w:tcPr>
            <w:tcW w:w="2171" w:type="dxa"/>
            <w:tcBorders>
              <w:right w:val="nil"/>
            </w:tcBorders>
          </w:tcPr>
          <w:p w14:paraId="00000237"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Early</w:t>
            </w:r>
          </w:p>
        </w:tc>
      </w:tr>
      <w:tr w:rsidR="00A2515D" w:rsidRPr="009F0123" w14:paraId="7F04E3E5" w14:textId="77777777" w:rsidTr="002954F0">
        <w:trPr>
          <w:trHeight w:val="948"/>
        </w:trPr>
        <w:tc>
          <w:tcPr>
            <w:tcW w:w="1944" w:type="dxa"/>
            <w:tcBorders>
              <w:left w:val="nil"/>
            </w:tcBorders>
          </w:tcPr>
          <w:p w14:paraId="00000238"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Interaction</w:t>
            </w:r>
          </w:p>
        </w:tc>
        <w:tc>
          <w:tcPr>
            <w:tcW w:w="3082" w:type="dxa"/>
          </w:tcPr>
          <w:p w14:paraId="00000239"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Type of interaction described.</w:t>
            </w:r>
          </w:p>
        </w:tc>
        <w:tc>
          <w:tcPr>
            <w:tcW w:w="2288" w:type="dxa"/>
          </w:tcPr>
          <w:p w14:paraId="4B4F52B1" w14:textId="77777777" w:rsidR="002954F0" w:rsidRPr="009F0123" w:rsidRDefault="002F0901" w:rsidP="002954F0">
            <w:pPr>
              <w:pBdr>
                <w:top w:val="nil"/>
                <w:left w:val="nil"/>
                <w:bottom w:val="nil"/>
                <w:right w:val="nil"/>
                <w:between w:val="nil"/>
              </w:pBdr>
              <w:spacing w:beforeLines="40" w:before="96" w:after="0" w:line="266" w:lineRule="auto"/>
              <w:ind w:left="122" w:right="1063"/>
              <w:rPr>
                <w:color w:val="000000"/>
                <w:sz w:val="20"/>
                <w:szCs w:val="20"/>
              </w:rPr>
            </w:pPr>
            <w:r w:rsidRPr="009F0123">
              <w:rPr>
                <w:color w:val="000000"/>
                <w:sz w:val="20"/>
                <w:szCs w:val="20"/>
              </w:rPr>
              <w:t>Frugivory</w:t>
            </w:r>
          </w:p>
          <w:p w14:paraId="0000023A" w14:textId="572F43F8" w:rsidR="00A2515D" w:rsidRPr="009F0123" w:rsidRDefault="002F0901" w:rsidP="002954F0">
            <w:pPr>
              <w:pBdr>
                <w:top w:val="nil"/>
                <w:left w:val="nil"/>
                <w:bottom w:val="nil"/>
                <w:right w:val="nil"/>
                <w:between w:val="nil"/>
              </w:pBdr>
              <w:spacing w:beforeLines="40" w:before="96" w:after="0" w:line="266" w:lineRule="auto"/>
              <w:ind w:left="122" w:right="1063"/>
              <w:rPr>
                <w:color w:val="000000"/>
                <w:sz w:val="20"/>
                <w:szCs w:val="20"/>
              </w:rPr>
            </w:pPr>
            <w:r w:rsidRPr="009F0123">
              <w:rPr>
                <w:color w:val="000000"/>
                <w:sz w:val="20"/>
                <w:szCs w:val="20"/>
              </w:rPr>
              <w:t>Nectarivory</w:t>
            </w:r>
          </w:p>
        </w:tc>
        <w:tc>
          <w:tcPr>
            <w:tcW w:w="2171" w:type="dxa"/>
            <w:tcBorders>
              <w:right w:val="nil"/>
            </w:tcBorders>
          </w:tcPr>
          <w:p w14:paraId="0000023B"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Frugivory</w:t>
            </w:r>
          </w:p>
        </w:tc>
      </w:tr>
      <w:tr w:rsidR="00A2515D" w:rsidRPr="009F0123" w14:paraId="79A7C41F" w14:textId="77777777">
        <w:trPr>
          <w:trHeight w:val="1432"/>
        </w:trPr>
        <w:tc>
          <w:tcPr>
            <w:tcW w:w="1944" w:type="dxa"/>
            <w:tcBorders>
              <w:left w:val="nil"/>
            </w:tcBorders>
          </w:tcPr>
          <w:p w14:paraId="0000023C"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Weight</w:t>
            </w:r>
          </w:p>
        </w:tc>
        <w:tc>
          <w:tcPr>
            <w:tcW w:w="3082" w:type="dxa"/>
          </w:tcPr>
          <w:p w14:paraId="0000023D" w14:textId="77777777" w:rsidR="00A2515D" w:rsidRPr="009F0123" w:rsidRDefault="002F0901">
            <w:pPr>
              <w:pBdr>
                <w:top w:val="nil"/>
                <w:left w:val="nil"/>
                <w:bottom w:val="nil"/>
                <w:right w:val="nil"/>
                <w:between w:val="nil"/>
              </w:pBdr>
              <w:spacing w:before="165" w:line="266" w:lineRule="auto"/>
              <w:ind w:left="117" w:right="152" w:firstLine="5"/>
              <w:rPr>
                <w:color w:val="000000"/>
                <w:sz w:val="20"/>
                <w:szCs w:val="20"/>
              </w:rPr>
            </w:pPr>
            <w:r w:rsidRPr="009F0123">
              <w:rPr>
                <w:color w:val="000000"/>
                <w:sz w:val="20"/>
                <w:szCs w:val="20"/>
              </w:rPr>
              <w:t>Frugivory: Number of fecal samples containing the plant seed. Nectarivory: Number of visits per sampling unit.</w:t>
            </w:r>
          </w:p>
        </w:tc>
        <w:tc>
          <w:tcPr>
            <w:tcW w:w="2288" w:type="dxa"/>
          </w:tcPr>
          <w:p w14:paraId="0000023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 to 219</w:t>
            </w:r>
          </w:p>
        </w:tc>
        <w:tc>
          <w:tcPr>
            <w:tcW w:w="2171" w:type="dxa"/>
            <w:tcBorders>
              <w:right w:val="nil"/>
            </w:tcBorders>
          </w:tcPr>
          <w:p w14:paraId="0000023F"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w:t>
            </w:r>
          </w:p>
        </w:tc>
      </w:tr>
    </w:tbl>
    <w:p w14:paraId="1036C0C3" w14:textId="77777777" w:rsidR="00A2515D" w:rsidRPr="009F0123" w:rsidRDefault="00A2515D">
      <w:pPr>
        <w:rPr>
          <w:sz w:val="20"/>
          <w:szCs w:val="20"/>
        </w:rPr>
      </w:pPr>
    </w:p>
    <w:p w14:paraId="00000240" w14:textId="1C5FCB56" w:rsidR="00372906" w:rsidRPr="009F0123" w:rsidRDefault="00372906">
      <w:pPr>
        <w:rPr>
          <w:sz w:val="20"/>
          <w:szCs w:val="20"/>
        </w:rPr>
      </w:pPr>
      <w:r w:rsidRPr="009F0123">
        <w:rPr>
          <w:sz w:val="20"/>
          <w:szCs w:val="20"/>
        </w:rPr>
        <w:br w:type="page"/>
      </w:r>
    </w:p>
    <w:p w14:paraId="22086D8C" w14:textId="77777777" w:rsidR="00372906" w:rsidRPr="009F0123" w:rsidRDefault="00372906">
      <w:pPr>
        <w:rPr>
          <w:sz w:val="20"/>
          <w:szCs w:val="20"/>
        </w:rPr>
        <w:sectPr w:rsidR="00372906" w:rsidRPr="009F0123" w:rsidSect="008D53EA">
          <w:pgSz w:w="12240" w:h="15840"/>
          <w:pgMar w:top="1500" w:right="1200" w:bottom="1060" w:left="1300" w:header="0" w:footer="867" w:gutter="0"/>
          <w:lnNumType w:countBy="1" w:restart="continuous"/>
          <w:cols w:space="720"/>
          <w:docGrid w:linePitch="299"/>
        </w:sectPr>
      </w:pPr>
    </w:p>
    <w:p w14:paraId="73D4FDA2" w14:textId="001CC3F2" w:rsidR="00445D9C" w:rsidRPr="009F0123" w:rsidRDefault="00CD1A05">
      <w:pPr>
        <w:pStyle w:val="Ttulo1"/>
        <w:spacing w:before="143"/>
        <w:ind w:firstLine="140"/>
        <w:rPr>
          <w:rFonts w:ascii="Palatino Linotype" w:hAnsi="Palatino Linotype"/>
        </w:rPr>
      </w:pPr>
      <w:bookmarkStart w:id="599" w:name="bookmark=id.1ci93xb" w:colFirst="0" w:colLast="0"/>
      <w:bookmarkEnd w:id="599"/>
      <w:r w:rsidRPr="009F0123">
        <w:rPr>
          <w:rFonts w:ascii="Palatino Linotype" w:hAnsi="Palatino Linotype"/>
        </w:rPr>
        <w:lastRenderedPageBreak/>
        <w:t>REFERENCE</w:t>
      </w:r>
      <w:r w:rsidR="00E90EBB" w:rsidRPr="009F0123">
        <w:rPr>
          <w:rFonts w:ascii="Palatino Linotype" w:hAnsi="Palatino Linotype"/>
        </w:rPr>
        <w:t>S</w:t>
      </w:r>
    </w:p>
    <w:p w14:paraId="2E372B66" w14:textId="77777777" w:rsidR="00E90EBB" w:rsidRPr="009F0123" w:rsidRDefault="00E90EBB" w:rsidP="00445D9C">
      <w:pPr>
        <w:pBdr>
          <w:top w:val="nil"/>
          <w:left w:val="nil"/>
          <w:bottom w:val="nil"/>
          <w:right w:val="nil"/>
          <w:between w:val="nil"/>
        </w:pBdr>
        <w:spacing w:before="225" w:line="266" w:lineRule="auto"/>
        <w:ind w:left="284" w:right="-41" w:hanging="284"/>
        <w:jc w:val="both"/>
        <w:rPr>
          <w:color w:val="000000"/>
        </w:rPr>
      </w:pPr>
    </w:p>
    <w:p w14:paraId="00000242" w14:textId="7C99B6F5" w:rsidR="00A2515D" w:rsidRPr="009F0123" w:rsidRDefault="002F0901" w:rsidP="0004761C">
      <w:pPr>
        <w:pBdr>
          <w:top w:val="nil"/>
          <w:left w:val="nil"/>
          <w:bottom w:val="nil"/>
          <w:right w:val="nil"/>
          <w:between w:val="nil"/>
        </w:pBdr>
        <w:spacing w:before="225" w:line="266" w:lineRule="auto"/>
        <w:ind w:left="284" w:right="-41" w:hanging="284"/>
        <w:jc w:val="both"/>
        <w:rPr>
          <w:color w:val="000000"/>
          <w:sz w:val="24"/>
          <w:szCs w:val="24"/>
        </w:rPr>
      </w:pPr>
      <w:r w:rsidRPr="00D85772">
        <w:rPr>
          <w:color w:val="000000"/>
          <w:sz w:val="24"/>
          <w:szCs w:val="24"/>
          <w:lang w:val="es-419"/>
          <w:rPrChange w:id="600" w:author="Guillermo Florez" w:date="2021-10-14T10:05:00Z">
            <w:rPr>
              <w:color w:val="000000"/>
              <w:sz w:val="24"/>
              <w:szCs w:val="24"/>
            </w:rPr>
          </w:rPrChange>
        </w:rPr>
        <w:t>Acosta</w:t>
      </w:r>
      <w:r w:rsidR="001C74A1" w:rsidRPr="00D85772">
        <w:rPr>
          <w:color w:val="000000"/>
          <w:sz w:val="24"/>
          <w:szCs w:val="24"/>
          <w:lang w:val="es-419"/>
          <w:rPrChange w:id="601" w:author="Guillermo Florez" w:date="2021-10-14T10:05:00Z">
            <w:rPr>
              <w:color w:val="000000"/>
              <w:sz w:val="24"/>
              <w:szCs w:val="24"/>
            </w:rPr>
          </w:rPrChange>
        </w:rPr>
        <w:t>,</w:t>
      </w:r>
      <w:r w:rsidRPr="00D85772">
        <w:rPr>
          <w:color w:val="000000"/>
          <w:sz w:val="24"/>
          <w:szCs w:val="24"/>
          <w:lang w:val="es-419"/>
          <w:rPrChange w:id="602" w:author="Guillermo Florez" w:date="2021-10-14T10:05:00Z">
            <w:rPr>
              <w:color w:val="000000"/>
              <w:sz w:val="24"/>
              <w:szCs w:val="24"/>
            </w:rPr>
          </w:rPrChange>
        </w:rPr>
        <w:t xml:space="preserve"> L and </w:t>
      </w:r>
      <w:r w:rsidR="001C74A1" w:rsidRPr="00D85772">
        <w:rPr>
          <w:color w:val="000000"/>
          <w:sz w:val="24"/>
          <w:szCs w:val="24"/>
          <w:lang w:val="es-419"/>
          <w:rPrChange w:id="603" w:author="Guillermo Florez" w:date="2021-10-14T10:05:00Z">
            <w:rPr>
              <w:color w:val="000000"/>
              <w:sz w:val="24"/>
              <w:szCs w:val="24"/>
            </w:rPr>
          </w:rPrChange>
        </w:rPr>
        <w:t xml:space="preserve">F. </w:t>
      </w:r>
      <w:r w:rsidRPr="00D85772">
        <w:rPr>
          <w:color w:val="000000"/>
          <w:sz w:val="24"/>
          <w:szCs w:val="24"/>
          <w:lang w:val="es-419"/>
          <w:rPrChange w:id="604" w:author="Guillermo Florez" w:date="2021-10-14T10:05:00Z">
            <w:rPr>
              <w:color w:val="000000"/>
              <w:sz w:val="24"/>
              <w:szCs w:val="24"/>
            </w:rPr>
          </w:rPrChange>
        </w:rPr>
        <w:t xml:space="preserve">Aguanta. 2006. Un nuevo aporte en el conocimiento de la dieta de los murciélagos </w:t>
      </w:r>
      <w:r w:rsidR="003627EC" w:rsidRPr="00D85772">
        <w:rPr>
          <w:color w:val="000000"/>
          <w:sz w:val="24"/>
          <w:szCs w:val="24"/>
          <w:lang w:val="es-419"/>
          <w:rPrChange w:id="605" w:author="Guillermo Florez" w:date="2021-10-14T10:05:00Z">
            <w:rPr>
              <w:color w:val="000000"/>
              <w:sz w:val="24"/>
              <w:szCs w:val="24"/>
            </w:rPr>
          </w:rPrChange>
        </w:rPr>
        <w:t>frugívoros</w:t>
      </w:r>
      <w:r w:rsidRPr="00D85772">
        <w:rPr>
          <w:color w:val="000000"/>
          <w:sz w:val="24"/>
          <w:szCs w:val="24"/>
          <w:lang w:val="es-419"/>
          <w:rPrChange w:id="606" w:author="Guillermo Florez" w:date="2021-10-14T10:05:00Z">
            <w:rPr>
              <w:color w:val="000000"/>
              <w:sz w:val="24"/>
              <w:szCs w:val="24"/>
            </w:rPr>
          </w:rPrChange>
        </w:rPr>
        <w:t xml:space="preserve"> </w:t>
      </w:r>
      <w:r w:rsidR="001C74A1" w:rsidRPr="00D85772">
        <w:rPr>
          <w:i/>
          <w:iCs/>
          <w:color w:val="000000"/>
          <w:sz w:val="24"/>
          <w:szCs w:val="24"/>
          <w:lang w:val="es-419"/>
          <w:rPrChange w:id="607" w:author="Guillermo Florez" w:date="2021-10-14T10:05:00Z">
            <w:rPr>
              <w:i/>
              <w:iCs/>
              <w:color w:val="000000"/>
              <w:sz w:val="24"/>
              <w:szCs w:val="24"/>
            </w:rPr>
          </w:rPrChange>
        </w:rPr>
        <w:t>A</w:t>
      </w:r>
      <w:r w:rsidRPr="00D85772">
        <w:rPr>
          <w:i/>
          <w:iCs/>
          <w:color w:val="000000"/>
          <w:sz w:val="24"/>
          <w:szCs w:val="24"/>
          <w:lang w:val="es-419"/>
          <w:rPrChange w:id="608" w:author="Guillermo Florez" w:date="2021-10-14T10:05:00Z">
            <w:rPr>
              <w:i/>
              <w:iCs/>
              <w:color w:val="000000"/>
              <w:sz w:val="24"/>
              <w:szCs w:val="24"/>
            </w:rPr>
          </w:rPrChange>
        </w:rPr>
        <w:t xml:space="preserve">rtibeus </w:t>
      </w:r>
      <w:r w:rsidR="003627EC" w:rsidRPr="00D85772">
        <w:rPr>
          <w:i/>
          <w:iCs/>
          <w:color w:val="000000"/>
          <w:sz w:val="24"/>
          <w:szCs w:val="24"/>
          <w:lang w:val="es-419"/>
          <w:rPrChange w:id="609" w:author="Guillermo Florez" w:date="2021-10-14T10:05:00Z">
            <w:rPr>
              <w:i/>
              <w:iCs/>
              <w:color w:val="000000"/>
              <w:sz w:val="24"/>
              <w:szCs w:val="24"/>
            </w:rPr>
          </w:rPrChange>
        </w:rPr>
        <w:t>lituratu</w:t>
      </w:r>
      <w:r w:rsidR="003627EC" w:rsidRPr="00D85772">
        <w:rPr>
          <w:color w:val="000000"/>
          <w:sz w:val="24"/>
          <w:szCs w:val="24"/>
          <w:lang w:val="es-419"/>
          <w:rPrChange w:id="610" w:author="Guillermo Florez" w:date="2021-10-14T10:05:00Z">
            <w:rPr>
              <w:color w:val="000000"/>
              <w:sz w:val="24"/>
              <w:szCs w:val="24"/>
            </w:rPr>
          </w:rPrChange>
        </w:rPr>
        <w:t>s y</w:t>
      </w:r>
      <w:r w:rsidR="003627EC" w:rsidRPr="00D85772">
        <w:rPr>
          <w:i/>
          <w:iCs/>
          <w:color w:val="000000"/>
          <w:sz w:val="24"/>
          <w:szCs w:val="24"/>
          <w:lang w:val="es-419"/>
          <w:rPrChange w:id="611" w:author="Guillermo Florez" w:date="2021-10-14T10:05:00Z">
            <w:rPr>
              <w:i/>
              <w:iCs/>
              <w:color w:val="000000"/>
              <w:sz w:val="24"/>
              <w:szCs w:val="24"/>
            </w:rPr>
          </w:rPrChange>
        </w:rPr>
        <w:t xml:space="preserve"> A</w:t>
      </w:r>
      <w:r w:rsidRPr="00D85772">
        <w:rPr>
          <w:i/>
          <w:iCs/>
          <w:color w:val="000000"/>
          <w:sz w:val="24"/>
          <w:szCs w:val="24"/>
          <w:lang w:val="es-419"/>
          <w:rPrChange w:id="612" w:author="Guillermo Florez" w:date="2021-10-14T10:05:00Z">
            <w:rPr>
              <w:i/>
              <w:iCs/>
              <w:color w:val="000000"/>
              <w:sz w:val="24"/>
              <w:szCs w:val="24"/>
            </w:rPr>
          </w:rPrChange>
        </w:rPr>
        <w:t>.</w:t>
      </w:r>
      <w:r w:rsidR="003627EC" w:rsidRPr="00D85772">
        <w:rPr>
          <w:i/>
          <w:iCs/>
          <w:sz w:val="24"/>
          <w:szCs w:val="24"/>
          <w:lang w:val="es-419"/>
          <w:rPrChange w:id="613" w:author="Guillermo Florez" w:date="2021-10-14T10:05:00Z">
            <w:rPr>
              <w:i/>
              <w:iCs/>
              <w:sz w:val="24"/>
              <w:szCs w:val="24"/>
            </w:rPr>
          </w:rPrChange>
        </w:rPr>
        <w:t xml:space="preserve"> </w:t>
      </w:r>
      <w:r w:rsidR="003627EC" w:rsidRPr="00D85772">
        <w:rPr>
          <w:i/>
          <w:iCs/>
          <w:color w:val="000000"/>
          <w:sz w:val="24"/>
          <w:szCs w:val="24"/>
          <w:lang w:val="es-419"/>
          <w:rPrChange w:id="614" w:author="Guillermo Florez" w:date="2021-10-14T10:05:00Z">
            <w:rPr>
              <w:i/>
              <w:iCs/>
              <w:color w:val="000000"/>
              <w:sz w:val="24"/>
              <w:szCs w:val="24"/>
            </w:rPr>
          </w:rPrChange>
        </w:rPr>
        <w:t>jamaicensis</w:t>
      </w:r>
      <w:r w:rsidRPr="00D85772">
        <w:rPr>
          <w:color w:val="000000"/>
          <w:sz w:val="24"/>
          <w:szCs w:val="24"/>
          <w:lang w:val="es-419"/>
          <w:rPrChange w:id="615" w:author="Guillermo Florez" w:date="2021-10-14T10:05:00Z">
            <w:rPr>
              <w:color w:val="000000"/>
              <w:sz w:val="24"/>
              <w:szCs w:val="24"/>
            </w:rPr>
          </w:rPrChange>
        </w:rPr>
        <w:t xml:space="preserve">. </w:t>
      </w:r>
      <w:r w:rsidRPr="009F0123">
        <w:rPr>
          <w:iCs/>
          <w:color w:val="000000"/>
          <w:sz w:val="24"/>
          <w:szCs w:val="24"/>
        </w:rPr>
        <w:t>Kemp</w:t>
      </w:r>
      <w:r w:rsidR="002700F0" w:rsidRPr="009F0123">
        <w:rPr>
          <w:iCs/>
          <w:color w:val="000000"/>
          <w:sz w:val="24"/>
          <w:szCs w:val="24"/>
        </w:rPr>
        <w:t>ffi</w:t>
      </w:r>
      <w:r w:rsidRPr="009F0123">
        <w:rPr>
          <w:iCs/>
          <w:color w:val="000000"/>
          <w:sz w:val="24"/>
          <w:szCs w:val="24"/>
        </w:rPr>
        <w:t xml:space="preserve">ana </w:t>
      </w:r>
      <w:r w:rsidRPr="009F0123">
        <w:rPr>
          <w:rFonts w:eastAsia="Georgia" w:cs="Georgia"/>
          <w:iCs/>
          <w:color w:val="000000"/>
          <w:sz w:val="24"/>
          <w:szCs w:val="24"/>
        </w:rPr>
        <w:t>2</w:t>
      </w:r>
      <w:r w:rsidRPr="009F0123">
        <w:rPr>
          <w:iCs/>
          <w:color w:val="000000"/>
          <w:sz w:val="24"/>
          <w:szCs w:val="24"/>
        </w:rPr>
        <w:t>:</w:t>
      </w:r>
      <w:r w:rsidRPr="009F0123">
        <w:rPr>
          <w:color w:val="000000"/>
          <w:sz w:val="24"/>
          <w:szCs w:val="24"/>
        </w:rPr>
        <w:t xml:space="preserve"> 127–</w:t>
      </w:r>
      <w:r w:rsidR="00FA3A27" w:rsidRPr="009F0123">
        <w:rPr>
          <w:color w:val="000000"/>
          <w:sz w:val="24"/>
          <w:szCs w:val="24"/>
        </w:rPr>
        <w:t>1</w:t>
      </w:r>
      <w:r w:rsidRPr="009F0123">
        <w:rPr>
          <w:color w:val="000000"/>
          <w:sz w:val="24"/>
          <w:szCs w:val="24"/>
        </w:rPr>
        <w:t>33.</w:t>
      </w:r>
    </w:p>
    <w:p w14:paraId="798D21AC" w14:textId="60C11130" w:rsidR="003627EC" w:rsidRPr="00D85772" w:rsidRDefault="003627EC" w:rsidP="0004761C">
      <w:pPr>
        <w:pBdr>
          <w:top w:val="nil"/>
          <w:left w:val="nil"/>
          <w:bottom w:val="nil"/>
          <w:right w:val="nil"/>
          <w:between w:val="nil"/>
        </w:pBdr>
        <w:spacing w:before="225" w:line="266" w:lineRule="auto"/>
        <w:ind w:left="284" w:right="-41" w:hanging="284"/>
        <w:jc w:val="both"/>
        <w:rPr>
          <w:color w:val="000000"/>
          <w:sz w:val="24"/>
          <w:szCs w:val="24"/>
          <w:lang w:val="pt-BR"/>
          <w:rPrChange w:id="616" w:author="Guillermo Florez" w:date="2021-10-14T10:05:00Z">
            <w:rPr>
              <w:color w:val="000000"/>
              <w:sz w:val="24"/>
              <w:szCs w:val="24"/>
            </w:rPr>
          </w:rPrChange>
        </w:rPr>
      </w:pPr>
      <w:r w:rsidRPr="009F0123">
        <w:rPr>
          <w:color w:val="000000"/>
          <w:sz w:val="24"/>
          <w:szCs w:val="24"/>
        </w:rPr>
        <w:t>Aguiar</w:t>
      </w:r>
      <w:r w:rsidR="001C74A1" w:rsidRPr="009F0123">
        <w:rPr>
          <w:color w:val="000000"/>
          <w:sz w:val="24"/>
          <w:szCs w:val="24"/>
        </w:rPr>
        <w:t>,</w:t>
      </w:r>
      <w:r w:rsidRPr="009F0123">
        <w:rPr>
          <w:color w:val="000000"/>
          <w:sz w:val="24"/>
          <w:szCs w:val="24"/>
        </w:rPr>
        <w:t xml:space="preserve"> L</w:t>
      </w:r>
      <w:r w:rsidR="001C74A1" w:rsidRPr="009F0123">
        <w:rPr>
          <w:color w:val="000000"/>
          <w:sz w:val="24"/>
          <w:szCs w:val="24"/>
        </w:rPr>
        <w:t xml:space="preserve">. </w:t>
      </w:r>
      <w:r w:rsidRPr="009F0123">
        <w:rPr>
          <w:color w:val="000000"/>
          <w:sz w:val="24"/>
          <w:szCs w:val="24"/>
        </w:rPr>
        <w:t>M</w:t>
      </w:r>
      <w:r w:rsidR="001C74A1" w:rsidRPr="009F0123">
        <w:rPr>
          <w:color w:val="000000"/>
          <w:sz w:val="24"/>
          <w:szCs w:val="24"/>
        </w:rPr>
        <w:t xml:space="preserve">. </w:t>
      </w:r>
      <w:r w:rsidRPr="009F0123">
        <w:rPr>
          <w:color w:val="000000"/>
          <w:sz w:val="24"/>
          <w:szCs w:val="24"/>
        </w:rPr>
        <w:t xml:space="preserve">S. 2005. First record on the use of leaves of </w:t>
      </w:r>
      <w:r w:rsidRPr="009F0123">
        <w:rPr>
          <w:i/>
          <w:iCs/>
          <w:color w:val="000000"/>
          <w:sz w:val="24"/>
          <w:szCs w:val="24"/>
          <w:rPrChange w:id="617" w:author="Guillermo Florez" w:date="2021-10-12T23:45:00Z">
            <w:rPr>
              <w:color w:val="000000"/>
              <w:sz w:val="24"/>
              <w:szCs w:val="24"/>
            </w:rPr>
          </w:rPrChange>
        </w:rPr>
        <w:t>Solanum lycocarpum</w:t>
      </w:r>
      <w:r w:rsidRPr="009F0123">
        <w:rPr>
          <w:color w:val="000000"/>
          <w:sz w:val="24"/>
          <w:szCs w:val="24"/>
        </w:rPr>
        <w:t xml:space="preserve"> (Solanaceae) and fruits of </w:t>
      </w:r>
      <w:r w:rsidRPr="009F0123">
        <w:rPr>
          <w:i/>
          <w:iCs/>
          <w:color w:val="000000"/>
          <w:sz w:val="24"/>
          <w:szCs w:val="24"/>
        </w:rPr>
        <w:t>Emmotum nitens</w:t>
      </w:r>
      <w:r w:rsidRPr="009F0123">
        <w:rPr>
          <w:color w:val="000000"/>
          <w:sz w:val="24"/>
          <w:szCs w:val="24"/>
        </w:rPr>
        <w:t xml:space="preserve"> (Icacinacea) by </w:t>
      </w:r>
      <w:r w:rsidRPr="009F0123">
        <w:rPr>
          <w:i/>
          <w:iCs/>
          <w:color w:val="000000"/>
          <w:sz w:val="24"/>
          <w:szCs w:val="24"/>
          <w:rPrChange w:id="618" w:author="Guillermo Florez" w:date="2021-10-12T23:45:00Z">
            <w:rPr>
              <w:color w:val="000000"/>
              <w:sz w:val="24"/>
              <w:szCs w:val="24"/>
            </w:rPr>
          </w:rPrChange>
        </w:rPr>
        <w:t>Platyrrhinus lineatus</w:t>
      </w:r>
      <w:r w:rsidRPr="009F0123">
        <w:rPr>
          <w:color w:val="000000"/>
          <w:sz w:val="24"/>
          <w:szCs w:val="24"/>
        </w:rPr>
        <w:t xml:space="preserve"> (E. Geoffroy) (Chiroptera, Phyllostomidae) in the Brazilian Cerrado. </w:t>
      </w:r>
      <w:r w:rsidRPr="00D85772">
        <w:rPr>
          <w:color w:val="000000"/>
          <w:sz w:val="24"/>
          <w:szCs w:val="24"/>
          <w:lang w:val="pt-BR"/>
          <w:rPrChange w:id="619" w:author="Guillermo Florez" w:date="2021-10-14T10:05:00Z">
            <w:rPr>
              <w:color w:val="000000"/>
              <w:sz w:val="24"/>
              <w:szCs w:val="24"/>
            </w:rPr>
          </w:rPrChange>
        </w:rPr>
        <w:t>Revista Brasileira de Zoologia 22: 509–</w:t>
      </w:r>
      <w:r w:rsidR="00FA3A27" w:rsidRPr="00D85772">
        <w:rPr>
          <w:color w:val="000000"/>
          <w:sz w:val="24"/>
          <w:szCs w:val="24"/>
          <w:lang w:val="pt-BR"/>
          <w:rPrChange w:id="620" w:author="Guillermo Florez" w:date="2021-10-14T10:05:00Z">
            <w:rPr>
              <w:color w:val="000000"/>
              <w:sz w:val="24"/>
              <w:szCs w:val="24"/>
            </w:rPr>
          </w:rPrChange>
        </w:rPr>
        <w:t>5</w:t>
      </w:r>
      <w:r w:rsidRPr="00D85772">
        <w:rPr>
          <w:color w:val="000000"/>
          <w:sz w:val="24"/>
          <w:szCs w:val="24"/>
          <w:lang w:val="pt-BR"/>
          <w:rPrChange w:id="621" w:author="Guillermo Florez" w:date="2021-10-14T10:05:00Z">
            <w:rPr>
              <w:color w:val="000000"/>
              <w:sz w:val="24"/>
              <w:szCs w:val="24"/>
            </w:rPr>
          </w:rPrChange>
        </w:rPr>
        <w:t>10.</w:t>
      </w:r>
    </w:p>
    <w:p w14:paraId="460043DF" w14:textId="69BD3594" w:rsidR="003627EC" w:rsidRPr="009F0123" w:rsidRDefault="003627EC" w:rsidP="0004761C">
      <w:pPr>
        <w:pBdr>
          <w:top w:val="nil"/>
          <w:left w:val="nil"/>
          <w:bottom w:val="nil"/>
          <w:right w:val="nil"/>
          <w:between w:val="nil"/>
        </w:pBdr>
        <w:spacing w:before="225" w:line="266" w:lineRule="auto"/>
        <w:ind w:left="284" w:right="-41" w:hanging="284"/>
        <w:jc w:val="both"/>
        <w:rPr>
          <w:color w:val="000000"/>
          <w:sz w:val="24"/>
          <w:szCs w:val="24"/>
        </w:rPr>
      </w:pPr>
      <w:r w:rsidRPr="00D85772">
        <w:rPr>
          <w:color w:val="000000"/>
          <w:sz w:val="24"/>
          <w:szCs w:val="24"/>
          <w:lang w:val="pt-BR"/>
          <w:rPrChange w:id="622" w:author="Guillermo Florez" w:date="2021-10-14T10:05:00Z">
            <w:rPr>
              <w:color w:val="000000"/>
              <w:sz w:val="24"/>
              <w:szCs w:val="24"/>
            </w:rPr>
          </w:rPrChange>
        </w:rPr>
        <w:t>Aguiar</w:t>
      </w:r>
      <w:r w:rsidR="001C74A1" w:rsidRPr="00D85772">
        <w:rPr>
          <w:color w:val="000000"/>
          <w:sz w:val="24"/>
          <w:szCs w:val="24"/>
          <w:lang w:val="pt-BR"/>
          <w:rPrChange w:id="623" w:author="Guillermo Florez" w:date="2021-10-14T10:05:00Z">
            <w:rPr>
              <w:color w:val="000000"/>
              <w:sz w:val="24"/>
              <w:szCs w:val="24"/>
            </w:rPr>
          </w:rPrChange>
        </w:rPr>
        <w:t>,</w:t>
      </w:r>
      <w:r w:rsidRPr="00D85772">
        <w:rPr>
          <w:color w:val="000000"/>
          <w:sz w:val="24"/>
          <w:szCs w:val="24"/>
          <w:lang w:val="pt-BR"/>
          <w:rPrChange w:id="624" w:author="Guillermo Florez" w:date="2021-10-14T10:05:00Z">
            <w:rPr>
              <w:color w:val="000000"/>
              <w:sz w:val="24"/>
              <w:szCs w:val="24"/>
            </w:rPr>
          </w:rPrChange>
        </w:rPr>
        <w:t xml:space="preserve"> L</w:t>
      </w:r>
      <w:r w:rsidR="001C74A1" w:rsidRPr="00D85772">
        <w:rPr>
          <w:color w:val="000000"/>
          <w:sz w:val="24"/>
          <w:szCs w:val="24"/>
          <w:lang w:val="pt-BR"/>
          <w:rPrChange w:id="625" w:author="Guillermo Florez" w:date="2021-10-14T10:05:00Z">
            <w:rPr>
              <w:color w:val="000000"/>
              <w:sz w:val="24"/>
              <w:szCs w:val="24"/>
            </w:rPr>
          </w:rPrChange>
        </w:rPr>
        <w:t>.</w:t>
      </w:r>
      <w:r w:rsidRPr="00D85772">
        <w:rPr>
          <w:color w:val="000000"/>
          <w:sz w:val="24"/>
          <w:szCs w:val="24"/>
          <w:lang w:val="pt-BR"/>
          <w:rPrChange w:id="626" w:author="Guillermo Florez" w:date="2021-10-14T10:05:00Z">
            <w:rPr>
              <w:color w:val="000000"/>
              <w:sz w:val="24"/>
              <w:szCs w:val="24"/>
            </w:rPr>
          </w:rPrChange>
        </w:rPr>
        <w:t xml:space="preserve"> and </w:t>
      </w:r>
      <w:r w:rsidR="001C74A1" w:rsidRPr="00D85772">
        <w:rPr>
          <w:color w:val="000000"/>
          <w:sz w:val="24"/>
          <w:szCs w:val="24"/>
          <w:lang w:val="pt-BR"/>
          <w:rPrChange w:id="627" w:author="Guillermo Florez" w:date="2021-10-14T10:05:00Z">
            <w:rPr>
              <w:color w:val="000000"/>
              <w:sz w:val="24"/>
              <w:szCs w:val="24"/>
            </w:rPr>
          </w:rPrChange>
        </w:rPr>
        <w:t xml:space="preserve">J. </w:t>
      </w:r>
      <w:r w:rsidRPr="00D85772">
        <w:rPr>
          <w:color w:val="000000"/>
          <w:sz w:val="24"/>
          <w:szCs w:val="24"/>
          <w:lang w:val="pt-BR"/>
          <w:rPrChange w:id="628" w:author="Guillermo Florez" w:date="2021-10-14T10:05:00Z">
            <w:rPr>
              <w:color w:val="000000"/>
              <w:sz w:val="24"/>
              <w:szCs w:val="24"/>
            </w:rPr>
          </w:rPrChange>
        </w:rPr>
        <w:t xml:space="preserve">Marinho-Filho. </w:t>
      </w:r>
      <w:r w:rsidRPr="009F0123">
        <w:rPr>
          <w:color w:val="000000"/>
          <w:sz w:val="24"/>
          <w:szCs w:val="24"/>
        </w:rPr>
        <w:t>2007. Bat frugivory in a remnant of southeastern Brazilian Atlantic Forest. Acta Chiropterologica 9: 251–</w:t>
      </w:r>
      <w:r w:rsidR="00FA3A27" w:rsidRPr="009F0123">
        <w:rPr>
          <w:color w:val="000000"/>
          <w:sz w:val="24"/>
          <w:szCs w:val="24"/>
        </w:rPr>
        <w:t>2</w:t>
      </w:r>
      <w:r w:rsidRPr="009F0123">
        <w:rPr>
          <w:color w:val="000000"/>
          <w:sz w:val="24"/>
          <w:szCs w:val="24"/>
        </w:rPr>
        <w:t>60.</w:t>
      </w:r>
    </w:p>
    <w:p w14:paraId="00000246" w14:textId="1ABD5220"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t>Aguirre L</w:t>
      </w:r>
      <w:r w:rsidR="001C74A1" w:rsidRPr="009F0123">
        <w:rPr>
          <w:color w:val="000000"/>
          <w:sz w:val="24"/>
          <w:szCs w:val="24"/>
        </w:rPr>
        <w:t>.</w:t>
      </w:r>
      <w:r w:rsidRPr="009F0123">
        <w:rPr>
          <w:color w:val="000000"/>
          <w:sz w:val="24"/>
          <w:szCs w:val="24"/>
        </w:rPr>
        <w:t xml:space="preserve">, </w:t>
      </w:r>
      <w:r w:rsidR="001C74A1" w:rsidRPr="009F0123">
        <w:rPr>
          <w:color w:val="000000"/>
          <w:sz w:val="24"/>
          <w:szCs w:val="24"/>
        </w:rPr>
        <w:t xml:space="preserve">A. </w:t>
      </w:r>
      <w:r w:rsidRPr="009F0123">
        <w:rPr>
          <w:color w:val="000000"/>
          <w:sz w:val="24"/>
          <w:szCs w:val="24"/>
        </w:rPr>
        <w:t xml:space="preserve">Herrel, </w:t>
      </w:r>
      <w:r w:rsidR="001C74A1" w:rsidRPr="009F0123">
        <w:rPr>
          <w:color w:val="000000"/>
          <w:sz w:val="24"/>
          <w:szCs w:val="24"/>
        </w:rPr>
        <w:t>R.</w:t>
      </w:r>
      <w:r w:rsidR="00FA3A27" w:rsidRPr="009F0123">
        <w:rPr>
          <w:color w:val="000000"/>
          <w:sz w:val="24"/>
          <w:szCs w:val="24"/>
        </w:rPr>
        <w:t xml:space="preserve"> </w:t>
      </w:r>
      <w:r w:rsidRPr="009F0123">
        <w:rPr>
          <w:color w:val="000000"/>
          <w:sz w:val="24"/>
          <w:szCs w:val="24"/>
        </w:rPr>
        <w:t xml:space="preserve">Van Damme and </w:t>
      </w:r>
      <w:r w:rsidR="001C74A1" w:rsidRPr="009F0123">
        <w:rPr>
          <w:color w:val="000000"/>
          <w:sz w:val="24"/>
          <w:szCs w:val="24"/>
        </w:rPr>
        <w:t xml:space="preserve">E. </w:t>
      </w:r>
      <w:r w:rsidRPr="009F0123">
        <w:rPr>
          <w:color w:val="000000"/>
          <w:sz w:val="24"/>
          <w:szCs w:val="24"/>
        </w:rPr>
        <w:t xml:space="preserve">Matthysen. 2003. The implications of food hardness for diet in bats. Functional Ecology </w:t>
      </w:r>
      <w:r w:rsidRPr="009F0123">
        <w:rPr>
          <w:rFonts w:eastAsia="Georgia" w:cs="Georgia"/>
          <w:color w:val="000000"/>
          <w:sz w:val="24"/>
          <w:szCs w:val="24"/>
        </w:rPr>
        <w:t>17</w:t>
      </w:r>
      <w:r w:rsidRPr="009F0123">
        <w:rPr>
          <w:color w:val="000000"/>
          <w:sz w:val="24"/>
          <w:szCs w:val="24"/>
        </w:rPr>
        <w:t>: 201–</w:t>
      </w:r>
      <w:r w:rsidR="00FA3A27" w:rsidRPr="009F0123">
        <w:rPr>
          <w:color w:val="000000"/>
          <w:sz w:val="24"/>
          <w:szCs w:val="24"/>
        </w:rPr>
        <w:t>2</w:t>
      </w:r>
      <w:r w:rsidRPr="009F0123">
        <w:rPr>
          <w:color w:val="000000"/>
          <w:sz w:val="24"/>
          <w:szCs w:val="24"/>
        </w:rPr>
        <w:t>12.</w:t>
      </w:r>
    </w:p>
    <w:p w14:paraId="00000247" w14:textId="7F371A93"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Alcorn</w:t>
      </w:r>
      <w:r w:rsidR="00FA3A27" w:rsidRPr="009F0123">
        <w:rPr>
          <w:color w:val="000000"/>
          <w:sz w:val="24"/>
          <w:szCs w:val="24"/>
        </w:rPr>
        <w:t>,</w:t>
      </w:r>
      <w:r w:rsidRPr="009F0123">
        <w:rPr>
          <w:color w:val="000000"/>
          <w:sz w:val="24"/>
          <w:szCs w:val="24"/>
        </w:rPr>
        <w:t xml:space="preserve"> S</w:t>
      </w:r>
      <w:r w:rsidR="00FA3A27" w:rsidRPr="009F0123">
        <w:rPr>
          <w:color w:val="000000"/>
          <w:sz w:val="24"/>
          <w:szCs w:val="24"/>
        </w:rPr>
        <w:t xml:space="preserve">. </w:t>
      </w:r>
      <w:r w:rsidRPr="009F0123">
        <w:rPr>
          <w:color w:val="000000"/>
          <w:sz w:val="24"/>
          <w:szCs w:val="24"/>
        </w:rPr>
        <w:t>M</w:t>
      </w:r>
      <w:r w:rsidR="00FA3A27" w:rsidRPr="009F0123">
        <w:rPr>
          <w:color w:val="000000"/>
          <w:sz w:val="24"/>
          <w:szCs w:val="24"/>
        </w:rPr>
        <w:t>.</w:t>
      </w:r>
      <w:r w:rsidRPr="009F0123">
        <w:rPr>
          <w:color w:val="000000"/>
          <w:sz w:val="24"/>
          <w:szCs w:val="24"/>
        </w:rPr>
        <w:t xml:space="preserve">, </w:t>
      </w:r>
      <w:r w:rsidR="00FA3A27" w:rsidRPr="009F0123">
        <w:rPr>
          <w:color w:val="000000"/>
          <w:sz w:val="24"/>
          <w:szCs w:val="24"/>
        </w:rPr>
        <w:t xml:space="preserve">S. </w:t>
      </w:r>
      <w:r w:rsidRPr="009F0123">
        <w:rPr>
          <w:color w:val="000000"/>
          <w:sz w:val="24"/>
          <w:szCs w:val="24"/>
        </w:rPr>
        <w:t xml:space="preserve">McGregor and </w:t>
      </w:r>
      <w:r w:rsidR="00FA3A27" w:rsidRPr="009F0123">
        <w:rPr>
          <w:color w:val="000000"/>
          <w:sz w:val="24"/>
          <w:szCs w:val="24"/>
        </w:rPr>
        <w:t xml:space="preserve">G. </w:t>
      </w:r>
      <w:r w:rsidRPr="009F0123">
        <w:rPr>
          <w:color w:val="000000"/>
          <w:sz w:val="24"/>
          <w:szCs w:val="24"/>
        </w:rPr>
        <w:t xml:space="preserve">Olin. 1961. Pollination of </w:t>
      </w:r>
      <w:r w:rsidR="003627EC" w:rsidRPr="009F0123">
        <w:rPr>
          <w:color w:val="000000"/>
          <w:sz w:val="24"/>
          <w:szCs w:val="24"/>
        </w:rPr>
        <w:t>S</w:t>
      </w:r>
      <w:r w:rsidRPr="009F0123">
        <w:rPr>
          <w:color w:val="000000"/>
          <w:sz w:val="24"/>
          <w:szCs w:val="24"/>
        </w:rPr>
        <w:t xml:space="preserve">aguaro cactus by doves, nectar-feeding bats, and </w:t>
      </w:r>
      <w:r w:rsidR="008800FB" w:rsidRPr="009F0123">
        <w:rPr>
          <w:color w:val="000000"/>
          <w:sz w:val="24"/>
          <w:szCs w:val="24"/>
        </w:rPr>
        <w:t>honeybees</w:t>
      </w:r>
      <w:r w:rsidRPr="009F0123">
        <w:rPr>
          <w:color w:val="000000"/>
          <w:sz w:val="24"/>
          <w:szCs w:val="24"/>
        </w:rPr>
        <w:t xml:space="preserve">. Science </w:t>
      </w:r>
      <w:r w:rsidRPr="009F0123">
        <w:rPr>
          <w:rFonts w:eastAsia="Georgia" w:cs="Georgia"/>
          <w:color w:val="000000"/>
          <w:sz w:val="24"/>
          <w:szCs w:val="24"/>
        </w:rPr>
        <w:t>133</w:t>
      </w:r>
      <w:r w:rsidRPr="009F0123">
        <w:rPr>
          <w:color w:val="000000"/>
          <w:sz w:val="24"/>
          <w:szCs w:val="24"/>
        </w:rPr>
        <w:t>: 1594–</w:t>
      </w:r>
      <w:r w:rsidR="00FA3A27" w:rsidRPr="009F0123">
        <w:rPr>
          <w:color w:val="000000"/>
          <w:sz w:val="24"/>
          <w:szCs w:val="24"/>
        </w:rPr>
        <w:t>159</w:t>
      </w:r>
      <w:r w:rsidRPr="009F0123">
        <w:rPr>
          <w:color w:val="000000"/>
          <w:sz w:val="24"/>
          <w:szCs w:val="24"/>
        </w:rPr>
        <w:t>5.</w:t>
      </w:r>
    </w:p>
    <w:p w14:paraId="053AD992" w14:textId="2F8009F7" w:rsidR="007E3E85" w:rsidRPr="009F0123" w:rsidRDefault="007E3E85" w:rsidP="0004761C">
      <w:pPr>
        <w:pBdr>
          <w:top w:val="nil"/>
          <w:left w:val="nil"/>
          <w:bottom w:val="nil"/>
          <w:right w:val="nil"/>
          <w:between w:val="nil"/>
        </w:pBdr>
        <w:spacing w:line="266" w:lineRule="auto"/>
        <w:ind w:left="284" w:right="-41" w:hanging="284"/>
        <w:jc w:val="both"/>
        <w:rPr>
          <w:color w:val="000000"/>
          <w:sz w:val="24"/>
          <w:szCs w:val="24"/>
        </w:rPr>
      </w:pPr>
      <w:r w:rsidRPr="009F0123">
        <w:rPr>
          <w:rFonts w:ascii="Calibri" w:hAnsi="Calibri" w:cs="Calibri"/>
          <w:color w:val="000000"/>
          <w:sz w:val="24"/>
          <w:szCs w:val="24"/>
        </w:rPr>
        <w:t>﻿</w:t>
      </w:r>
      <w:r w:rsidRPr="009F0123">
        <w:rPr>
          <w:color w:val="000000"/>
          <w:sz w:val="24"/>
          <w:szCs w:val="24"/>
        </w:rPr>
        <w:t xml:space="preserve">Almeida, A. de, and S. B. Mikich. 2018. Combining plant–frugivore networks for describing the structure of neotropical communities. Oikos 127: 184–197. </w:t>
      </w:r>
    </w:p>
    <w:p w14:paraId="6EA6620F" w14:textId="6C975CED" w:rsidR="003627EC" w:rsidRPr="009F0123" w:rsidRDefault="003627EC"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Arias-Cóyotl</w:t>
      </w:r>
      <w:r w:rsidR="00FA3A27" w:rsidRPr="009F0123">
        <w:rPr>
          <w:color w:val="000000"/>
          <w:sz w:val="24"/>
          <w:szCs w:val="24"/>
        </w:rPr>
        <w:t>,</w:t>
      </w:r>
      <w:r w:rsidRPr="009F0123">
        <w:rPr>
          <w:color w:val="000000"/>
          <w:sz w:val="24"/>
          <w:szCs w:val="24"/>
        </w:rPr>
        <w:t xml:space="preserve"> E</w:t>
      </w:r>
      <w:r w:rsidR="00FA3A27" w:rsidRPr="009F0123">
        <w:rPr>
          <w:color w:val="000000"/>
          <w:sz w:val="24"/>
          <w:szCs w:val="24"/>
        </w:rPr>
        <w:t>.</w:t>
      </w:r>
      <w:r w:rsidRPr="009F0123">
        <w:rPr>
          <w:color w:val="000000"/>
          <w:sz w:val="24"/>
          <w:szCs w:val="24"/>
        </w:rPr>
        <w:t xml:space="preserve">, </w:t>
      </w:r>
      <w:r w:rsidR="00FA3A27" w:rsidRPr="009F0123">
        <w:rPr>
          <w:color w:val="000000"/>
          <w:sz w:val="24"/>
          <w:szCs w:val="24"/>
        </w:rPr>
        <w:t xml:space="preserve">K. E. </w:t>
      </w:r>
      <w:r w:rsidRPr="009F0123">
        <w:rPr>
          <w:color w:val="000000"/>
          <w:sz w:val="24"/>
          <w:szCs w:val="24"/>
        </w:rPr>
        <w:t xml:space="preserve">Stoner and </w:t>
      </w:r>
      <w:r w:rsidR="00FA3A27" w:rsidRPr="009F0123">
        <w:rPr>
          <w:color w:val="000000"/>
          <w:sz w:val="24"/>
          <w:szCs w:val="24"/>
        </w:rPr>
        <w:t xml:space="preserve">A. </w:t>
      </w:r>
      <w:r w:rsidRPr="009F0123">
        <w:rPr>
          <w:color w:val="000000"/>
          <w:sz w:val="24"/>
          <w:szCs w:val="24"/>
        </w:rPr>
        <w:t>Casas. 2006. Effectiveness of bats as pollinators of</w:t>
      </w:r>
      <w:r w:rsidRPr="009F0123">
        <w:rPr>
          <w:i/>
          <w:iCs/>
          <w:color w:val="000000"/>
          <w:sz w:val="24"/>
          <w:szCs w:val="24"/>
        </w:rPr>
        <w:t xml:space="preserve"> Stenocereu</w:t>
      </w:r>
      <w:r w:rsidR="0042581A" w:rsidRPr="009F0123">
        <w:rPr>
          <w:i/>
          <w:iCs/>
          <w:color w:val="000000"/>
          <w:sz w:val="24"/>
          <w:szCs w:val="24"/>
        </w:rPr>
        <w:t>s</w:t>
      </w:r>
      <w:r w:rsidRPr="009F0123">
        <w:rPr>
          <w:i/>
          <w:iCs/>
          <w:color w:val="000000"/>
          <w:sz w:val="24"/>
          <w:szCs w:val="24"/>
        </w:rPr>
        <w:t xml:space="preserve"> stellatus </w:t>
      </w:r>
      <w:r w:rsidRPr="009F0123">
        <w:rPr>
          <w:color w:val="000000"/>
          <w:sz w:val="24"/>
          <w:szCs w:val="24"/>
        </w:rPr>
        <w:t xml:space="preserve">(Cactaceae) in wild, managed in situ, and cultivated populations in </w:t>
      </w:r>
      <w:r w:rsidR="00FA3A27" w:rsidRPr="009F0123">
        <w:rPr>
          <w:color w:val="000000"/>
          <w:sz w:val="24"/>
          <w:szCs w:val="24"/>
        </w:rPr>
        <w:t>L</w:t>
      </w:r>
      <w:r w:rsidRPr="009F0123">
        <w:rPr>
          <w:color w:val="000000"/>
          <w:sz w:val="24"/>
          <w:szCs w:val="24"/>
        </w:rPr>
        <w:t xml:space="preserve">a </w:t>
      </w:r>
      <w:r w:rsidR="00FA3A27" w:rsidRPr="009F0123">
        <w:rPr>
          <w:color w:val="000000"/>
          <w:sz w:val="24"/>
          <w:szCs w:val="24"/>
        </w:rPr>
        <w:t>M</w:t>
      </w:r>
      <w:r w:rsidRPr="009F0123">
        <w:rPr>
          <w:color w:val="000000"/>
          <w:sz w:val="24"/>
          <w:szCs w:val="24"/>
        </w:rPr>
        <w:t>ixteca</w:t>
      </w:r>
      <w:r w:rsidR="00FA3A27" w:rsidRPr="009F0123">
        <w:rPr>
          <w:color w:val="000000"/>
          <w:sz w:val="24"/>
          <w:szCs w:val="24"/>
        </w:rPr>
        <w:t xml:space="preserve"> B</w:t>
      </w:r>
      <w:r w:rsidRPr="009F0123">
        <w:rPr>
          <w:color w:val="000000"/>
          <w:sz w:val="24"/>
          <w:szCs w:val="24"/>
        </w:rPr>
        <w:t xml:space="preserve">aja, </w:t>
      </w:r>
      <w:r w:rsidR="00FA3A27" w:rsidRPr="009F0123">
        <w:rPr>
          <w:color w:val="000000"/>
          <w:sz w:val="24"/>
          <w:szCs w:val="24"/>
        </w:rPr>
        <w:t>C</w:t>
      </w:r>
      <w:r w:rsidRPr="009F0123">
        <w:rPr>
          <w:color w:val="000000"/>
          <w:sz w:val="24"/>
          <w:szCs w:val="24"/>
        </w:rPr>
        <w:t xml:space="preserve">entral </w:t>
      </w:r>
      <w:r w:rsidR="00FA3A27" w:rsidRPr="009F0123">
        <w:rPr>
          <w:color w:val="000000"/>
          <w:sz w:val="24"/>
          <w:szCs w:val="24"/>
        </w:rPr>
        <w:t>M</w:t>
      </w:r>
      <w:r w:rsidRPr="009F0123">
        <w:rPr>
          <w:color w:val="000000"/>
          <w:sz w:val="24"/>
          <w:szCs w:val="24"/>
        </w:rPr>
        <w:t>exico. American Journal of Botany 93: 1675–</w:t>
      </w:r>
      <w:r w:rsidR="00FA3A27" w:rsidRPr="009F0123">
        <w:rPr>
          <w:color w:val="000000"/>
          <w:sz w:val="24"/>
          <w:szCs w:val="24"/>
        </w:rPr>
        <w:t>16</w:t>
      </w:r>
      <w:r w:rsidRPr="009F0123">
        <w:rPr>
          <w:color w:val="000000"/>
          <w:sz w:val="24"/>
          <w:szCs w:val="24"/>
        </w:rPr>
        <w:t>83.</w:t>
      </w:r>
    </w:p>
    <w:p w14:paraId="00000249" w14:textId="44C97E97"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Arizaga</w:t>
      </w:r>
      <w:r w:rsidR="00FA3A27" w:rsidRPr="009F0123">
        <w:rPr>
          <w:color w:val="000000"/>
          <w:sz w:val="24"/>
          <w:szCs w:val="24"/>
        </w:rPr>
        <w:t>,</w:t>
      </w:r>
      <w:r w:rsidRPr="009F0123">
        <w:rPr>
          <w:color w:val="000000"/>
          <w:sz w:val="24"/>
          <w:szCs w:val="24"/>
        </w:rPr>
        <w:t xml:space="preserve"> S</w:t>
      </w:r>
      <w:r w:rsidR="00FA3A27" w:rsidRPr="009F0123">
        <w:rPr>
          <w:color w:val="000000"/>
          <w:sz w:val="24"/>
          <w:szCs w:val="24"/>
        </w:rPr>
        <w:t>.</w:t>
      </w:r>
      <w:r w:rsidRPr="009F0123">
        <w:rPr>
          <w:color w:val="000000"/>
          <w:sz w:val="24"/>
          <w:szCs w:val="24"/>
        </w:rPr>
        <w:t xml:space="preserve">, </w:t>
      </w:r>
      <w:r w:rsidR="00FA3A27" w:rsidRPr="009F0123">
        <w:rPr>
          <w:color w:val="000000"/>
          <w:sz w:val="24"/>
          <w:szCs w:val="24"/>
        </w:rPr>
        <w:t xml:space="preserve">E. </w:t>
      </w:r>
      <w:r w:rsidRPr="009F0123">
        <w:rPr>
          <w:color w:val="000000"/>
          <w:sz w:val="24"/>
          <w:szCs w:val="24"/>
        </w:rPr>
        <w:t>Ezcurra</w:t>
      </w:r>
      <w:r w:rsidR="00FA3A27" w:rsidRPr="009F0123">
        <w:rPr>
          <w:color w:val="000000"/>
          <w:sz w:val="24"/>
          <w:szCs w:val="24"/>
        </w:rPr>
        <w:t xml:space="preserve">, E. </w:t>
      </w:r>
      <w:r w:rsidRPr="009F0123">
        <w:rPr>
          <w:color w:val="000000"/>
          <w:sz w:val="24"/>
          <w:szCs w:val="24"/>
        </w:rPr>
        <w:t>Peters</w:t>
      </w:r>
      <w:r w:rsidR="00FA3A27" w:rsidRPr="009F0123">
        <w:rPr>
          <w:color w:val="000000"/>
          <w:sz w:val="24"/>
          <w:szCs w:val="24"/>
        </w:rPr>
        <w:t xml:space="preserve">, F. De Arellano and E. Vega. </w:t>
      </w:r>
      <w:r w:rsidRPr="009F0123">
        <w:rPr>
          <w:color w:val="000000"/>
          <w:sz w:val="24"/>
          <w:szCs w:val="24"/>
        </w:rPr>
        <w:t>2000.</w:t>
      </w:r>
      <w:r w:rsidR="0042581A" w:rsidRPr="009F0123">
        <w:rPr>
          <w:color w:val="000000"/>
          <w:sz w:val="24"/>
          <w:szCs w:val="24"/>
        </w:rPr>
        <w:t xml:space="preserve"> </w:t>
      </w:r>
      <w:r w:rsidRPr="009F0123">
        <w:rPr>
          <w:color w:val="000000"/>
          <w:sz w:val="24"/>
          <w:szCs w:val="24"/>
        </w:rPr>
        <w:t xml:space="preserve">Pollination ecology of </w:t>
      </w:r>
      <w:r w:rsidR="00FA3A27" w:rsidRPr="009F0123">
        <w:rPr>
          <w:i/>
          <w:iCs/>
          <w:color w:val="000000"/>
          <w:sz w:val="24"/>
          <w:szCs w:val="24"/>
        </w:rPr>
        <w:t>Agave macroacantha</w:t>
      </w:r>
      <w:r w:rsidRPr="009F0123">
        <w:rPr>
          <w:color w:val="000000"/>
          <w:sz w:val="24"/>
          <w:szCs w:val="24"/>
        </w:rPr>
        <w:t xml:space="preserve"> (</w:t>
      </w:r>
      <w:r w:rsidR="00FA3A27" w:rsidRPr="009F0123">
        <w:rPr>
          <w:color w:val="000000"/>
          <w:sz w:val="24"/>
          <w:szCs w:val="24"/>
        </w:rPr>
        <w:t>A</w:t>
      </w:r>
      <w:r w:rsidRPr="009F0123">
        <w:rPr>
          <w:color w:val="000000"/>
          <w:sz w:val="24"/>
          <w:szCs w:val="24"/>
        </w:rPr>
        <w:t xml:space="preserve">gavaceae) in a </w:t>
      </w:r>
      <w:r w:rsidR="00FA3A27" w:rsidRPr="009F0123">
        <w:rPr>
          <w:color w:val="000000"/>
          <w:sz w:val="24"/>
          <w:szCs w:val="24"/>
        </w:rPr>
        <w:t>M</w:t>
      </w:r>
      <w:r w:rsidRPr="009F0123">
        <w:rPr>
          <w:color w:val="000000"/>
          <w:sz w:val="24"/>
          <w:szCs w:val="24"/>
        </w:rPr>
        <w:t xml:space="preserve">exican </w:t>
      </w:r>
      <w:r w:rsidR="00FA3A27" w:rsidRPr="009F0123">
        <w:rPr>
          <w:color w:val="000000"/>
          <w:sz w:val="24"/>
          <w:szCs w:val="24"/>
        </w:rPr>
        <w:t>T</w:t>
      </w:r>
      <w:r w:rsidRPr="009F0123">
        <w:rPr>
          <w:color w:val="000000"/>
          <w:sz w:val="24"/>
          <w:szCs w:val="24"/>
        </w:rPr>
        <w:t xml:space="preserve">ropical </w:t>
      </w:r>
      <w:r w:rsidR="00FA3A27" w:rsidRPr="009F0123">
        <w:rPr>
          <w:color w:val="000000"/>
          <w:sz w:val="24"/>
          <w:szCs w:val="24"/>
        </w:rPr>
        <w:t>D</w:t>
      </w:r>
      <w:r w:rsidRPr="009F0123">
        <w:rPr>
          <w:color w:val="000000"/>
          <w:sz w:val="24"/>
          <w:szCs w:val="24"/>
        </w:rPr>
        <w:t xml:space="preserve">esert. II. The role of pollinators. American Journal of Botany </w:t>
      </w:r>
      <w:r w:rsidRPr="009F0123">
        <w:rPr>
          <w:rFonts w:eastAsia="Georgia" w:cs="Georgia"/>
          <w:color w:val="000000"/>
          <w:sz w:val="24"/>
          <w:szCs w:val="24"/>
        </w:rPr>
        <w:t>87</w:t>
      </w:r>
      <w:r w:rsidRPr="009F0123">
        <w:rPr>
          <w:color w:val="000000"/>
          <w:sz w:val="24"/>
          <w:szCs w:val="24"/>
        </w:rPr>
        <w:t>: 1011–</w:t>
      </w:r>
      <w:r w:rsidR="00FA3A27" w:rsidRPr="009F0123">
        <w:rPr>
          <w:color w:val="000000"/>
          <w:sz w:val="24"/>
          <w:szCs w:val="24"/>
        </w:rPr>
        <w:t>101</w:t>
      </w:r>
      <w:r w:rsidRPr="009F0123">
        <w:rPr>
          <w:color w:val="000000"/>
          <w:sz w:val="24"/>
          <w:szCs w:val="24"/>
        </w:rPr>
        <w:t>7.</w:t>
      </w:r>
    </w:p>
    <w:p w14:paraId="0000024A" w14:textId="4697E687"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Arteaga</w:t>
      </w:r>
      <w:r w:rsidR="00FA3A27" w:rsidRPr="009F0123">
        <w:rPr>
          <w:color w:val="000000"/>
          <w:sz w:val="24"/>
          <w:szCs w:val="24"/>
        </w:rPr>
        <w:t>,</w:t>
      </w:r>
      <w:r w:rsidRPr="009F0123">
        <w:rPr>
          <w:color w:val="000000"/>
          <w:sz w:val="24"/>
          <w:szCs w:val="24"/>
        </w:rPr>
        <w:t xml:space="preserve"> L</w:t>
      </w:r>
      <w:r w:rsidR="00FA3A27" w:rsidRPr="009F0123">
        <w:rPr>
          <w:color w:val="000000"/>
          <w:sz w:val="24"/>
          <w:szCs w:val="24"/>
        </w:rPr>
        <w:t xml:space="preserve">. </w:t>
      </w:r>
      <w:r w:rsidRPr="009F0123">
        <w:rPr>
          <w:color w:val="000000"/>
          <w:sz w:val="24"/>
          <w:szCs w:val="24"/>
        </w:rPr>
        <w:t>L</w:t>
      </w:r>
      <w:r w:rsidR="00FA3A27" w:rsidRPr="009F0123">
        <w:rPr>
          <w:color w:val="000000"/>
          <w:sz w:val="24"/>
          <w:szCs w:val="24"/>
        </w:rPr>
        <w:t>.</w:t>
      </w:r>
      <w:r w:rsidRPr="009F0123">
        <w:rPr>
          <w:color w:val="000000"/>
          <w:sz w:val="24"/>
          <w:szCs w:val="24"/>
        </w:rPr>
        <w:t xml:space="preserve">, </w:t>
      </w:r>
      <w:r w:rsidR="00FA3A27" w:rsidRPr="009F0123">
        <w:rPr>
          <w:color w:val="000000"/>
          <w:sz w:val="24"/>
          <w:szCs w:val="24"/>
        </w:rPr>
        <w:t xml:space="preserve">L. F. </w:t>
      </w:r>
      <w:r w:rsidRPr="009F0123">
        <w:rPr>
          <w:color w:val="000000"/>
          <w:sz w:val="24"/>
          <w:szCs w:val="24"/>
        </w:rPr>
        <w:t>Aguirre</w:t>
      </w:r>
      <w:r w:rsidR="00FA3A27" w:rsidRPr="009F0123">
        <w:rPr>
          <w:color w:val="000000"/>
          <w:sz w:val="24"/>
          <w:szCs w:val="24"/>
        </w:rPr>
        <w:t xml:space="preserve"> </w:t>
      </w:r>
      <w:r w:rsidRPr="009F0123">
        <w:rPr>
          <w:color w:val="000000"/>
          <w:sz w:val="24"/>
          <w:szCs w:val="24"/>
        </w:rPr>
        <w:t xml:space="preserve">and </w:t>
      </w:r>
      <w:r w:rsidR="00FA3A27" w:rsidRPr="009F0123">
        <w:rPr>
          <w:color w:val="000000"/>
          <w:sz w:val="24"/>
          <w:szCs w:val="24"/>
        </w:rPr>
        <w:t xml:space="preserve">M. I. </w:t>
      </w:r>
      <w:r w:rsidRPr="009F0123">
        <w:rPr>
          <w:color w:val="000000"/>
          <w:sz w:val="24"/>
          <w:szCs w:val="24"/>
        </w:rPr>
        <w:t>Moy</w:t>
      </w:r>
      <w:r w:rsidR="00FA3A27" w:rsidRPr="009F0123">
        <w:rPr>
          <w:color w:val="000000"/>
          <w:sz w:val="24"/>
          <w:szCs w:val="24"/>
        </w:rPr>
        <w:t>a</w:t>
      </w:r>
      <w:r w:rsidRPr="009F0123">
        <w:rPr>
          <w:color w:val="000000"/>
          <w:sz w:val="24"/>
          <w:szCs w:val="24"/>
        </w:rPr>
        <w:t xml:space="preserve">. 2006. Seed rain produced by bats and birds in forest islands in a </w:t>
      </w:r>
      <w:r w:rsidR="00FA3A27" w:rsidRPr="009F0123">
        <w:rPr>
          <w:color w:val="000000"/>
          <w:sz w:val="24"/>
          <w:szCs w:val="24"/>
        </w:rPr>
        <w:t>N</w:t>
      </w:r>
      <w:r w:rsidRPr="009F0123">
        <w:rPr>
          <w:color w:val="000000"/>
          <w:sz w:val="24"/>
          <w:szCs w:val="24"/>
        </w:rPr>
        <w:t xml:space="preserve">eotropical </w:t>
      </w:r>
      <w:r w:rsidR="00FA3A27" w:rsidRPr="009F0123">
        <w:rPr>
          <w:color w:val="000000"/>
          <w:sz w:val="24"/>
          <w:szCs w:val="24"/>
        </w:rPr>
        <w:t>S</w:t>
      </w:r>
      <w:r w:rsidRPr="009F0123">
        <w:rPr>
          <w:color w:val="000000"/>
          <w:sz w:val="24"/>
          <w:szCs w:val="24"/>
        </w:rPr>
        <w:t xml:space="preserve">avanna 1. Biotropica </w:t>
      </w:r>
      <w:r w:rsidRPr="009F0123">
        <w:rPr>
          <w:rFonts w:eastAsia="Georgia" w:cs="Georgia"/>
          <w:color w:val="000000"/>
          <w:sz w:val="24"/>
          <w:szCs w:val="24"/>
        </w:rPr>
        <w:t>38</w:t>
      </w:r>
      <w:r w:rsidRPr="009F0123">
        <w:rPr>
          <w:color w:val="000000"/>
          <w:sz w:val="24"/>
          <w:szCs w:val="24"/>
        </w:rPr>
        <w:t>: 718–</w:t>
      </w:r>
      <w:r w:rsidR="00FA3A27" w:rsidRPr="009F0123">
        <w:rPr>
          <w:color w:val="000000"/>
          <w:sz w:val="24"/>
          <w:szCs w:val="24"/>
        </w:rPr>
        <w:t>7</w:t>
      </w:r>
      <w:r w:rsidRPr="009F0123">
        <w:rPr>
          <w:color w:val="000000"/>
          <w:sz w:val="24"/>
          <w:szCs w:val="24"/>
        </w:rPr>
        <w:t>24.</w:t>
      </w:r>
    </w:p>
    <w:p w14:paraId="7F283324" w14:textId="53D88AC0" w:rsidR="00FA3A27" w:rsidRPr="009F0123" w:rsidRDefault="00FA3A27" w:rsidP="0004761C">
      <w:pPr>
        <w:spacing w:line="266" w:lineRule="auto"/>
        <w:ind w:left="284" w:right="-41" w:hanging="284"/>
        <w:jc w:val="both"/>
        <w:rPr>
          <w:sz w:val="24"/>
          <w:szCs w:val="24"/>
        </w:rPr>
      </w:pPr>
      <w:r w:rsidRPr="009F0123">
        <w:rPr>
          <w:sz w:val="24"/>
          <w:szCs w:val="24"/>
        </w:rPr>
        <w:t>Ascorra, C., D. Gorchov and F. Cornejo. 1993. The bats from Jenaro Herrera, Loreto, Peru. Mammalia 57: 533–552.</w:t>
      </w:r>
    </w:p>
    <w:p w14:paraId="0EE28147" w14:textId="18A08E08" w:rsidR="00FA3A27" w:rsidRPr="00D85772" w:rsidRDefault="00FA3A27" w:rsidP="0004761C">
      <w:pPr>
        <w:pBdr>
          <w:top w:val="nil"/>
          <w:left w:val="nil"/>
          <w:bottom w:val="nil"/>
          <w:right w:val="nil"/>
          <w:between w:val="nil"/>
        </w:pBdr>
        <w:spacing w:line="269" w:lineRule="auto"/>
        <w:ind w:left="284" w:right="-41" w:hanging="284"/>
        <w:jc w:val="both"/>
        <w:rPr>
          <w:sz w:val="24"/>
          <w:szCs w:val="24"/>
          <w:lang w:val="es-419"/>
          <w:rPrChange w:id="629" w:author="Guillermo Florez" w:date="2021-10-14T10:05:00Z">
            <w:rPr>
              <w:sz w:val="24"/>
              <w:szCs w:val="24"/>
            </w:rPr>
          </w:rPrChange>
        </w:rPr>
      </w:pPr>
      <w:r w:rsidRPr="009F0123">
        <w:rPr>
          <w:sz w:val="24"/>
          <w:szCs w:val="24"/>
        </w:rPr>
        <w:t>Ascorra, C. and D. Wilson. 1992. Bat frugivory and seed dispersal in the Amazon, Loreto, Peru.</w:t>
      </w:r>
      <w:r w:rsidR="0042581A" w:rsidRPr="009F0123">
        <w:rPr>
          <w:sz w:val="24"/>
          <w:szCs w:val="24"/>
        </w:rPr>
        <w:t xml:space="preserve"> </w:t>
      </w:r>
      <w:r w:rsidRPr="00D85772">
        <w:rPr>
          <w:sz w:val="24"/>
          <w:szCs w:val="24"/>
          <w:lang w:val="es-419"/>
          <w:rPrChange w:id="630" w:author="Guillermo Florez" w:date="2021-10-14T10:05:00Z">
            <w:rPr>
              <w:sz w:val="24"/>
              <w:szCs w:val="24"/>
            </w:rPr>
          </w:rPrChange>
        </w:rPr>
        <w:t>Publicaciones del Museo de Historia Natural UNMSM (A) 43: 1–6.</w:t>
      </w:r>
    </w:p>
    <w:p w14:paraId="241790FD" w14:textId="6171FF06" w:rsidR="00FA3A27" w:rsidRPr="009F0123" w:rsidRDefault="00FA3A27" w:rsidP="0004761C">
      <w:pPr>
        <w:pBdr>
          <w:top w:val="nil"/>
          <w:left w:val="nil"/>
          <w:bottom w:val="nil"/>
          <w:right w:val="nil"/>
          <w:between w:val="nil"/>
        </w:pBdr>
        <w:spacing w:line="269" w:lineRule="auto"/>
        <w:ind w:left="284" w:right="-41" w:hanging="284"/>
        <w:jc w:val="both"/>
        <w:rPr>
          <w:sz w:val="24"/>
          <w:szCs w:val="24"/>
        </w:rPr>
      </w:pPr>
      <w:r w:rsidRPr="00D85772">
        <w:rPr>
          <w:sz w:val="24"/>
          <w:szCs w:val="24"/>
          <w:lang w:val="es-419"/>
          <w:rPrChange w:id="631" w:author="Guillermo Florez" w:date="2021-10-14T10:05:00Z">
            <w:rPr>
              <w:sz w:val="24"/>
              <w:szCs w:val="24"/>
            </w:rPr>
          </w:rPrChange>
        </w:rPr>
        <w:t xml:space="preserve">August, P.V. 1981. </w:t>
      </w:r>
      <w:r w:rsidRPr="009F0123">
        <w:rPr>
          <w:sz w:val="24"/>
          <w:szCs w:val="24"/>
        </w:rPr>
        <w:t xml:space="preserve">Fig fruit consumption and seed dispersal by </w:t>
      </w:r>
      <w:r w:rsidRPr="009F0123">
        <w:rPr>
          <w:i/>
          <w:iCs/>
          <w:sz w:val="24"/>
          <w:szCs w:val="24"/>
        </w:rPr>
        <w:t>Artibeus jaimaicensis</w:t>
      </w:r>
      <w:r w:rsidRPr="009F0123">
        <w:rPr>
          <w:sz w:val="24"/>
          <w:szCs w:val="24"/>
        </w:rPr>
        <w:t xml:space="preserve"> in the Llanos of Venezuela. Biotropica 13: 70–76.</w:t>
      </w:r>
    </w:p>
    <w:p w14:paraId="239ADD8B" w14:textId="585EF491" w:rsidR="0085015E" w:rsidRPr="009F0123" w:rsidRDefault="0085015E" w:rsidP="0004761C">
      <w:pPr>
        <w:pBdr>
          <w:top w:val="nil"/>
          <w:left w:val="nil"/>
          <w:bottom w:val="nil"/>
          <w:right w:val="nil"/>
          <w:between w:val="nil"/>
        </w:pBdr>
        <w:spacing w:line="269" w:lineRule="auto"/>
        <w:ind w:left="284" w:right="-41" w:hanging="284"/>
        <w:jc w:val="both"/>
        <w:rPr>
          <w:sz w:val="24"/>
          <w:szCs w:val="24"/>
        </w:rPr>
      </w:pPr>
      <w:r w:rsidRPr="009F0123">
        <w:rPr>
          <w:sz w:val="24"/>
          <w:szCs w:val="24"/>
        </w:rPr>
        <w:t xml:space="preserve">Aximoff, I. A., H. M. Soares and G. Bernadello. 2020. </w:t>
      </w:r>
      <w:r w:rsidRPr="009F0123">
        <w:rPr>
          <w:i/>
          <w:iCs/>
          <w:sz w:val="24"/>
          <w:szCs w:val="24"/>
        </w:rPr>
        <w:t>Acnistus arborescens</w:t>
      </w:r>
      <w:r w:rsidRPr="009F0123">
        <w:rPr>
          <w:sz w:val="24"/>
          <w:szCs w:val="24"/>
        </w:rPr>
        <w:t xml:space="preserve"> (Solanaceae): An </w:t>
      </w:r>
      <w:r w:rsidRPr="009F0123">
        <w:rPr>
          <w:sz w:val="24"/>
          <w:szCs w:val="24"/>
        </w:rPr>
        <w:lastRenderedPageBreak/>
        <w:t>important food resource for birds in an Atlantic Forest site, Southeastern Brazil. Rodriguésia 71: e02232018.</w:t>
      </w:r>
    </w:p>
    <w:p w14:paraId="0731F099" w14:textId="79181212" w:rsidR="0085015E" w:rsidRPr="00D85772" w:rsidRDefault="0085015E" w:rsidP="0004761C">
      <w:pPr>
        <w:pBdr>
          <w:top w:val="nil"/>
          <w:left w:val="nil"/>
          <w:bottom w:val="nil"/>
          <w:right w:val="nil"/>
          <w:between w:val="nil"/>
        </w:pBdr>
        <w:spacing w:line="269" w:lineRule="auto"/>
        <w:ind w:left="284" w:right="-41" w:hanging="284"/>
        <w:jc w:val="both"/>
        <w:rPr>
          <w:sz w:val="24"/>
          <w:szCs w:val="24"/>
          <w:lang w:val="es-419"/>
          <w:rPrChange w:id="632" w:author="Guillermo Florez" w:date="2021-10-14T10:05:00Z">
            <w:rPr>
              <w:sz w:val="24"/>
              <w:szCs w:val="24"/>
            </w:rPr>
          </w:rPrChange>
        </w:rPr>
      </w:pPr>
      <w:r w:rsidRPr="009F0123">
        <w:rPr>
          <w:sz w:val="24"/>
          <w:szCs w:val="24"/>
        </w:rPr>
        <w:t>Banack</w:t>
      </w:r>
      <w:r w:rsidR="00385B3E" w:rsidRPr="009F0123">
        <w:rPr>
          <w:sz w:val="24"/>
          <w:szCs w:val="24"/>
        </w:rPr>
        <w:t xml:space="preserve">, </w:t>
      </w:r>
      <w:r w:rsidRPr="009F0123">
        <w:rPr>
          <w:sz w:val="24"/>
          <w:szCs w:val="24"/>
        </w:rPr>
        <w:t>S</w:t>
      </w:r>
      <w:r w:rsidR="00385B3E" w:rsidRPr="009F0123">
        <w:rPr>
          <w:sz w:val="24"/>
          <w:szCs w:val="24"/>
        </w:rPr>
        <w:t>.</w:t>
      </w:r>
      <w:r w:rsidRPr="009F0123">
        <w:rPr>
          <w:sz w:val="24"/>
          <w:szCs w:val="24"/>
        </w:rPr>
        <w:t>A</w:t>
      </w:r>
      <w:r w:rsidR="00385B3E" w:rsidRPr="009F0123">
        <w:rPr>
          <w:sz w:val="24"/>
          <w:szCs w:val="24"/>
        </w:rPr>
        <w:t>.</w:t>
      </w:r>
      <w:r w:rsidRPr="009F0123">
        <w:rPr>
          <w:sz w:val="24"/>
          <w:szCs w:val="24"/>
        </w:rPr>
        <w:t xml:space="preserve">, </w:t>
      </w:r>
      <w:r w:rsidR="00385B3E" w:rsidRPr="009F0123">
        <w:rPr>
          <w:sz w:val="24"/>
          <w:szCs w:val="24"/>
        </w:rPr>
        <w:t xml:space="preserve">M. H. </w:t>
      </w:r>
      <w:r w:rsidRPr="009F0123">
        <w:rPr>
          <w:sz w:val="24"/>
          <w:szCs w:val="24"/>
        </w:rPr>
        <w:t>Horn</w:t>
      </w:r>
      <w:r w:rsidR="00385B3E" w:rsidRPr="009F0123">
        <w:rPr>
          <w:sz w:val="24"/>
          <w:szCs w:val="24"/>
        </w:rPr>
        <w:t xml:space="preserve"> </w:t>
      </w:r>
      <w:r w:rsidRPr="009F0123">
        <w:rPr>
          <w:sz w:val="24"/>
          <w:szCs w:val="24"/>
        </w:rPr>
        <w:t xml:space="preserve">and </w:t>
      </w:r>
      <w:r w:rsidR="00385B3E" w:rsidRPr="009F0123">
        <w:rPr>
          <w:sz w:val="24"/>
          <w:szCs w:val="24"/>
        </w:rPr>
        <w:t xml:space="preserve">A. </w:t>
      </w:r>
      <w:r w:rsidRPr="009F0123">
        <w:rPr>
          <w:sz w:val="24"/>
          <w:szCs w:val="24"/>
        </w:rPr>
        <w:t>Gawlicka. 2002. Disperser-vs. Establishment-limited distribution of a riparian fig tree (</w:t>
      </w:r>
      <w:r w:rsidR="00385B3E" w:rsidRPr="009F0123">
        <w:rPr>
          <w:sz w:val="24"/>
          <w:szCs w:val="24"/>
        </w:rPr>
        <w:t>F</w:t>
      </w:r>
      <w:r w:rsidRPr="009F0123">
        <w:rPr>
          <w:i/>
          <w:iCs/>
          <w:sz w:val="24"/>
          <w:szCs w:val="24"/>
        </w:rPr>
        <w:t>icus insipida</w:t>
      </w:r>
      <w:r w:rsidRPr="009F0123">
        <w:rPr>
          <w:sz w:val="24"/>
          <w:szCs w:val="24"/>
        </w:rPr>
        <w:t xml:space="preserve">) in a </w:t>
      </w:r>
      <w:r w:rsidR="00385B3E" w:rsidRPr="009F0123">
        <w:rPr>
          <w:sz w:val="24"/>
          <w:szCs w:val="24"/>
        </w:rPr>
        <w:t>C</w:t>
      </w:r>
      <w:r w:rsidRPr="009F0123">
        <w:rPr>
          <w:sz w:val="24"/>
          <w:szCs w:val="24"/>
        </w:rPr>
        <w:t xml:space="preserve">osta </w:t>
      </w:r>
      <w:r w:rsidR="00385B3E" w:rsidRPr="009F0123">
        <w:rPr>
          <w:sz w:val="24"/>
          <w:szCs w:val="24"/>
        </w:rPr>
        <w:t>R</w:t>
      </w:r>
      <w:r w:rsidRPr="009F0123">
        <w:rPr>
          <w:sz w:val="24"/>
          <w:szCs w:val="24"/>
        </w:rPr>
        <w:t xml:space="preserve">ican </w:t>
      </w:r>
      <w:r w:rsidR="00385B3E" w:rsidRPr="009F0123">
        <w:rPr>
          <w:sz w:val="24"/>
          <w:szCs w:val="24"/>
        </w:rPr>
        <w:t>T</w:t>
      </w:r>
      <w:r w:rsidRPr="009F0123">
        <w:rPr>
          <w:sz w:val="24"/>
          <w:szCs w:val="24"/>
        </w:rPr>
        <w:t xml:space="preserve">ropical </w:t>
      </w:r>
      <w:r w:rsidR="00385B3E" w:rsidRPr="009F0123">
        <w:rPr>
          <w:sz w:val="24"/>
          <w:szCs w:val="24"/>
        </w:rPr>
        <w:t>R</w:t>
      </w:r>
      <w:r w:rsidRPr="009F0123">
        <w:rPr>
          <w:sz w:val="24"/>
          <w:szCs w:val="24"/>
        </w:rPr>
        <w:t xml:space="preserve">ain </w:t>
      </w:r>
      <w:r w:rsidR="00385B3E" w:rsidRPr="009F0123">
        <w:rPr>
          <w:sz w:val="24"/>
          <w:szCs w:val="24"/>
        </w:rPr>
        <w:t>F</w:t>
      </w:r>
      <w:r w:rsidRPr="009F0123">
        <w:rPr>
          <w:sz w:val="24"/>
          <w:szCs w:val="24"/>
        </w:rPr>
        <w:t xml:space="preserve">orest. </w:t>
      </w:r>
      <w:r w:rsidRPr="00D85772">
        <w:rPr>
          <w:sz w:val="24"/>
          <w:szCs w:val="24"/>
          <w:lang w:val="es-419"/>
          <w:rPrChange w:id="633" w:author="Guillermo Florez" w:date="2021-10-14T10:05:00Z">
            <w:rPr>
              <w:sz w:val="24"/>
              <w:szCs w:val="24"/>
            </w:rPr>
          </w:rPrChange>
        </w:rPr>
        <w:t>Biotropica 34: 232–243.</w:t>
      </w:r>
    </w:p>
    <w:p w14:paraId="6D5162DE" w14:textId="72FDFE25" w:rsidR="0085015E" w:rsidRPr="00D85772" w:rsidRDefault="0085015E" w:rsidP="0004761C">
      <w:pPr>
        <w:pBdr>
          <w:top w:val="nil"/>
          <w:left w:val="nil"/>
          <w:bottom w:val="nil"/>
          <w:right w:val="nil"/>
          <w:between w:val="nil"/>
        </w:pBdr>
        <w:spacing w:line="269" w:lineRule="auto"/>
        <w:ind w:left="284" w:right="-41" w:hanging="284"/>
        <w:jc w:val="both"/>
        <w:rPr>
          <w:sz w:val="24"/>
          <w:szCs w:val="24"/>
          <w:lang w:val="pt-BR"/>
          <w:rPrChange w:id="634" w:author="Guillermo Florez" w:date="2021-10-14T10:05:00Z">
            <w:rPr>
              <w:sz w:val="24"/>
              <w:szCs w:val="24"/>
            </w:rPr>
          </w:rPrChange>
        </w:rPr>
      </w:pPr>
      <w:r w:rsidRPr="00D85772">
        <w:rPr>
          <w:sz w:val="24"/>
          <w:szCs w:val="24"/>
          <w:lang w:val="es-419"/>
          <w:rPrChange w:id="635" w:author="Guillermo Florez" w:date="2021-10-14T10:05:00Z">
            <w:rPr>
              <w:sz w:val="24"/>
              <w:szCs w:val="24"/>
            </w:rPr>
          </w:rPrChange>
        </w:rPr>
        <w:t>Basantes</w:t>
      </w:r>
      <w:r w:rsidR="00385B3E" w:rsidRPr="00D85772">
        <w:rPr>
          <w:sz w:val="24"/>
          <w:szCs w:val="24"/>
          <w:lang w:val="es-419"/>
          <w:rPrChange w:id="636" w:author="Guillermo Florez" w:date="2021-10-14T10:05:00Z">
            <w:rPr>
              <w:sz w:val="24"/>
              <w:szCs w:val="24"/>
            </w:rPr>
          </w:rPrChange>
        </w:rPr>
        <w:t>,</w:t>
      </w:r>
      <w:r w:rsidRPr="00D85772">
        <w:rPr>
          <w:sz w:val="24"/>
          <w:szCs w:val="24"/>
          <w:lang w:val="es-419"/>
          <w:rPrChange w:id="637" w:author="Guillermo Florez" w:date="2021-10-14T10:05:00Z">
            <w:rPr>
              <w:sz w:val="24"/>
              <w:szCs w:val="24"/>
            </w:rPr>
          </w:rPrChange>
        </w:rPr>
        <w:t xml:space="preserve"> M</w:t>
      </w:r>
      <w:r w:rsidR="00385B3E" w:rsidRPr="00D85772">
        <w:rPr>
          <w:sz w:val="24"/>
          <w:szCs w:val="24"/>
          <w:lang w:val="es-419"/>
          <w:rPrChange w:id="638" w:author="Guillermo Florez" w:date="2021-10-14T10:05:00Z">
            <w:rPr>
              <w:sz w:val="24"/>
              <w:szCs w:val="24"/>
            </w:rPr>
          </w:rPrChange>
        </w:rPr>
        <w:t>.</w:t>
      </w:r>
      <w:r w:rsidRPr="00D85772">
        <w:rPr>
          <w:sz w:val="24"/>
          <w:szCs w:val="24"/>
          <w:lang w:val="es-419"/>
          <w:rPrChange w:id="639" w:author="Guillermo Florez" w:date="2021-10-14T10:05:00Z">
            <w:rPr>
              <w:sz w:val="24"/>
              <w:szCs w:val="24"/>
            </w:rPr>
          </w:rPrChange>
        </w:rPr>
        <w:t xml:space="preserve">, </w:t>
      </w:r>
      <w:r w:rsidR="00385B3E" w:rsidRPr="00D85772">
        <w:rPr>
          <w:sz w:val="24"/>
          <w:szCs w:val="24"/>
          <w:lang w:val="es-419"/>
          <w:rPrChange w:id="640" w:author="Guillermo Florez" w:date="2021-10-14T10:05:00Z">
            <w:rPr>
              <w:sz w:val="24"/>
              <w:szCs w:val="24"/>
            </w:rPr>
          </w:rPrChange>
        </w:rPr>
        <w:t xml:space="preserve">N. </w:t>
      </w:r>
      <w:r w:rsidRPr="00D85772">
        <w:rPr>
          <w:sz w:val="24"/>
          <w:szCs w:val="24"/>
          <w:lang w:val="es-419"/>
          <w:rPrChange w:id="641" w:author="Guillermo Florez" w:date="2021-10-14T10:05:00Z">
            <w:rPr>
              <w:sz w:val="24"/>
              <w:szCs w:val="24"/>
            </w:rPr>
          </w:rPrChange>
        </w:rPr>
        <w:t>Tinoco</w:t>
      </w:r>
      <w:r w:rsidR="00385B3E" w:rsidRPr="00D85772">
        <w:rPr>
          <w:sz w:val="24"/>
          <w:szCs w:val="24"/>
          <w:lang w:val="es-419"/>
          <w:rPrChange w:id="642" w:author="Guillermo Florez" w:date="2021-10-14T10:05:00Z">
            <w:rPr>
              <w:sz w:val="24"/>
              <w:szCs w:val="24"/>
            </w:rPr>
          </w:rPrChange>
        </w:rPr>
        <w:t xml:space="preserve">, P. M. </w:t>
      </w:r>
      <w:r w:rsidRPr="00D85772">
        <w:rPr>
          <w:sz w:val="24"/>
          <w:szCs w:val="24"/>
          <w:lang w:val="es-419"/>
          <w:rPrChange w:id="643" w:author="Guillermo Florez" w:date="2021-10-14T10:05:00Z">
            <w:rPr>
              <w:sz w:val="24"/>
              <w:szCs w:val="24"/>
            </w:rPr>
          </w:rPrChange>
        </w:rPr>
        <w:t>Velazco</w:t>
      </w:r>
      <w:r w:rsidR="00385B3E" w:rsidRPr="00D85772">
        <w:rPr>
          <w:sz w:val="24"/>
          <w:szCs w:val="24"/>
          <w:lang w:val="es-419"/>
          <w:rPrChange w:id="644" w:author="Guillermo Florez" w:date="2021-10-14T10:05:00Z">
            <w:rPr>
              <w:sz w:val="24"/>
              <w:szCs w:val="24"/>
            </w:rPr>
          </w:rPrChange>
        </w:rPr>
        <w:t>,</w:t>
      </w:r>
      <w:r w:rsidRPr="00D85772">
        <w:rPr>
          <w:sz w:val="24"/>
          <w:szCs w:val="24"/>
          <w:lang w:val="es-419"/>
          <w:rPrChange w:id="645" w:author="Guillermo Florez" w:date="2021-10-14T10:05:00Z">
            <w:rPr>
              <w:sz w:val="24"/>
              <w:szCs w:val="24"/>
            </w:rPr>
          </w:rPrChange>
        </w:rPr>
        <w:t xml:space="preserve"> </w:t>
      </w:r>
      <w:r w:rsidR="00385B3E" w:rsidRPr="00D85772">
        <w:rPr>
          <w:sz w:val="24"/>
          <w:szCs w:val="24"/>
          <w:lang w:val="es-419"/>
          <w:rPrChange w:id="646" w:author="Guillermo Florez" w:date="2021-10-14T10:05:00Z">
            <w:rPr>
              <w:sz w:val="24"/>
              <w:szCs w:val="24"/>
            </w:rPr>
          </w:rPrChange>
        </w:rPr>
        <w:t xml:space="preserve">M. J. Hofmann, M. E. Rodríguez-Posada and M. A. Camacho. </w:t>
      </w:r>
      <w:r w:rsidRPr="009F0123">
        <w:rPr>
          <w:sz w:val="24"/>
          <w:szCs w:val="24"/>
        </w:rPr>
        <w:t xml:space="preserve">2020. Systematics and taxonomy of </w:t>
      </w:r>
      <w:r w:rsidR="00385B3E" w:rsidRPr="009F0123">
        <w:rPr>
          <w:i/>
          <w:iCs/>
          <w:sz w:val="24"/>
          <w:szCs w:val="24"/>
        </w:rPr>
        <w:t>T</w:t>
      </w:r>
      <w:r w:rsidRPr="009F0123">
        <w:rPr>
          <w:i/>
          <w:iCs/>
          <w:sz w:val="24"/>
          <w:szCs w:val="24"/>
        </w:rPr>
        <w:t>onatia saurophila</w:t>
      </w:r>
      <w:r w:rsidRPr="009F0123">
        <w:rPr>
          <w:sz w:val="24"/>
          <w:szCs w:val="24"/>
        </w:rPr>
        <w:t xml:space="preserve"> </w:t>
      </w:r>
      <w:r w:rsidR="00385B3E" w:rsidRPr="009F0123">
        <w:rPr>
          <w:sz w:val="24"/>
          <w:szCs w:val="24"/>
        </w:rPr>
        <w:t>L</w:t>
      </w:r>
      <w:r w:rsidRPr="009F0123">
        <w:rPr>
          <w:sz w:val="24"/>
          <w:szCs w:val="24"/>
        </w:rPr>
        <w:t xml:space="preserve">oopman &amp; </w:t>
      </w:r>
      <w:r w:rsidR="00385B3E" w:rsidRPr="009F0123">
        <w:rPr>
          <w:sz w:val="24"/>
          <w:szCs w:val="24"/>
        </w:rPr>
        <w:t>W</w:t>
      </w:r>
      <w:r w:rsidRPr="009F0123">
        <w:rPr>
          <w:sz w:val="24"/>
          <w:szCs w:val="24"/>
        </w:rPr>
        <w:t>illiams, 1951 (</w:t>
      </w:r>
      <w:r w:rsidR="00385B3E" w:rsidRPr="009F0123">
        <w:rPr>
          <w:sz w:val="24"/>
          <w:szCs w:val="24"/>
        </w:rPr>
        <w:t>C</w:t>
      </w:r>
      <w:r w:rsidRPr="009F0123">
        <w:rPr>
          <w:sz w:val="24"/>
          <w:szCs w:val="24"/>
        </w:rPr>
        <w:t xml:space="preserve">hiroptera, </w:t>
      </w:r>
      <w:r w:rsidR="00385B3E" w:rsidRPr="009F0123">
        <w:rPr>
          <w:sz w:val="24"/>
          <w:szCs w:val="24"/>
        </w:rPr>
        <w:t>P</w:t>
      </w:r>
      <w:r w:rsidRPr="009F0123">
        <w:rPr>
          <w:sz w:val="24"/>
          <w:szCs w:val="24"/>
        </w:rPr>
        <w:t xml:space="preserve">hyllostomidae). </w:t>
      </w:r>
      <w:r w:rsidRPr="00D85772">
        <w:rPr>
          <w:sz w:val="24"/>
          <w:szCs w:val="24"/>
          <w:lang w:val="pt-BR"/>
          <w:rPrChange w:id="647" w:author="Guillermo Florez" w:date="2021-10-14T10:05:00Z">
            <w:rPr>
              <w:sz w:val="24"/>
              <w:szCs w:val="24"/>
            </w:rPr>
          </w:rPrChange>
        </w:rPr>
        <w:t xml:space="preserve">ZooKeys 915: </w:t>
      </w:r>
      <w:r w:rsidR="00385B3E" w:rsidRPr="00D85772">
        <w:rPr>
          <w:sz w:val="24"/>
          <w:szCs w:val="24"/>
          <w:lang w:val="pt-BR"/>
          <w:rPrChange w:id="648" w:author="Guillermo Florez" w:date="2021-10-14T10:05:00Z">
            <w:rPr>
              <w:sz w:val="24"/>
              <w:szCs w:val="24"/>
            </w:rPr>
          </w:rPrChange>
        </w:rPr>
        <w:t>9</w:t>
      </w:r>
      <w:r w:rsidRPr="00D85772">
        <w:rPr>
          <w:sz w:val="24"/>
          <w:szCs w:val="24"/>
          <w:lang w:val="pt-BR"/>
          <w:rPrChange w:id="649" w:author="Guillermo Florez" w:date="2021-10-14T10:05:00Z">
            <w:rPr>
              <w:sz w:val="24"/>
              <w:szCs w:val="24"/>
            </w:rPr>
          </w:rPrChange>
        </w:rPr>
        <w:t>59.</w:t>
      </w:r>
    </w:p>
    <w:p w14:paraId="7945C171" w14:textId="0399E4BC" w:rsidR="00385B3E" w:rsidRPr="009F0123" w:rsidRDefault="00385B3E"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pt-BR"/>
          <w:rPrChange w:id="650" w:author="Guillermo Florez" w:date="2021-10-14T10:05:00Z">
            <w:rPr>
              <w:color w:val="000000"/>
              <w:sz w:val="24"/>
              <w:szCs w:val="24"/>
            </w:rPr>
          </w:rPrChange>
        </w:rPr>
        <w:t>Bello, C., M. Galetti, D. Montan, M. A. Pizo, T. C. Mariguela, L. Culot, F. Bufalo, F. Labecca, F.</w:t>
      </w:r>
      <w:r w:rsidR="0042581A" w:rsidRPr="00D85772">
        <w:rPr>
          <w:color w:val="000000"/>
          <w:sz w:val="24"/>
          <w:szCs w:val="24"/>
          <w:lang w:val="pt-BR"/>
          <w:rPrChange w:id="651" w:author="Guillermo Florez" w:date="2021-10-14T10:05:00Z">
            <w:rPr>
              <w:color w:val="000000"/>
              <w:sz w:val="24"/>
              <w:szCs w:val="24"/>
            </w:rPr>
          </w:rPrChange>
        </w:rPr>
        <w:t xml:space="preserve"> </w:t>
      </w:r>
      <w:r w:rsidRPr="00D85772">
        <w:rPr>
          <w:color w:val="000000"/>
          <w:sz w:val="24"/>
          <w:szCs w:val="24"/>
          <w:lang w:val="pt-BR"/>
          <w:rPrChange w:id="652" w:author="Guillermo Florez" w:date="2021-10-14T10:05:00Z">
            <w:rPr>
              <w:color w:val="000000"/>
              <w:sz w:val="24"/>
              <w:szCs w:val="24"/>
            </w:rPr>
          </w:rPrChange>
        </w:rPr>
        <w:t xml:space="preserve">Pedrosa, R. Constantini, C. Emer, W. R. Silva, F. R. da Silva, O. Ovaskainen and P. Jordano. </w:t>
      </w:r>
      <w:r w:rsidRPr="009F0123">
        <w:rPr>
          <w:color w:val="000000"/>
          <w:sz w:val="24"/>
          <w:szCs w:val="24"/>
        </w:rPr>
        <w:t>2017. Atlantic frugivory: a plant–frugivore interaction data set for the Atlantic Forest. Ecology, 98: 1729-1729.</w:t>
      </w:r>
    </w:p>
    <w:p w14:paraId="00000253" w14:textId="2D3BDDF6"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Bizerrı́l</w:t>
      </w:r>
      <w:r w:rsidR="0004761C" w:rsidRPr="009F0123">
        <w:rPr>
          <w:color w:val="000000"/>
          <w:sz w:val="24"/>
          <w:szCs w:val="24"/>
        </w:rPr>
        <w:t>,</w:t>
      </w:r>
      <w:r w:rsidRPr="009F0123">
        <w:rPr>
          <w:color w:val="000000"/>
          <w:sz w:val="24"/>
          <w:szCs w:val="24"/>
        </w:rPr>
        <w:t xml:space="preserve"> M</w:t>
      </w:r>
      <w:r w:rsidR="0004761C" w:rsidRPr="009F0123">
        <w:rPr>
          <w:color w:val="000000"/>
          <w:sz w:val="24"/>
          <w:szCs w:val="24"/>
        </w:rPr>
        <w:t xml:space="preserve">. </w:t>
      </w:r>
      <w:r w:rsidRPr="009F0123">
        <w:rPr>
          <w:color w:val="000000"/>
          <w:sz w:val="24"/>
          <w:szCs w:val="24"/>
        </w:rPr>
        <w:t>X</w:t>
      </w:r>
      <w:r w:rsidR="0004761C" w:rsidRPr="009F0123">
        <w:rPr>
          <w:color w:val="000000"/>
          <w:sz w:val="24"/>
          <w:szCs w:val="24"/>
        </w:rPr>
        <w:t>.</w:t>
      </w:r>
      <w:r w:rsidRPr="009F0123">
        <w:rPr>
          <w:color w:val="000000"/>
          <w:sz w:val="24"/>
          <w:szCs w:val="24"/>
        </w:rPr>
        <w:t xml:space="preserve"> and </w:t>
      </w:r>
      <w:r w:rsidR="0004761C" w:rsidRPr="009F0123">
        <w:rPr>
          <w:color w:val="000000"/>
          <w:sz w:val="24"/>
          <w:szCs w:val="24"/>
        </w:rPr>
        <w:t xml:space="preserve">A. </w:t>
      </w:r>
      <w:r w:rsidRPr="009F0123">
        <w:rPr>
          <w:color w:val="000000"/>
          <w:sz w:val="24"/>
          <w:szCs w:val="24"/>
        </w:rPr>
        <w:t>Raw. 1997. Feeding specialization o</w:t>
      </w:r>
      <w:r w:rsidR="0004761C" w:rsidRPr="009F0123">
        <w:rPr>
          <w:color w:val="000000"/>
          <w:sz w:val="24"/>
          <w:szCs w:val="24"/>
        </w:rPr>
        <w:t xml:space="preserve">f </w:t>
      </w:r>
      <w:r w:rsidRPr="009F0123">
        <w:rPr>
          <w:color w:val="000000"/>
          <w:sz w:val="24"/>
          <w:szCs w:val="24"/>
        </w:rPr>
        <w:t xml:space="preserve">two species of bats and the fruit quality or </w:t>
      </w:r>
      <w:r w:rsidR="0004761C" w:rsidRPr="009F0123">
        <w:rPr>
          <w:i/>
          <w:iCs/>
          <w:color w:val="000000"/>
          <w:sz w:val="24"/>
          <w:szCs w:val="24"/>
        </w:rPr>
        <w:t>P</w:t>
      </w:r>
      <w:r w:rsidRPr="009F0123">
        <w:rPr>
          <w:i/>
          <w:iCs/>
          <w:color w:val="000000"/>
          <w:sz w:val="24"/>
          <w:szCs w:val="24"/>
        </w:rPr>
        <w:t>iper arboreum</w:t>
      </w:r>
      <w:r w:rsidRPr="009F0123">
        <w:rPr>
          <w:color w:val="000000"/>
          <w:sz w:val="24"/>
          <w:szCs w:val="24"/>
        </w:rPr>
        <w:t xml:space="preserve"> in a </w:t>
      </w:r>
      <w:r w:rsidR="0004761C" w:rsidRPr="009F0123">
        <w:rPr>
          <w:color w:val="000000"/>
          <w:sz w:val="24"/>
          <w:szCs w:val="24"/>
        </w:rPr>
        <w:t>C</w:t>
      </w:r>
      <w:r w:rsidRPr="009F0123">
        <w:rPr>
          <w:color w:val="000000"/>
          <w:sz w:val="24"/>
          <w:szCs w:val="24"/>
        </w:rPr>
        <w:t xml:space="preserve">entral </w:t>
      </w:r>
      <w:r w:rsidR="0004761C" w:rsidRPr="009F0123">
        <w:rPr>
          <w:color w:val="000000"/>
          <w:sz w:val="24"/>
          <w:szCs w:val="24"/>
        </w:rPr>
        <w:t>B</w:t>
      </w:r>
      <w:r w:rsidRPr="009F0123">
        <w:rPr>
          <w:color w:val="000000"/>
          <w:sz w:val="24"/>
          <w:szCs w:val="24"/>
        </w:rPr>
        <w:t xml:space="preserve">razilian </w:t>
      </w:r>
      <w:r w:rsidR="0004761C" w:rsidRPr="009F0123">
        <w:rPr>
          <w:color w:val="000000"/>
          <w:sz w:val="24"/>
          <w:szCs w:val="24"/>
        </w:rPr>
        <w:t>G</w:t>
      </w:r>
      <w:r w:rsidRPr="009F0123">
        <w:rPr>
          <w:color w:val="000000"/>
          <w:sz w:val="24"/>
          <w:szCs w:val="24"/>
        </w:rPr>
        <w:t xml:space="preserve">allery </w:t>
      </w:r>
      <w:r w:rsidR="0004761C" w:rsidRPr="009F0123">
        <w:rPr>
          <w:color w:val="000000"/>
          <w:sz w:val="24"/>
          <w:szCs w:val="24"/>
        </w:rPr>
        <w:t>F</w:t>
      </w:r>
      <w:r w:rsidRPr="009F0123">
        <w:rPr>
          <w:color w:val="000000"/>
          <w:sz w:val="24"/>
          <w:szCs w:val="24"/>
        </w:rPr>
        <w:t xml:space="preserve">orest. Revista de Biologia Tropical </w:t>
      </w:r>
      <w:r w:rsidRPr="009F0123">
        <w:rPr>
          <w:rFonts w:eastAsia="Georgia" w:cs="Georgia"/>
          <w:color w:val="000000"/>
          <w:sz w:val="24"/>
          <w:szCs w:val="24"/>
        </w:rPr>
        <w:t>45</w:t>
      </w:r>
      <w:r w:rsidRPr="009F0123">
        <w:rPr>
          <w:color w:val="000000"/>
          <w:sz w:val="24"/>
          <w:szCs w:val="24"/>
        </w:rPr>
        <w:t>: 913–</w:t>
      </w:r>
      <w:r w:rsidR="0004761C" w:rsidRPr="009F0123">
        <w:rPr>
          <w:color w:val="000000"/>
          <w:sz w:val="24"/>
          <w:szCs w:val="24"/>
        </w:rPr>
        <w:t>91</w:t>
      </w:r>
      <w:r w:rsidRPr="009F0123">
        <w:rPr>
          <w:color w:val="000000"/>
          <w:sz w:val="24"/>
          <w:szCs w:val="24"/>
        </w:rPr>
        <w:t>8.</w:t>
      </w:r>
    </w:p>
    <w:p w14:paraId="00000255" w14:textId="711E1AA4" w:rsidR="00A2515D" w:rsidRPr="009F0123" w:rsidRDefault="002F0901" w:rsidP="0004761C">
      <w:pPr>
        <w:pBdr>
          <w:top w:val="nil"/>
          <w:left w:val="nil"/>
          <w:bottom w:val="nil"/>
          <w:right w:val="nil"/>
          <w:between w:val="nil"/>
        </w:pBdr>
        <w:spacing w:line="269" w:lineRule="auto"/>
        <w:ind w:left="284" w:right="-41" w:hanging="284"/>
        <w:jc w:val="both"/>
        <w:rPr>
          <w:color w:val="000000"/>
          <w:sz w:val="24"/>
          <w:szCs w:val="24"/>
        </w:rPr>
      </w:pPr>
      <w:r w:rsidRPr="009F0123">
        <w:rPr>
          <w:color w:val="000000"/>
          <w:sz w:val="24"/>
          <w:szCs w:val="24"/>
        </w:rPr>
        <w:t>Blanchet</w:t>
      </w:r>
      <w:r w:rsidR="0004761C" w:rsidRPr="009F0123">
        <w:rPr>
          <w:color w:val="000000"/>
          <w:sz w:val="24"/>
          <w:szCs w:val="24"/>
        </w:rPr>
        <w:t>,</w:t>
      </w:r>
      <w:r w:rsidRPr="009F0123">
        <w:rPr>
          <w:color w:val="000000"/>
          <w:sz w:val="24"/>
          <w:szCs w:val="24"/>
        </w:rPr>
        <w:t xml:space="preserve"> F</w:t>
      </w:r>
      <w:r w:rsidR="0004761C" w:rsidRPr="009F0123">
        <w:rPr>
          <w:color w:val="000000"/>
          <w:sz w:val="24"/>
          <w:szCs w:val="24"/>
        </w:rPr>
        <w:t>. G.</w:t>
      </w:r>
      <w:r w:rsidRPr="009F0123">
        <w:rPr>
          <w:color w:val="000000"/>
          <w:sz w:val="24"/>
          <w:szCs w:val="24"/>
        </w:rPr>
        <w:t xml:space="preserve">, </w:t>
      </w:r>
      <w:r w:rsidR="0004761C" w:rsidRPr="009F0123">
        <w:rPr>
          <w:color w:val="000000"/>
          <w:sz w:val="24"/>
          <w:szCs w:val="24"/>
        </w:rPr>
        <w:t xml:space="preserve">K. </w:t>
      </w:r>
      <w:r w:rsidRPr="009F0123">
        <w:rPr>
          <w:color w:val="000000"/>
          <w:sz w:val="24"/>
          <w:szCs w:val="24"/>
        </w:rPr>
        <w:t>Cazelles</w:t>
      </w:r>
      <w:r w:rsidR="0004761C" w:rsidRPr="009F0123">
        <w:rPr>
          <w:color w:val="000000"/>
          <w:sz w:val="24"/>
          <w:szCs w:val="24"/>
        </w:rPr>
        <w:t>.</w:t>
      </w:r>
      <w:r w:rsidRPr="009F0123">
        <w:rPr>
          <w:color w:val="000000"/>
          <w:sz w:val="24"/>
          <w:szCs w:val="24"/>
        </w:rPr>
        <w:t xml:space="preserve"> and </w:t>
      </w:r>
      <w:r w:rsidR="0004761C" w:rsidRPr="009F0123">
        <w:rPr>
          <w:color w:val="000000"/>
          <w:sz w:val="24"/>
          <w:szCs w:val="24"/>
        </w:rPr>
        <w:t xml:space="preserve">D. </w:t>
      </w:r>
      <w:r w:rsidRPr="009F0123">
        <w:rPr>
          <w:color w:val="000000"/>
          <w:sz w:val="24"/>
          <w:szCs w:val="24"/>
        </w:rPr>
        <w:t>Gravel. 2020. Co-occurrence is not evidence of ecological</w:t>
      </w:r>
      <w:r w:rsidR="0004761C" w:rsidRPr="009F0123">
        <w:rPr>
          <w:color w:val="000000"/>
          <w:sz w:val="24"/>
          <w:szCs w:val="24"/>
        </w:rPr>
        <w:t xml:space="preserve"> i</w:t>
      </w:r>
      <w:r w:rsidRPr="009F0123">
        <w:rPr>
          <w:color w:val="000000"/>
          <w:sz w:val="24"/>
          <w:szCs w:val="24"/>
        </w:rPr>
        <w:t>nteractions.</w:t>
      </w:r>
      <w:r w:rsidR="0004761C" w:rsidRPr="009F0123">
        <w:rPr>
          <w:color w:val="000000"/>
          <w:sz w:val="24"/>
          <w:szCs w:val="24"/>
        </w:rPr>
        <w:t xml:space="preserve"> </w:t>
      </w:r>
      <w:r w:rsidRPr="009F0123">
        <w:rPr>
          <w:sz w:val="24"/>
          <w:szCs w:val="24"/>
        </w:rPr>
        <w:t xml:space="preserve">Ecology Letters </w:t>
      </w:r>
      <w:r w:rsidRPr="009F0123">
        <w:rPr>
          <w:rFonts w:eastAsia="Georgia" w:cs="Georgia"/>
          <w:sz w:val="24"/>
          <w:szCs w:val="24"/>
        </w:rPr>
        <w:t>23</w:t>
      </w:r>
      <w:r w:rsidRPr="009F0123">
        <w:rPr>
          <w:sz w:val="24"/>
          <w:szCs w:val="24"/>
        </w:rPr>
        <w:t>: 1050–</w:t>
      </w:r>
      <w:r w:rsidR="0004761C" w:rsidRPr="009F0123">
        <w:rPr>
          <w:sz w:val="24"/>
          <w:szCs w:val="24"/>
        </w:rPr>
        <w:t>10</w:t>
      </w:r>
      <w:r w:rsidRPr="009F0123">
        <w:rPr>
          <w:sz w:val="24"/>
          <w:szCs w:val="24"/>
        </w:rPr>
        <w:t>63.</w:t>
      </w:r>
    </w:p>
    <w:p w14:paraId="00000256" w14:textId="30DB54A3" w:rsidR="00A2515D" w:rsidRPr="009F0123" w:rsidRDefault="002F0901" w:rsidP="0004761C">
      <w:pPr>
        <w:spacing w:before="29" w:line="266" w:lineRule="auto"/>
        <w:ind w:left="284" w:right="-41" w:hanging="284"/>
        <w:jc w:val="both"/>
        <w:rPr>
          <w:sz w:val="24"/>
          <w:szCs w:val="24"/>
        </w:rPr>
      </w:pPr>
      <w:r w:rsidRPr="009F0123">
        <w:rPr>
          <w:sz w:val="24"/>
          <w:szCs w:val="24"/>
        </w:rPr>
        <w:t>Bonaccorso</w:t>
      </w:r>
      <w:r w:rsidR="0004761C" w:rsidRPr="009F0123">
        <w:rPr>
          <w:sz w:val="24"/>
          <w:szCs w:val="24"/>
        </w:rPr>
        <w:t>,</w:t>
      </w:r>
      <w:r w:rsidRPr="009F0123">
        <w:rPr>
          <w:sz w:val="24"/>
          <w:szCs w:val="24"/>
        </w:rPr>
        <w:t xml:space="preserve"> F</w:t>
      </w:r>
      <w:r w:rsidR="0004761C" w:rsidRPr="009F0123">
        <w:rPr>
          <w:sz w:val="24"/>
          <w:szCs w:val="24"/>
        </w:rPr>
        <w:t xml:space="preserve">. </w:t>
      </w:r>
      <w:r w:rsidRPr="009F0123">
        <w:rPr>
          <w:sz w:val="24"/>
          <w:szCs w:val="24"/>
        </w:rPr>
        <w:t xml:space="preserve">J. 1979. Foraging and reproductive ecology in a </w:t>
      </w:r>
      <w:r w:rsidR="0004761C" w:rsidRPr="009F0123">
        <w:rPr>
          <w:sz w:val="24"/>
          <w:szCs w:val="24"/>
        </w:rPr>
        <w:t>Panamanian</w:t>
      </w:r>
      <w:r w:rsidRPr="009F0123">
        <w:rPr>
          <w:sz w:val="24"/>
          <w:szCs w:val="24"/>
        </w:rPr>
        <w:t xml:space="preserve"> bat community. Bulletin of the Florida Museum of Natural History </w:t>
      </w:r>
      <w:r w:rsidRPr="009F0123">
        <w:rPr>
          <w:rFonts w:eastAsia="Georgia" w:cs="Georgia"/>
          <w:sz w:val="24"/>
          <w:szCs w:val="24"/>
        </w:rPr>
        <w:t>24</w:t>
      </w:r>
      <w:r w:rsidRPr="009F0123">
        <w:rPr>
          <w:sz w:val="24"/>
          <w:szCs w:val="24"/>
        </w:rPr>
        <w:t>: 359–408.</w:t>
      </w:r>
    </w:p>
    <w:p w14:paraId="00000257" w14:textId="0842678B"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Bonaccorso</w:t>
      </w:r>
      <w:r w:rsidR="0004761C" w:rsidRPr="009F0123">
        <w:rPr>
          <w:color w:val="000000"/>
          <w:sz w:val="24"/>
          <w:szCs w:val="24"/>
        </w:rPr>
        <w:t>,</w:t>
      </w:r>
      <w:r w:rsidRPr="009F0123">
        <w:rPr>
          <w:color w:val="000000"/>
          <w:sz w:val="24"/>
          <w:szCs w:val="24"/>
        </w:rPr>
        <w:t xml:space="preserve"> F</w:t>
      </w:r>
      <w:r w:rsidR="0004761C" w:rsidRPr="009F0123">
        <w:rPr>
          <w:color w:val="000000"/>
          <w:sz w:val="24"/>
          <w:szCs w:val="24"/>
        </w:rPr>
        <w:t xml:space="preserve">. </w:t>
      </w:r>
      <w:r w:rsidRPr="009F0123">
        <w:rPr>
          <w:color w:val="000000"/>
          <w:sz w:val="24"/>
          <w:szCs w:val="24"/>
        </w:rPr>
        <w:t>J</w:t>
      </w:r>
      <w:r w:rsidR="0004761C" w:rsidRPr="009F0123">
        <w:rPr>
          <w:color w:val="000000"/>
          <w:sz w:val="24"/>
          <w:szCs w:val="24"/>
        </w:rPr>
        <w:t>.</w:t>
      </w:r>
      <w:r w:rsidRPr="009F0123">
        <w:rPr>
          <w:color w:val="000000"/>
          <w:sz w:val="24"/>
          <w:szCs w:val="24"/>
        </w:rPr>
        <w:t xml:space="preserve"> and </w:t>
      </w:r>
      <w:r w:rsidR="0004761C" w:rsidRPr="009F0123">
        <w:rPr>
          <w:color w:val="000000"/>
          <w:sz w:val="24"/>
          <w:szCs w:val="24"/>
        </w:rPr>
        <w:t xml:space="preserve">T. J. </w:t>
      </w:r>
      <w:r w:rsidRPr="009F0123">
        <w:rPr>
          <w:color w:val="000000"/>
          <w:sz w:val="24"/>
          <w:szCs w:val="24"/>
        </w:rPr>
        <w:t>Gush</w:t>
      </w:r>
      <w:r w:rsidR="0004761C" w:rsidRPr="009F0123">
        <w:rPr>
          <w:color w:val="000000"/>
          <w:sz w:val="24"/>
          <w:szCs w:val="24"/>
        </w:rPr>
        <w:t>.</w:t>
      </w:r>
      <w:r w:rsidRPr="009F0123">
        <w:rPr>
          <w:color w:val="000000"/>
          <w:sz w:val="24"/>
          <w:szCs w:val="24"/>
        </w:rPr>
        <w:t xml:space="preserve"> 1987. Feeding behaviour and foraging strategies of captive phyllostomid fruit bats: An experimental study. The Journal of Animal Ecology </w:t>
      </w:r>
      <w:r w:rsidRPr="009F0123">
        <w:rPr>
          <w:rFonts w:eastAsia="Georgia" w:cs="Georgia"/>
          <w:color w:val="000000"/>
          <w:sz w:val="24"/>
          <w:szCs w:val="24"/>
        </w:rPr>
        <w:t>56</w:t>
      </w:r>
      <w:r w:rsidRPr="009F0123">
        <w:rPr>
          <w:color w:val="000000"/>
          <w:sz w:val="24"/>
          <w:szCs w:val="24"/>
        </w:rPr>
        <w:t>: 907–</w:t>
      </w:r>
      <w:r w:rsidR="0004761C" w:rsidRPr="009F0123">
        <w:rPr>
          <w:color w:val="000000"/>
          <w:sz w:val="24"/>
          <w:szCs w:val="24"/>
        </w:rPr>
        <w:t>9</w:t>
      </w:r>
      <w:r w:rsidRPr="009F0123">
        <w:rPr>
          <w:color w:val="000000"/>
          <w:sz w:val="24"/>
          <w:szCs w:val="24"/>
        </w:rPr>
        <w:t>20.</w:t>
      </w:r>
    </w:p>
    <w:p w14:paraId="00000258" w14:textId="68DA83CB" w:rsidR="00A2515D" w:rsidRPr="009F0123" w:rsidRDefault="002F0901" w:rsidP="0004761C">
      <w:pPr>
        <w:pBdr>
          <w:top w:val="nil"/>
          <w:left w:val="nil"/>
          <w:bottom w:val="nil"/>
          <w:right w:val="nil"/>
          <w:between w:val="nil"/>
        </w:pBdr>
        <w:spacing w:line="266" w:lineRule="auto"/>
        <w:ind w:left="284" w:right="-41" w:hanging="284"/>
        <w:jc w:val="both"/>
        <w:rPr>
          <w:sz w:val="24"/>
          <w:szCs w:val="24"/>
        </w:rPr>
      </w:pPr>
      <w:r w:rsidRPr="009F0123">
        <w:rPr>
          <w:color w:val="000000"/>
          <w:sz w:val="24"/>
          <w:szCs w:val="24"/>
        </w:rPr>
        <w:t>Bovendorp</w:t>
      </w:r>
      <w:r w:rsidR="0004761C" w:rsidRPr="009F0123">
        <w:rPr>
          <w:color w:val="000000"/>
          <w:sz w:val="24"/>
          <w:szCs w:val="24"/>
        </w:rPr>
        <w:t>,</w:t>
      </w:r>
      <w:r w:rsidRPr="009F0123">
        <w:rPr>
          <w:color w:val="000000"/>
          <w:sz w:val="24"/>
          <w:szCs w:val="24"/>
        </w:rPr>
        <w:t xml:space="preserve"> </w:t>
      </w:r>
      <w:r w:rsidR="0004761C" w:rsidRPr="009F0123">
        <w:rPr>
          <w:color w:val="000000"/>
          <w:sz w:val="24"/>
          <w:szCs w:val="24"/>
        </w:rPr>
        <w:t>R. S.</w:t>
      </w:r>
      <w:r w:rsidRPr="009F0123">
        <w:rPr>
          <w:color w:val="000000"/>
          <w:sz w:val="24"/>
          <w:szCs w:val="24"/>
        </w:rPr>
        <w:t xml:space="preserve">, </w:t>
      </w:r>
      <w:r w:rsidR="0004761C" w:rsidRPr="009F0123">
        <w:rPr>
          <w:color w:val="000000"/>
          <w:sz w:val="24"/>
          <w:szCs w:val="24"/>
        </w:rPr>
        <w:t xml:space="preserve">N. </w:t>
      </w:r>
      <w:r w:rsidRPr="009F0123">
        <w:rPr>
          <w:color w:val="000000"/>
          <w:sz w:val="24"/>
          <w:szCs w:val="24"/>
        </w:rPr>
        <w:t>Villar</w:t>
      </w:r>
      <w:r w:rsidR="0004761C" w:rsidRPr="009F0123">
        <w:rPr>
          <w:color w:val="000000"/>
          <w:sz w:val="24"/>
          <w:szCs w:val="24"/>
        </w:rPr>
        <w:t xml:space="preserve">, E. F. </w:t>
      </w:r>
      <w:r w:rsidRPr="009F0123">
        <w:rPr>
          <w:color w:val="000000"/>
          <w:sz w:val="24"/>
          <w:szCs w:val="24"/>
        </w:rPr>
        <w:t>Abreu-Junior</w:t>
      </w:r>
      <w:r w:rsidR="0004761C" w:rsidRPr="009F0123">
        <w:rPr>
          <w:color w:val="000000"/>
          <w:sz w:val="24"/>
          <w:szCs w:val="24"/>
        </w:rPr>
        <w:t xml:space="preserve">, C. Bello, A. L. Regolin, A. R. Percequillo and M. Galetti. </w:t>
      </w:r>
      <w:r w:rsidRPr="009F0123">
        <w:rPr>
          <w:color w:val="000000"/>
          <w:sz w:val="24"/>
          <w:szCs w:val="24"/>
        </w:rPr>
        <w:t xml:space="preserve">2017. </w:t>
      </w:r>
      <w:r w:rsidR="0004761C" w:rsidRPr="009F0123">
        <w:rPr>
          <w:color w:val="000000"/>
          <w:sz w:val="24"/>
          <w:szCs w:val="24"/>
        </w:rPr>
        <w:t xml:space="preserve">Atlantic small-mammal: a dataset of communities of rodents and marsupials of the Atlantic forests of South America. </w:t>
      </w:r>
      <w:r w:rsidRPr="009F0123">
        <w:rPr>
          <w:color w:val="000000"/>
          <w:sz w:val="24"/>
          <w:szCs w:val="24"/>
        </w:rPr>
        <w:t xml:space="preserve">Ecology </w:t>
      </w:r>
      <w:r w:rsidRPr="009F0123">
        <w:rPr>
          <w:rFonts w:eastAsia="Georgia" w:cs="Georgia"/>
          <w:color w:val="000000"/>
          <w:sz w:val="24"/>
          <w:szCs w:val="24"/>
        </w:rPr>
        <w:t>98</w:t>
      </w:r>
      <w:r w:rsidRPr="009F0123">
        <w:rPr>
          <w:color w:val="000000"/>
          <w:sz w:val="24"/>
          <w:szCs w:val="24"/>
        </w:rPr>
        <w:t>: 2226–</w:t>
      </w:r>
      <w:r w:rsidR="0004761C" w:rsidRPr="009F0123">
        <w:rPr>
          <w:color w:val="000000"/>
          <w:sz w:val="24"/>
          <w:szCs w:val="24"/>
        </w:rPr>
        <w:t>222</w:t>
      </w:r>
      <w:r w:rsidRPr="009F0123">
        <w:rPr>
          <w:color w:val="000000"/>
          <w:sz w:val="24"/>
          <w:szCs w:val="24"/>
        </w:rPr>
        <w:t>6.</w:t>
      </w:r>
    </w:p>
    <w:p w14:paraId="00000259" w14:textId="589819AC" w:rsidR="00A2515D" w:rsidRPr="009F0123" w:rsidRDefault="002F0901" w:rsidP="0004761C">
      <w:pPr>
        <w:pBdr>
          <w:top w:val="nil"/>
          <w:left w:val="nil"/>
          <w:bottom w:val="nil"/>
          <w:right w:val="nil"/>
          <w:between w:val="nil"/>
        </w:pBdr>
        <w:spacing w:line="266" w:lineRule="auto"/>
        <w:ind w:left="284" w:right="-41" w:hanging="284"/>
        <w:jc w:val="both"/>
        <w:rPr>
          <w:sz w:val="24"/>
          <w:szCs w:val="24"/>
        </w:rPr>
      </w:pPr>
      <w:r w:rsidRPr="009F0123">
        <w:rPr>
          <w:sz w:val="24"/>
          <w:szCs w:val="24"/>
        </w:rPr>
        <w:t>Bronstein</w:t>
      </w:r>
      <w:r w:rsidR="0004761C" w:rsidRPr="009F0123">
        <w:rPr>
          <w:sz w:val="24"/>
          <w:szCs w:val="24"/>
        </w:rPr>
        <w:t>,</w:t>
      </w:r>
      <w:r w:rsidRPr="009F0123">
        <w:rPr>
          <w:sz w:val="24"/>
          <w:szCs w:val="24"/>
        </w:rPr>
        <w:t xml:space="preserve"> J. 1994. Conditional outcomes in mutualistic interactions. Trends in Ecology &amp; Evolution </w:t>
      </w:r>
      <w:r w:rsidRPr="009F0123">
        <w:rPr>
          <w:rFonts w:eastAsia="Georgia" w:cs="Georgia"/>
          <w:sz w:val="24"/>
          <w:szCs w:val="24"/>
        </w:rPr>
        <w:t>9</w:t>
      </w:r>
      <w:r w:rsidRPr="009F0123">
        <w:rPr>
          <w:sz w:val="24"/>
          <w:szCs w:val="24"/>
        </w:rPr>
        <w:t>: 214–</w:t>
      </w:r>
      <w:r w:rsidR="0004761C" w:rsidRPr="009F0123">
        <w:rPr>
          <w:sz w:val="24"/>
          <w:szCs w:val="24"/>
        </w:rPr>
        <w:t>21</w:t>
      </w:r>
      <w:r w:rsidRPr="009F0123">
        <w:rPr>
          <w:sz w:val="24"/>
          <w:szCs w:val="24"/>
        </w:rPr>
        <w:t>7.</w:t>
      </w:r>
    </w:p>
    <w:p w14:paraId="0000025A" w14:textId="3408F8F4" w:rsidR="00A2515D" w:rsidRPr="009F0123" w:rsidRDefault="002F0901" w:rsidP="0004761C">
      <w:pPr>
        <w:spacing w:line="266" w:lineRule="auto"/>
        <w:ind w:left="284" w:right="-41" w:hanging="284"/>
        <w:jc w:val="both"/>
        <w:rPr>
          <w:sz w:val="24"/>
          <w:szCs w:val="24"/>
        </w:rPr>
      </w:pPr>
      <w:r w:rsidRPr="009F0123">
        <w:rPr>
          <w:sz w:val="24"/>
          <w:szCs w:val="24"/>
        </w:rPr>
        <w:t>Buzato</w:t>
      </w:r>
      <w:r w:rsidR="0004761C" w:rsidRPr="009F0123">
        <w:rPr>
          <w:sz w:val="24"/>
          <w:szCs w:val="24"/>
        </w:rPr>
        <w:t>,</w:t>
      </w:r>
      <w:r w:rsidRPr="009F0123">
        <w:rPr>
          <w:sz w:val="24"/>
          <w:szCs w:val="24"/>
        </w:rPr>
        <w:t xml:space="preserve"> S</w:t>
      </w:r>
      <w:r w:rsidR="0004761C" w:rsidRPr="009F0123">
        <w:rPr>
          <w:sz w:val="24"/>
          <w:szCs w:val="24"/>
        </w:rPr>
        <w:t>.</w:t>
      </w:r>
      <w:r w:rsidRPr="009F0123">
        <w:rPr>
          <w:sz w:val="24"/>
          <w:szCs w:val="24"/>
        </w:rPr>
        <w:t xml:space="preserve"> and </w:t>
      </w:r>
      <w:r w:rsidR="0004761C" w:rsidRPr="009F0123">
        <w:rPr>
          <w:sz w:val="24"/>
          <w:szCs w:val="24"/>
        </w:rPr>
        <w:t xml:space="preserve">A. L. </w:t>
      </w:r>
      <w:r w:rsidRPr="009F0123">
        <w:rPr>
          <w:sz w:val="24"/>
          <w:szCs w:val="24"/>
        </w:rPr>
        <w:t>Franc</w:t>
      </w:r>
      <w:r w:rsidR="0004761C" w:rsidRPr="009F0123">
        <w:rPr>
          <w:sz w:val="24"/>
          <w:szCs w:val="24"/>
        </w:rPr>
        <w:t>o.</w:t>
      </w:r>
      <w:r w:rsidRPr="009F0123">
        <w:rPr>
          <w:sz w:val="24"/>
          <w:szCs w:val="24"/>
        </w:rPr>
        <w:t xml:space="preserve"> 1992. </w:t>
      </w:r>
      <w:r w:rsidRPr="009F0123">
        <w:rPr>
          <w:i/>
          <w:iCs/>
          <w:sz w:val="24"/>
          <w:szCs w:val="24"/>
        </w:rPr>
        <w:t>Tetrastylis ovalis</w:t>
      </w:r>
      <w:r w:rsidRPr="009F0123">
        <w:rPr>
          <w:sz w:val="24"/>
          <w:szCs w:val="24"/>
        </w:rPr>
        <w:t>: A second case of bat-pollinated passionflower (</w:t>
      </w:r>
      <w:r w:rsidR="0004761C" w:rsidRPr="009F0123">
        <w:rPr>
          <w:sz w:val="24"/>
          <w:szCs w:val="24"/>
        </w:rPr>
        <w:t>P</w:t>
      </w:r>
      <w:r w:rsidRPr="009F0123">
        <w:rPr>
          <w:sz w:val="24"/>
          <w:szCs w:val="24"/>
        </w:rPr>
        <w:t xml:space="preserve">assifloraceae). Plant Systematics and Evolution </w:t>
      </w:r>
      <w:r w:rsidRPr="009F0123">
        <w:rPr>
          <w:rFonts w:eastAsia="Georgia" w:cs="Georgia"/>
          <w:sz w:val="24"/>
          <w:szCs w:val="24"/>
        </w:rPr>
        <w:t>181</w:t>
      </w:r>
      <w:r w:rsidRPr="009F0123">
        <w:rPr>
          <w:sz w:val="24"/>
          <w:szCs w:val="24"/>
        </w:rPr>
        <w:t>: 261–</w:t>
      </w:r>
      <w:r w:rsidR="0004761C" w:rsidRPr="009F0123">
        <w:rPr>
          <w:sz w:val="24"/>
          <w:szCs w:val="24"/>
        </w:rPr>
        <w:t>26</w:t>
      </w:r>
      <w:r w:rsidRPr="009F0123">
        <w:rPr>
          <w:sz w:val="24"/>
          <w:szCs w:val="24"/>
        </w:rPr>
        <w:t>7.</w:t>
      </w:r>
    </w:p>
    <w:p w14:paraId="0000025B" w14:textId="096FD541" w:rsidR="00A2515D" w:rsidRPr="009F0123" w:rsidRDefault="002F0901" w:rsidP="0004761C">
      <w:pPr>
        <w:pBdr>
          <w:top w:val="nil"/>
          <w:left w:val="nil"/>
          <w:bottom w:val="nil"/>
          <w:right w:val="nil"/>
          <w:between w:val="nil"/>
        </w:pBdr>
        <w:spacing w:line="266" w:lineRule="auto"/>
        <w:ind w:left="284" w:right="-41" w:hanging="284"/>
        <w:jc w:val="both"/>
        <w:rPr>
          <w:ins w:id="653" w:author="Guillermo Florez" w:date="2021-10-12T23:39:00Z"/>
          <w:color w:val="000000"/>
          <w:sz w:val="24"/>
          <w:szCs w:val="24"/>
        </w:rPr>
      </w:pPr>
      <w:r w:rsidRPr="009F0123">
        <w:rPr>
          <w:color w:val="000000"/>
          <w:sz w:val="24"/>
          <w:szCs w:val="24"/>
        </w:rPr>
        <w:t>Buzato</w:t>
      </w:r>
      <w:r w:rsidR="0004761C" w:rsidRPr="009F0123">
        <w:rPr>
          <w:color w:val="000000"/>
          <w:sz w:val="24"/>
          <w:szCs w:val="24"/>
        </w:rPr>
        <w:t>,</w:t>
      </w:r>
      <w:r w:rsidRPr="009F0123">
        <w:rPr>
          <w:color w:val="000000"/>
          <w:sz w:val="24"/>
          <w:szCs w:val="24"/>
        </w:rPr>
        <w:t xml:space="preserve"> S</w:t>
      </w:r>
      <w:r w:rsidR="0004761C" w:rsidRPr="009F0123">
        <w:rPr>
          <w:color w:val="000000"/>
          <w:sz w:val="24"/>
          <w:szCs w:val="24"/>
        </w:rPr>
        <w:t>.</w:t>
      </w:r>
      <w:r w:rsidRPr="009F0123">
        <w:rPr>
          <w:color w:val="000000"/>
          <w:sz w:val="24"/>
          <w:szCs w:val="24"/>
        </w:rPr>
        <w:t>,</w:t>
      </w:r>
      <w:r w:rsidR="0004761C" w:rsidRPr="009F0123">
        <w:rPr>
          <w:color w:val="000000"/>
          <w:sz w:val="24"/>
          <w:szCs w:val="24"/>
        </w:rPr>
        <w:t xml:space="preserve"> M.</w:t>
      </w:r>
      <w:r w:rsidRPr="009F0123">
        <w:rPr>
          <w:color w:val="000000"/>
          <w:sz w:val="24"/>
          <w:szCs w:val="24"/>
        </w:rPr>
        <w:t xml:space="preserve"> Sazima and </w:t>
      </w:r>
      <w:r w:rsidR="0004761C" w:rsidRPr="009F0123">
        <w:rPr>
          <w:color w:val="000000"/>
          <w:sz w:val="24"/>
          <w:szCs w:val="24"/>
        </w:rPr>
        <w:t xml:space="preserve">I. </w:t>
      </w:r>
      <w:r w:rsidRPr="009F0123">
        <w:rPr>
          <w:color w:val="000000"/>
          <w:sz w:val="24"/>
          <w:szCs w:val="24"/>
        </w:rPr>
        <w:t xml:space="preserve">Sazima. 1994. Pollination of three species of </w:t>
      </w:r>
      <w:r w:rsidR="0004761C" w:rsidRPr="009F0123">
        <w:rPr>
          <w:color w:val="000000"/>
          <w:sz w:val="24"/>
          <w:szCs w:val="24"/>
        </w:rPr>
        <w:t>A</w:t>
      </w:r>
      <w:r w:rsidRPr="009F0123">
        <w:rPr>
          <w:i/>
          <w:iCs/>
          <w:color w:val="000000"/>
          <w:sz w:val="24"/>
          <w:szCs w:val="24"/>
        </w:rPr>
        <w:t>butilon</w:t>
      </w:r>
      <w:r w:rsidRPr="009F0123">
        <w:rPr>
          <w:color w:val="000000"/>
          <w:sz w:val="24"/>
          <w:szCs w:val="24"/>
        </w:rPr>
        <w:t xml:space="preserve"> (</w:t>
      </w:r>
      <w:r w:rsidR="0004761C" w:rsidRPr="009F0123">
        <w:rPr>
          <w:color w:val="000000"/>
          <w:sz w:val="24"/>
          <w:szCs w:val="24"/>
        </w:rPr>
        <w:t>M</w:t>
      </w:r>
      <w:r w:rsidRPr="009F0123">
        <w:rPr>
          <w:color w:val="000000"/>
          <w:sz w:val="24"/>
          <w:szCs w:val="24"/>
        </w:rPr>
        <w:t xml:space="preserve">alvaceae) intermediate between bat and hummingbird flower syndromes. Flora </w:t>
      </w:r>
      <w:r w:rsidRPr="009F0123">
        <w:rPr>
          <w:rFonts w:eastAsia="Georgia" w:cs="Georgia"/>
          <w:color w:val="000000"/>
          <w:sz w:val="24"/>
          <w:szCs w:val="24"/>
        </w:rPr>
        <w:t>189</w:t>
      </w:r>
      <w:r w:rsidRPr="009F0123">
        <w:rPr>
          <w:color w:val="000000"/>
          <w:sz w:val="24"/>
          <w:szCs w:val="24"/>
        </w:rPr>
        <w:t>: 327–</w:t>
      </w:r>
      <w:r w:rsidR="0004761C" w:rsidRPr="009F0123">
        <w:rPr>
          <w:color w:val="000000"/>
          <w:sz w:val="24"/>
          <w:szCs w:val="24"/>
        </w:rPr>
        <w:t>3</w:t>
      </w:r>
      <w:r w:rsidRPr="009F0123">
        <w:rPr>
          <w:color w:val="000000"/>
          <w:sz w:val="24"/>
          <w:szCs w:val="24"/>
        </w:rPr>
        <w:t>34.</w:t>
      </w:r>
    </w:p>
    <w:p w14:paraId="774913E7" w14:textId="62311A11" w:rsidR="00CE3EEB" w:rsidRPr="009F0123" w:rsidRDefault="00CE3EEB" w:rsidP="00CE3EEB">
      <w:pPr>
        <w:pBdr>
          <w:top w:val="nil"/>
          <w:left w:val="nil"/>
          <w:bottom w:val="nil"/>
          <w:right w:val="nil"/>
          <w:between w:val="nil"/>
        </w:pBdr>
        <w:spacing w:line="266" w:lineRule="auto"/>
        <w:ind w:left="284" w:right="-41" w:hanging="284"/>
        <w:jc w:val="both"/>
        <w:rPr>
          <w:color w:val="000000"/>
          <w:sz w:val="24"/>
          <w:szCs w:val="24"/>
        </w:rPr>
      </w:pPr>
      <w:ins w:id="654" w:author="Guillermo Florez" w:date="2021-10-12T23:39:00Z">
        <w:r w:rsidRPr="009F0123">
          <w:rPr>
            <w:color w:val="000000"/>
            <w:sz w:val="24"/>
            <w:szCs w:val="24"/>
          </w:rPr>
          <w:t>Callaghan, C. T.</w:t>
        </w:r>
      </w:ins>
      <w:ins w:id="655" w:author="Guillermo Florez" w:date="2021-10-12T23:40:00Z">
        <w:r w:rsidRPr="009F0123">
          <w:rPr>
            <w:color w:val="000000"/>
            <w:sz w:val="24"/>
            <w:szCs w:val="24"/>
          </w:rPr>
          <w:t>,</w:t>
        </w:r>
      </w:ins>
      <w:ins w:id="656" w:author="Guillermo Florez" w:date="2021-10-12T23:39:00Z">
        <w:r w:rsidRPr="009F0123">
          <w:rPr>
            <w:color w:val="000000"/>
            <w:sz w:val="24"/>
            <w:szCs w:val="24"/>
          </w:rPr>
          <w:t xml:space="preserve"> A</w:t>
        </w:r>
      </w:ins>
      <w:ins w:id="657" w:author="Guillermo Florez" w:date="2021-10-12T23:40:00Z">
        <w:r w:rsidRPr="009F0123">
          <w:rPr>
            <w:color w:val="000000"/>
            <w:sz w:val="24"/>
            <w:szCs w:val="24"/>
          </w:rPr>
          <w:t>.</w:t>
        </w:r>
      </w:ins>
      <w:ins w:id="658" w:author="Guillermo Florez" w:date="2021-10-12T23:39:00Z">
        <w:r w:rsidRPr="009F0123">
          <w:rPr>
            <w:color w:val="000000"/>
            <w:sz w:val="24"/>
            <w:szCs w:val="24"/>
          </w:rPr>
          <w:t xml:space="preserve"> G</w:t>
        </w:r>
      </w:ins>
      <w:ins w:id="659" w:author="Guillermo Florez" w:date="2021-10-12T23:40:00Z">
        <w:r w:rsidRPr="009F0123">
          <w:rPr>
            <w:color w:val="000000"/>
            <w:sz w:val="24"/>
            <w:szCs w:val="24"/>
          </w:rPr>
          <w:t>.</w:t>
        </w:r>
      </w:ins>
      <w:ins w:id="660" w:author="Guillermo Florez" w:date="2021-10-12T23:39:00Z">
        <w:r w:rsidRPr="009F0123">
          <w:rPr>
            <w:color w:val="000000"/>
            <w:sz w:val="24"/>
            <w:szCs w:val="24"/>
          </w:rPr>
          <w:t xml:space="preserve"> B</w:t>
        </w:r>
      </w:ins>
      <w:ins w:id="661" w:author="Guillermo Florez" w:date="2021-10-12T23:40:00Z">
        <w:r w:rsidRPr="009F0123">
          <w:rPr>
            <w:color w:val="000000"/>
            <w:sz w:val="24"/>
            <w:szCs w:val="24"/>
          </w:rPr>
          <w:t>.</w:t>
        </w:r>
      </w:ins>
      <w:ins w:id="662" w:author="Guillermo Florez" w:date="2021-10-12T23:39:00Z">
        <w:r w:rsidRPr="009F0123">
          <w:rPr>
            <w:color w:val="000000"/>
            <w:sz w:val="24"/>
            <w:szCs w:val="24"/>
          </w:rPr>
          <w:t xml:space="preserve"> Poore, T</w:t>
        </w:r>
      </w:ins>
      <w:ins w:id="663" w:author="Guillermo Florez" w:date="2021-10-12T23:40:00Z">
        <w:r w:rsidRPr="009F0123">
          <w:rPr>
            <w:color w:val="000000"/>
            <w:sz w:val="24"/>
            <w:szCs w:val="24"/>
          </w:rPr>
          <w:t>.</w:t>
        </w:r>
      </w:ins>
      <w:ins w:id="664" w:author="Guillermo Florez" w:date="2021-10-12T23:39:00Z">
        <w:r w:rsidRPr="009F0123">
          <w:rPr>
            <w:color w:val="000000"/>
            <w:sz w:val="24"/>
            <w:szCs w:val="24"/>
          </w:rPr>
          <w:t xml:space="preserve"> Mesaglio, A</w:t>
        </w:r>
      </w:ins>
      <w:ins w:id="665" w:author="Guillermo Florez" w:date="2021-10-12T23:40:00Z">
        <w:r w:rsidRPr="009F0123">
          <w:rPr>
            <w:color w:val="000000"/>
            <w:sz w:val="24"/>
            <w:szCs w:val="24"/>
          </w:rPr>
          <w:t>.</w:t>
        </w:r>
      </w:ins>
      <w:ins w:id="666" w:author="Guillermo Florez" w:date="2021-10-12T23:39:00Z">
        <w:r w:rsidRPr="009F0123">
          <w:rPr>
            <w:color w:val="000000"/>
            <w:sz w:val="24"/>
            <w:szCs w:val="24"/>
          </w:rPr>
          <w:t xml:space="preserve"> T</w:t>
        </w:r>
      </w:ins>
      <w:ins w:id="667" w:author="Guillermo Florez" w:date="2021-10-12T23:40:00Z">
        <w:r w:rsidRPr="009F0123">
          <w:rPr>
            <w:color w:val="000000"/>
            <w:sz w:val="24"/>
            <w:szCs w:val="24"/>
          </w:rPr>
          <w:t>.</w:t>
        </w:r>
      </w:ins>
      <w:ins w:id="668" w:author="Guillermo Florez" w:date="2021-10-12T23:39:00Z">
        <w:r w:rsidRPr="009F0123">
          <w:rPr>
            <w:color w:val="000000"/>
            <w:sz w:val="24"/>
            <w:szCs w:val="24"/>
          </w:rPr>
          <w:t xml:space="preserve"> Moles, S</w:t>
        </w:r>
      </w:ins>
      <w:ins w:id="669" w:author="Guillermo Florez" w:date="2021-10-12T23:40:00Z">
        <w:r w:rsidRPr="009F0123">
          <w:rPr>
            <w:color w:val="000000"/>
            <w:sz w:val="24"/>
            <w:szCs w:val="24"/>
          </w:rPr>
          <w:t>.</w:t>
        </w:r>
      </w:ins>
      <w:ins w:id="670" w:author="Guillermo Florez" w:date="2021-10-12T23:39:00Z">
        <w:r w:rsidRPr="009F0123">
          <w:rPr>
            <w:color w:val="000000"/>
            <w:sz w:val="24"/>
            <w:szCs w:val="24"/>
          </w:rPr>
          <w:t xml:space="preserve"> Nakagawa, C</w:t>
        </w:r>
      </w:ins>
      <w:ins w:id="671" w:author="Guillermo Florez" w:date="2021-10-12T23:40:00Z">
        <w:r w:rsidRPr="009F0123">
          <w:rPr>
            <w:color w:val="000000"/>
            <w:sz w:val="24"/>
            <w:szCs w:val="24"/>
          </w:rPr>
          <w:t>.</w:t>
        </w:r>
      </w:ins>
      <w:ins w:id="672" w:author="Guillermo Florez" w:date="2021-10-12T23:39:00Z">
        <w:r w:rsidRPr="009F0123">
          <w:rPr>
            <w:color w:val="000000"/>
            <w:sz w:val="24"/>
            <w:szCs w:val="24"/>
          </w:rPr>
          <w:t xml:space="preserve"> Roberts, J</w:t>
        </w:r>
      </w:ins>
      <w:ins w:id="673" w:author="Guillermo Florez" w:date="2021-10-12T23:40:00Z">
        <w:r w:rsidRPr="009F0123">
          <w:rPr>
            <w:color w:val="000000"/>
            <w:sz w:val="24"/>
            <w:szCs w:val="24"/>
          </w:rPr>
          <w:t>.</w:t>
        </w:r>
      </w:ins>
      <w:ins w:id="674" w:author="Guillermo Florez" w:date="2021-10-12T23:39:00Z">
        <w:r w:rsidRPr="009F0123">
          <w:rPr>
            <w:color w:val="000000"/>
            <w:sz w:val="24"/>
            <w:szCs w:val="24"/>
          </w:rPr>
          <w:t xml:space="preserve"> J</w:t>
        </w:r>
      </w:ins>
      <w:ins w:id="675" w:author="Guillermo Florez" w:date="2021-10-12T23:40:00Z">
        <w:r w:rsidRPr="009F0123">
          <w:rPr>
            <w:color w:val="000000"/>
            <w:sz w:val="24"/>
            <w:szCs w:val="24"/>
          </w:rPr>
          <w:t>.</w:t>
        </w:r>
      </w:ins>
      <w:ins w:id="676" w:author="Guillermo Florez" w:date="2021-10-12T23:39:00Z">
        <w:r w:rsidRPr="009F0123">
          <w:rPr>
            <w:color w:val="000000"/>
            <w:sz w:val="24"/>
            <w:szCs w:val="24"/>
          </w:rPr>
          <w:t xml:space="preserve"> L</w:t>
        </w:r>
      </w:ins>
      <w:ins w:id="677" w:author="Guillermo Florez" w:date="2021-10-12T23:40:00Z">
        <w:r w:rsidRPr="009F0123">
          <w:rPr>
            <w:color w:val="000000"/>
            <w:sz w:val="24"/>
            <w:szCs w:val="24"/>
          </w:rPr>
          <w:t>.</w:t>
        </w:r>
      </w:ins>
      <w:ins w:id="678" w:author="Guillermo Florez" w:date="2021-10-12T23:39:00Z">
        <w:r w:rsidRPr="009F0123">
          <w:rPr>
            <w:color w:val="000000"/>
            <w:sz w:val="24"/>
            <w:szCs w:val="24"/>
          </w:rPr>
          <w:t xml:space="preserve"> </w:t>
        </w:r>
        <w:r w:rsidRPr="009F0123">
          <w:rPr>
            <w:color w:val="000000"/>
            <w:sz w:val="24"/>
            <w:szCs w:val="24"/>
          </w:rPr>
          <w:lastRenderedPageBreak/>
          <w:t>Rowley, A</w:t>
        </w:r>
      </w:ins>
      <w:ins w:id="679" w:author="Guillermo Florez" w:date="2021-10-12T23:40:00Z">
        <w:r w:rsidRPr="009F0123">
          <w:rPr>
            <w:color w:val="000000"/>
            <w:sz w:val="24"/>
            <w:szCs w:val="24"/>
          </w:rPr>
          <w:t>.</w:t>
        </w:r>
      </w:ins>
      <w:ins w:id="680" w:author="Guillermo Florez" w:date="2021-10-12T23:39:00Z">
        <w:r w:rsidRPr="009F0123">
          <w:rPr>
            <w:color w:val="000000"/>
            <w:sz w:val="24"/>
            <w:szCs w:val="24"/>
          </w:rPr>
          <w:t xml:space="preserve"> VergÉs, </w:t>
        </w:r>
      </w:ins>
      <w:ins w:id="681" w:author="Guillermo Florez" w:date="2021-10-12T23:41:00Z">
        <w:r w:rsidRPr="009F0123">
          <w:rPr>
            <w:color w:val="000000"/>
            <w:sz w:val="24"/>
            <w:szCs w:val="24"/>
          </w:rPr>
          <w:t>J.</w:t>
        </w:r>
      </w:ins>
      <w:ins w:id="682" w:author="Guillermo Florez" w:date="2021-10-12T23:39:00Z">
        <w:r w:rsidRPr="009F0123">
          <w:rPr>
            <w:color w:val="000000"/>
            <w:sz w:val="24"/>
            <w:szCs w:val="24"/>
          </w:rPr>
          <w:t xml:space="preserve"> H</w:t>
        </w:r>
      </w:ins>
      <w:ins w:id="683" w:author="Guillermo Florez" w:date="2021-10-12T23:41:00Z">
        <w:r w:rsidRPr="009F0123">
          <w:rPr>
            <w:color w:val="000000"/>
            <w:sz w:val="24"/>
            <w:szCs w:val="24"/>
          </w:rPr>
          <w:t>.</w:t>
        </w:r>
      </w:ins>
      <w:ins w:id="684" w:author="Guillermo Florez" w:date="2021-10-12T23:39:00Z">
        <w:r w:rsidRPr="009F0123">
          <w:rPr>
            <w:color w:val="000000"/>
            <w:sz w:val="24"/>
            <w:szCs w:val="24"/>
          </w:rPr>
          <w:t xml:space="preserve"> Wilshire</w:t>
        </w:r>
      </w:ins>
      <w:ins w:id="685" w:author="Guillermo Florez" w:date="2021-10-12T23:41:00Z">
        <w:r w:rsidRPr="009F0123">
          <w:rPr>
            <w:color w:val="000000"/>
            <w:sz w:val="24"/>
            <w:szCs w:val="24"/>
          </w:rPr>
          <w:t xml:space="preserve"> and</w:t>
        </w:r>
      </w:ins>
      <w:ins w:id="686" w:author="Guillermo Florez" w:date="2021-10-12T23:39:00Z">
        <w:r w:rsidRPr="009F0123">
          <w:rPr>
            <w:color w:val="000000"/>
            <w:sz w:val="24"/>
            <w:szCs w:val="24"/>
          </w:rPr>
          <w:t xml:space="preserve"> W</w:t>
        </w:r>
      </w:ins>
      <w:ins w:id="687" w:author="Guillermo Florez" w:date="2021-10-12T23:41:00Z">
        <w:r w:rsidRPr="009F0123">
          <w:rPr>
            <w:color w:val="000000"/>
            <w:sz w:val="24"/>
            <w:szCs w:val="24"/>
          </w:rPr>
          <w:t>.</w:t>
        </w:r>
      </w:ins>
      <w:ins w:id="688" w:author="Guillermo Florez" w:date="2021-10-12T23:39:00Z">
        <w:r w:rsidRPr="009F0123">
          <w:rPr>
            <w:color w:val="000000"/>
            <w:sz w:val="24"/>
            <w:szCs w:val="24"/>
          </w:rPr>
          <w:t xml:space="preserve"> </w:t>
        </w:r>
      </w:ins>
      <w:ins w:id="689" w:author="Guillermo Florez" w:date="2021-10-12T23:41:00Z">
        <w:r w:rsidRPr="009F0123">
          <w:rPr>
            <w:color w:val="000000"/>
            <w:sz w:val="24"/>
            <w:szCs w:val="24"/>
          </w:rPr>
          <w:t>K.</w:t>
        </w:r>
      </w:ins>
      <w:ins w:id="690" w:author="Guillermo Florez" w:date="2021-10-12T23:39:00Z">
        <w:r w:rsidRPr="009F0123">
          <w:rPr>
            <w:color w:val="000000"/>
            <w:sz w:val="24"/>
            <w:szCs w:val="24"/>
          </w:rPr>
          <w:t xml:space="preserve"> Cornwell</w:t>
        </w:r>
      </w:ins>
      <w:ins w:id="691" w:author="Guillermo Florez" w:date="2021-10-12T23:41:00Z">
        <w:r w:rsidRPr="009F0123">
          <w:rPr>
            <w:color w:val="000000"/>
            <w:sz w:val="24"/>
            <w:szCs w:val="24"/>
          </w:rPr>
          <w:t>. 2021.</w:t>
        </w:r>
      </w:ins>
      <w:ins w:id="692" w:author="Guillermo Florez" w:date="2021-10-12T23:39:00Z">
        <w:r w:rsidRPr="009F0123">
          <w:rPr>
            <w:color w:val="000000"/>
            <w:sz w:val="24"/>
            <w:szCs w:val="24"/>
          </w:rPr>
          <w:t xml:space="preserve"> Three Frontiers for the Future of Biodiversity Research Using Citizen Science Data</w:t>
        </w:r>
      </w:ins>
      <w:ins w:id="693" w:author="Guillermo Florez" w:date="2021-10-12T23:41:00Z">
        <w:r w:rsidRPr="009F0123">
          <w:rPr>
            <w:color w:val="000000"/>
            <w:sz w:val="24"/>
            <w:szCs w:val="24"/>
          </w:rPr>
          <w:t>.</w:t>
        </w:r>
      </w:ins>
      <w:ins w:id="694" w:author="Guillermo Florez" w:date="2021-10-12T23:39:00Z">
        <w:r w:rsidRPr="009F0123">
          <w:rPr>
            <w:color w:val="000000"/>
            <w:sz w:val="24"/>
            <w:szCs w:val="24"/>
          </w:rPr>
          <w:t xml:space="preserve"> </w:t>
        </w:r>
      </w:ins>
      <w:ins w:id="695" w:author="Guillermo Florez" w:date="2021-10-12T23:41:00Z">
        <w:r w:rsidRPr="009F0123">
          <w:rPr>
            <w:color w:val="000000"/>
            <w:sz w:val="24"/>
            <w:szCs w:val="24"/>
          </w:rPr>
          <w:t>BioScience 71:</w:t>
        </w:r>
      </w:ins>
      <w:ins w:id="696" w:author="Guillermo Florez" w:date="2021-10-12T23:39:00Z">
        <w:r w:rsidRPr="009F0123">
          <w:rPr>
            <w:color w:val="000000"/>
            <w:sz w:val="24"/>
            <w:szCs w:val="24"/>
          </w:rPr>
          <w:t xml:space="preserve"> 55–63</w:t>
        </w:r>
      </w:ins>
      <w:ins w:id="697" w:author="Guillermo Florez" w:date="2021-10-12T23:41:00Z">
        <w:r w:rsidRPr="009F0123">
          <w:rPr>
            <w:color w:val="000000"/>
            <w:sz w:val="24"/>
            <w:szCs w:val="24"/>
          </w:rPr>
          <w:t>.</w:t>
        </w:r>
      </w:ins>
    </w:p>
    <w:p w14:paraId="0000025C" w14:textId="096A208C"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
      </w:pPr>
      <w:r w:rsidRPr="009F0123">
        <w:rPr>
          <w:color w:val="000000"/>
          <w:sz w:val="24"/>
          <w:szCs w:val="24"/>
        </w:rPr>
        <w:t>Cardoso</w:t>
      </w:r>
      <w:r w:rsidR="0004761C" w:rsidRPr="009F0123">
        <w:rPr>
          <w:color w:val="000000"/>
          <w:sz w:val="24"/>
          <w:szCs w:val="24"/>
        </w:rPr>
        <w:t>,</w:t>
      </w:r>
      <w:r w:rsidRPr="009F0123">
        <w:rPr>
          <w:color w:val="000000"/>
          <w:sz w:val="24"/>
          <w:szCs w:val="24"/>
        </w:rPr>
        <w:t xml:space="preserve"> P</w:t>
      </w:r>
      <w:r w:rsidR="0004761C" w:rsidRPr="009F0123">
        <w:rPr>
          <w:color w:val="000000"/>
          <w:sz w:val="24"/>
          <w:szCs w:val="24"/>
        </w:rPr>
        <w:t>.</w:t>
      </w:r>
      <w:r w:rsidRPr="009F0123">
        <w:rPr>
          <w:color w:val="000000"/>
          <w:sz w:val="24"/>
          <w:szCs w:val="24"/>
        </w:rPr>
        <w:t xml:space="preserve">, </w:t>
      </w:r>
      <w:r w:rsidR="0004761C" w:rsidRPr="009F0123">
        <w:rPr>
          <w:color w:val="000000"/>
          <w:sz w:val="24"/>
          <w:szCs w:val="24"/>
        </w:rPr>
        <w:t xml:space="preserve">T. L. </w:t>
      </w:r>
      <w:r w:rsidRPr="009F0123">
        <w:rPr>
          <w:color w:val="000000"/>
          <w:sz w:val="24"/>
          <w:szCs w:val="24"/>
        </w:rPr>
        <w:t>Erwin</w:t>
      </w:r>
      <w:r w:rsidR="0004761C" w:rsidRPr="009F0123">
        <w:rPr>
          <w:color w:val="000000"/>
          <w:sz w:val="24"/>
          <w:szCs w:val="24"/>
        </w:rPr>
        <w:t>, P. A.</w:t>
      </w:r>
      <w:r w:rsidRPr="009F0123">
        <w:rPr>
          <w:color w:val="000000"/>
          <w:sz w:val="24"/>
          <w:szCs w:val="24"/>
        </w:rPr>
        <w:t xml:space="preserve"> Borges</w:t>
      </w:r>
      <w:r w:rsidR="0004761C" w:rsidRPr="009F0123">
        <w:rPr>
          <w:color w:val="000000"/>
          <w:sz w:val="24"/>
          <w:szCs w:val="24"/>
        </w:rPr>
        <w:t xml:space="preserve"> </w:t>
      </w:r>
      <w:r w:rsidRPr="009F0123">
        <w:rPr>
          <w:color w:val="000000"/>
          <w:sz w:val="24"/>
          <w:szCs w:val="24"/>
        </w:rPr>
        <w:t xml:space="preserve">and </w:t>
      </w:r>
      <w:r w:rsidR="0004761C" w:rsidRPr="009F0123">
        <w:rPr>
          <w:color w:val="000000"/>
          <w:sz w:val="24"/>
          <w:szCs w:val="24"/>
        </w:rPr>
        <w:t xml:space="preserve">T. R. </w:t>
      </w:r>
      <w:r w:rsidRPr="009F0123">
        <w:rPr>
          <w:color w:val="000000"/>
          <w:sz w:val="24"/>
          <w:szCs w:val="24"/>
        </w:rPr>
        <w:t xml:space="preserve">New. 2011. The seven impediments in invertebrate conservation and how to overcome them. </w:t>
      </w:r>
      <w:r w:rsidRPr="00D85772">
        <w:rPr>
          <w:color w:val="000000"/>
          <w:sz w:val="24"/>
          <w:szCs w:val="24"/>
          <w:lang w:val="pt-BR"/>
        </w:rPr>
        <w:t xml:space="preserve">Biological Conservation </w:t>
      </w:r>
      <w:r w:rsidRPr="00D85772">
        <w:rPr>
          <w:rFonts w:eastAsia="Georgia" w:cs="Georgia"/>
          <w:color w:val="000000"/>
          <w:sz w:val="24"/>
          <w:szCs w:val="24"/>
          <w:lang w:val="pt-BR"/>
        </w:rPr>
        <w:t>144</w:t>
      </w:r>
      <w:r w:rsidRPr="00D85772">
        <w:rPr>
          <w:color w:val="000000"/>
          <w:sz w:val="24"/>
          <w:szCs w:val="24"/>
          <w:lang w:val="pt-BR"/>
        </w:rPr>
        <w:t>: 2647–</w:t>
      </w:r>
      <w:r w:rsidR="0004761C" w:rsidRPr="00D85772">
        <w:rPr>
          <w:color w:val="000000"/>
          <w:sz w:val="24"/>
          <w:szCs w:val="24"/>
          <w:lang w:val="pt-BR"/>
        </w:rPr>
        <w:t>26</w:t>
      </w:r>
      <w:r w:rsidRPr="00D85772">
        <w:rPr>
          <w:color w:val="000000"/>
          <w:sz w:val="24"/>
          <w:szCs w:val="24"/>
          <w:lang w:val="pt-BR"/>
        </w:rPr>
        <w:t>55.</w:t>
      </w:r>
    </w:p>
    <w:p w14:paraId="0000025D" w14:textId="3EFAB6F2" w:rsidR="00A2515D" w:rsidRPr="00D85772" w:rsidRDefault="002F0901" w:rsidP="0004761C">
      <w:pPr>
        <w:spacing w:line="266" w:lineRule="auto"/>
        <w:ind w:left="284" w:right="-41" w:hanging="284"/>
        <w:jc w:val="both"/>
        <w:rPr>
          <w:sz w:val="24"/>
          <w:szCs w:val="24"/>
          <w:lang w:val="pt-BR"/>
          <w:rPrChange w:id="698" w:author="Guillermo Florez" w:date="2021-10-14T10:05:00Z">
            <w:rPr>
              <w:sz w:val="24"/>
              <w:szCs w:val="24"/>
            </w:rPr>
          </w:rPrChange>
        </w:rPr>
      </w:pPr>
      <w:r w:rsidRPr="00D85772">
        <w:rPr>
          <w:sz w:val="24"/>
          <w:szCs w:val="24"/>
          <w:lang w:val="pt-BR"/>
        </w:rPr>
        <w:t>Carvalho</w:t>
      </w:r>
      <w:r w:rsidR="0004761C" w:rsidRPr="00D85772">
        <w:rPr>
          <w:sz w:val="24"/>
          <w:szCs w:val="24"/>
          <w:lang w:val="pt-BR"/>
        </w:rPr>
        <w:t>,</w:t>
      </w:r>
      <w:r w:rsidRPr="00D85772">
        <w:rPr>
          <w:sz w:val="24"/>
          <w:szCs w:val="24"/>
          <w:lang w:val="pt-BR"/>
        </w:rPr>
        <w:t xml:space="preserve"> C</w:t>
      </w:r>
      <w:r w:rsidR="0004761C" w:rsidRPr="00D85772">
        <w:rPr>
          <w:sz w:val="24"/>
          <w:szCs w:val="24"/>
          <w:lang w:val="pt-BR"/>
        </w:rPr>
        <w:t>.</w:t>
      </w:r>
      <w:r w:rsidRPr="00D85772">
        <w:rPr>
          <w:sz w:val="24"/>
          <w:szCs w:val="24"/>
          <w:lang w:val="pt-BR"/>
        </w:rPr>
        <w:t>T</w:t>
      </w:r>
      <w:r w:rsidR="0004761C" w:rsidRPr="00D85772">
        <w:rPr>
          <w:sz w:val="24"/>
          <w:szCs w:val="24"/>
          <w:lang w:val="pt-BR"/>
        </w:rPr>
        <w:t>.</w:t>
      </w:r>
      <w:r w:rsidRPr="00D85772">
        <w:rPr>
          <w:sz w:val="24"/>
          <w:szCs w:val="24"/>
          <w:lang w:val="pt-BR"/>
        </w:rPr>
        <w:t xml:space="preserve"> de. 1961. </w:t>
      </w:r>
      <w:r w:rsidRPr="00D85772">
        <w:rPr>
          <w:sz w:val="24"/>
          <w:szCs w:val="24"/>
          <w:lang w:val="pt-BR"/>
          <w:rPrChange w:id="699" w:author="Guillermo Florez" w:date="2021-10-14T10:05:00Z">
            <w:rPr>
              <w:sz w:val="24"/>
              <w:szCs w:val="24"/>
            </w:rPr>
          </w:rPrChange>
        </w:rPr>
        <w:t xml:space="preserve">Sobre os hábitos alimentares de </w:t>
      </w:r>
      <w:r w:rsidR="0004761C" w:rsidRPr="00D85772">
        <w:rPr>
          <w:sz w:val="24"/>
          <w:szCs w:val="24"/>
          <w:lang w:val="pt-BR"/>
          <w:rPrChange w:id="700" w:author="Guillermo Florez" w:date="2021-10-14T10:05:00Z">
            <w:rPr>
              <w:sz w:val="24"/>
              <w:szCs w:val="24"/>
            </w:rPr>
          </w:rPrChange>
        </w:rPr>
        <w:t>P</w:t>
      </w:r>
      <w:r w:rsidRPr="00D85772">
        <w:rPr>
          <w:sz w:val="24"/>
          <w:szCs w:val="24"/>
          <w:lang w:val="pt-BR"/>
          <w:rPrChange w:id="701" w:author="Guillermo Florez" w:date="2021-10-14T10:05:00Z">
            <w:rPr>
              <w:sz w:val="24"/>
              <w:szCs w:val="24"/>
            </w:rPr>
          </w:rPrChange>
        </w:rPr>
        <w:t>hillostomı́deos (</w:t>
      </w:r>
      <w:r w:rsidR="0004761C" w:rsidRPr="00D85772">
        <w:rPr>
          <w:sz w:val="24"/>
          <w:szCs w:val="24"/>
          <w:lang w:val="pt-BR"/>
          <w:rPrChange w:id="702" w:author="Guillermo Florez" w:date="2021-10-14T10:05:00Z">
            <w:rPr>
              <w:sz w:val="24"/>
              <w:szCs w:val="24"/>
            </w:rPr>
          </w:rPrChange>
        </w:rPr>
        <w:t>M</w:t>
      </w:r>
      <w:r w:rsidRPr="00D85772">
        <w:rPr>
          <w:sz w:val="24"/>
          <w:szCs w:val="24"/>
          <w:lang w:val="pt-BR"/>
          <w:rPrChange w:id="703" w:author="Guillermo Florez" w:date="2021-10-14T10:05:00Z">
            <w:rPr>
              <w:sz w:val="24"/>
              <w:szCs w:val="24"/>
            </w:rPr>
          </w:rPrChange>
        </w:rPr>
        <w:t xml:space="preserve">ammalia, </w:t>
      </w:r>
      <w:r w:rsidR="0004761C" w:rsidRPr="00D85772">
        <w:rPr>
          <w:sz w:val="24"/>
          <w:szCs w:val="24"/>
          <w:lang w:val="pt-BR"/>
          <w:rPrChange w:id="704" w:author="Guillermo Florez" w:date="2021-10-14T10:05:00Z">
            <w:rPr>
              <w:sz w:val="24"/>
              <w:szCs w:val="24"/>
            </w:rPr>
          </w:rPrChange>
        </w:rPr>
        <w:t>C</w:t>
      </w:r>
      <w:r w:rsidRPr="00D85772">
        <w:rPr>
          <w:sz w:val="24"/>
          <w:szCs w:val="24"/>
          <w:lang w:val="pt-BR"/>
          <w:rPrChange w:id="705" w:author="Guillermo Florez" w:date="2021-10-14T10:05:00Z">
            <w:rPr>
              <w:sz w:val="24"/>
              <w:szCs w:val="24"/>
            </w:rPr>
          </w:rPrChange>
        </w:rPr>
        <w:t xml:space="preserve">hiroptera). Revista de Biologia Tropical </w:t>
      </w:r>
      <w:r w:rsidRPr="00D85772">
        <w:rPr>
          <w:rFonts w:eastAsia="Georgia" w:cs="Georgia"/>
          <w:sz w:val="24"/>
          <w:szCs w:val="24"/>
          <w:lang w:val="pt-BR"/>
          <w:rPrChange w:id="706" w:author="Guillermo Florez" w:date="2021-10-14T10:05:00Z">
            <w:rPr>
              <w:rFonts w:eastAsia="Georgia" w:cs="Georgia"/>
              <w:sz w:val="24"/>
              <w:szCs w:val="24"/>
            </w:rPr>
          </w:rPrChange>
        </w:rPr>
        <w:t>9</w:t>
      </w:r>
      <w:r w:rsidRPr="00D85772">
        <w:rPr>
          <w:sz w:val="24"/>
          <w:szCs w:val="24"/>
          <w:lang w:val="pt-BR"/>
          <w:rPrChange w:id="707" w:author="Guillermo Florez" w:date="2021-10-14T10:05:00Z">
            <w:rPr>
              <w:sz w:val="24"/>
              <w:szCs w:val="24"/>
            </w:rPr>
          </w:rPrChange>
        </w:rPr>
        <w:t>: 53–60.</w:t>
      </w:r>
    </w:p>
    <w:p w14:paraId="0000025E" w14:textId="2C3B7214"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pt-BR"/>
          <w:rPrChange w:id="708" w:author="Guillermo Florez" w:date="2021-10-14T10:05:00Z">
            <w:rPr>
              <w:color w:val="000000"/>
              <w:sz w:val="24"/>
              <w:szCs w:val="24"/>
            </w:rPr>
          </w:rPrChange>
        </w:rPr>
        <w:t>Casas</w:t>
      </w:r>
      <w:r w:rsidR="0004761C" w:rsidRPr="00D85772">
        <w:rPr>
          <w:color w:val="000000"/>
          <w:sz w:val="24"/>
          <w:szCs w:val="24"/>
          <w:lang w:val="pt-BR"/>
          <w:rPrChange w:id="709" w:author="Guillermo Florez" w:date="2021-10-14T10:05:00Z">
            <w:rPr>
              <w:color w:val="000000"/>
              <w:sz w:val="24"/>
              <w:szCs w:val="24"/>
            </w:rPr>
          </w:rPrChange>
        </w:rPr>
        <w:t>,</w:t>
      </w:r>
      <w:r w:rsidRPr="00D85772">
        <w:rPr>
          <w:color w:val="000000"/>
          <w:sz w:val="24"/>
          <w:szCs w:val="24"/>
          <w:lang w:val="pt-BR"/>
          <w:rPrChange w:id="710" w:author="Guillermo Florez" w:date="2021-10-14T10:05:00Z">
            <w:rPr>
              <w:color w:val="000000"/>
              <w:sz w:val="24"/>
              <w:szCs w:val="24"/>
            </w:rPr>
          </w:rPrChange>
        </w:rPr>
        <w:t xml:space="preserve"> A</w:t>
      </w:r>
      <w:r w:rsidR="0004761C" w:rsidRPr="00D85772">
        <w:rPr>
          <w:color w:val="000000"/>
          <w:sz w:val="24"/>
          <w:szCs w:val="24"/>
          <w:lang w:val="pt-BR"/>
          <w:rPrChange w:id="711" w:author="Guillermo Florez" w:date="2021-10-14T10:05:00Z">
            <w:rPr>
              <w:color w:val="000000"/>
              <w:sz w:val="24"/>
              <w:szCs w:val="24"/>
            </w:rPr>
          </w:rPrChange>
        </w:rPr>
        <w:t>.</w:t>
      </w:r>
      <w:r w:rsidRPr="00D85772">
        <w:rPr>
          <w:color w:val="000000"/>
          <w:sz w:val="24"/>
          <w:szCs w:val="24"/>
          <w:lang w:val="pt-BR"/>
          <w:rPrChange w:id="712" w:author="Guillermo Florez" w:date="2021-10-14T10:05:00Z">
            <w:rPr>
              <w:color w:val="000000"/>
              <w:sz w:val="24"/>
              <w:szCs w:val="24"/>
            </w:rPr>
          </w:rPrChange>
        </w:rPr>
        <w:t xml:space="preserve">, </w:t>
      </w:r>
      <w:r w:rsidR="0004761C" w:rsidRPr="00D85772">
        <w:rPr>
          <w:color w:val="000000"/>
          <w:sz w:val="24"/>
          <w:szCs w:val="24"/>
          <w:lang w:val="pt-BR"/>
          <w:rPrChange w:id="713" w:author="Guillermo Florez" w:date="2021-10-14T10:05:00Z">
            <w:rPr>
              <w:color w:val="000000"/>
              <w:sz w:val="24"/>
              <w:szCs w:val="24"/>
            </w:rPr>
          </w:rPrChange>
        </w:rPr>
        <w:t xml:space="preserve">A. </w:t>
      </w:r>
      <w:r w:rsidRPr="00D85772">
        <w:rPr>
          <w:color w:val="000000"/>
          <w:sz w:val="24"/>
          <w:szCs w:val="24"/>
          <w:lang w:val="pt-BR"/>
          <w:rPrChange w:id="714" w:author="Guillermo Florez" w:date="2021-10-14T10:05:00Z">
            <w:rPr>
              <w:color w:val="000000"/>
              <w:sz w:val="24"/>
              <w:szCs w:val="24"/>
            </w:rPr>
          </w:rPrChange>
        </w:rPr>
        <w:t xml:space="preserve">Valiente-Banuet, </w:t>
      </w:r>
      <w:r w:rsidR="0004761C" w:rsidRPr="00D85772">
        <w:rPr>
          <w:color w:val="000000"/>
          <w:sz w:val="24"/>
          <w:szCs w:val="24"/>
          <w:lang w:val="pt-BR"/>
          <w:rPrChange w:id="715" w:author="Guillermo Florez" w:date="2021-10-14T10:05:00Z">
            <w:rPr>
              <w:color w:val="000000"/>
              <w:sz w:val="24"/>
              <w:szCs w:val="24"/>
            </w:rPr>
          </w:rPrChange>
        </w:rPr>
        <w:t xml:space="preserve">A. </w:t>
      </w:r>
      <w:r w:rsidRPr="00D85772">
        <w:rPr>
          <w:color w:val="000000"/>
          <w:sz w:val="24"/>
          <w:szCs w:val="24"/>
          <w:lang w:val="pt-BR"/>
          <w:rPrChange w:id="716" w:author="Guillermo Florez" w:date="2021-10-14T10:05:00Z">
            <w:rPr>
              <w:color w:val="000000"/>
              <w:sz w:val="24"/>
              <w:szCs w:val="24"/>
            </w:rPr>
          </w:rPrChange>
        </w:rPr>
        <w:t>Rojas-Mart</w:t>
      </w:r>
      <w:r w:rsidR="0004761C" w:rsidRPr="00D85772">
        <w:rPr>
          <w:color w:val="000000"/>
          <w:sz w:val="24"/>
          <w:szCs w:val="24"/>
          <w:lang w:val="pt-BR"/>
          <w:rPrChange w:id="717" w:author="Guillermo Florez" w:date="2021-10-14T10:05:00Z">
            <w:rPr>
              <w:color w:val="000000"/>
              <w:sz w:val="24"/>
              <w:szCs w:val="24"/>
            </w:rPr>
          </w:rPrChange>
        </w:rPr>
        <w:t>í</w:t>
      </w:r>
      <w:r w:rsidRPr="00D85772">
        <w:rPr>
          <w:color w:val="000000"/>
          <w:sz w:val="24"/>
          <w:szCs w:val="24"/>
          <w:lang w:val="pt-BR"/>
          <w:rPrChange w:id="718" w:author="Guillermo Florez" w:date="2021-10-14T10:05:00Z">
            <w:rPr>
              <w:color w:val="000000"/>
              <w:sz w:val="24"/>
              <w:szCs w:val="24"/>
            </w:rPr>
          </w:rPrChange>
        </w:rPr>
        <w:t xml:space="preserve">nez and </w:t>
      </w:r>
      <w:r w:rsidR="0004761C" w:rsidRPr="00D85772">
        <w:rPr>
          <w:color w:val="000000"/>
          <w:sz w:val="24"/>
          <w:szCs w:val="24"/>
          <w:lang w:val="pt-BR"/>
          <w:rPrChange w:id="719" w:author="Guillermo Florez" w:date="2021-10-14T10:05:00Z">
            <w:rPr>
              <w:color w:val="000000"/>
              <w:sz w:val="24"/>
              <w:szCs w:val="24"/>
            </w:rPr>
          </w:rPrChange>
        </w:rPr>
        <w:t xml:space="preserve">P. </w:t>
      </w:r>
      <w:r w:rsidRPr="00D85772">
        <w:rPr>
          <w:color w:val="000000"/>
          <w:sz w:val="24"/>
          <w:szCs w:val="24"/>
          <w:lang w:val="pt-BR"/>
          <w:rPrChange w:id="720" w:author="Guillermo Florez" w:date="2021-10-14T10:05:00Z">
            <w:rPr>
              <w:color w:val="000000"/>
              <w:sz w:val="24"/>
              <w:szCs w:val="24"/>
            </w:rPr>
          </w:rPrChange>
        </w:rPr>
        <w:t>D</w:t>
      </w:r>
      <w:r w:rsidR="0004761C" w:rsidRPr="00D85772">
        <w:rPr>
          <w:color w:val="000000"/>
          <w:sz w:val="24"/>
          <w:szCs w:val="24"/>
          <w:lang w:val="pt-BR"/>
          <w:rPrChange w:id="721" w:author="Guillermo Florez" w:date="2021-10-14T10:05:00Z">
            <w:rPr>
              <w:color w:val="000000"/>
              <w:sz w:val="24"/>
              <w:szCs w:val="24"/>
            </w:rPr>
          </w:rPrChange>
        </w:rPr>
        <w:t>á</w:t>
      </w:r>
      <w:r w:rsidRPr="00D85772">
        <w:rPr>
          <w:color w:val="000000"/>
          <w:sz w:val="24"/>
          <w:szCs w:val="24"/>
          <w:lang w:val="pt-BR"/>
          <w:rPrChange w:id="722" w:author="Guillermo Florez" w:date="2021-10-14T10:05:00Z">
            <w:rPr>
              <w:color w:val="000000"/>
              <w:sz w:val="24"/>
              <w:szCs w:val="24"/>
            </w:rPr>
          </w:rPrChange>
        </w:rPr>
        <w:t xml:space="preserve">vila. </w:t>
      </w:r>
      <w:r w:rsidRPr="009F0123">
        <w:rPr>
          <w:color w:val="000000"/>
          <w:sz w:val="24"/>
          <w:szCs w:val="24"/>
        </w:rPr>
        <w:t xml:space="preserve">1999. Reproductive biology and the process of domestication of the columnar cactus </w:t>
      </w:r>
      <w:r w:rsidR="0004761C" w:rsidRPr="009F0123">
        <w:rPr>
          <w:i/>
          <w:iCs/>
          <w:color w:val="000000"/>
          <w:sz w:val="24"/>
          <w:szCs w:val="24"/>
        </w:rPr>
        <w:t>S</w:t>
      </w:r>
      <w:r w:rsidRPr="009F0123">
        <w:rPr>
          <w:i/>
          <w:iCs/>
          <w:color w:val="000000"/>
          <w:sz w:val="24"/>
          <w:szCs w:val="24"/>
        </w:rPr>
        <w:t>tenocereus stellatus</w:t>
      </w:r>
      <w:r w:rsidRPr="009F0123">
        <w:rPr>
          <w:color w:val="000000"/>
          <w:sz w:val="24"/>
          <w:szCs w:val="24"/>
        </w:rPr>
        <w:t xml:space="preserve"> in </w:t>
      </w:r>
      <w:r w:rsidR="0004761C" w:rsidRPr="009F0123">
        <w:rPr>
          <w:color w:val="000000"/>
          <w:sz w:val="24"/>
          <w:szCs w:val="24"/>
        </w:rPr>
        <w:t>Ce</w:t>
      </w:r>
      <w:r w:rsidRPr="009F0123">
        <w:rPr>
          <w:color w:val="000000"/>
          <w:sz w:val="24"/>
          <w:szCs w:val="24"/>
        </w:rPr>
        <w:t xml:space="preserve">ntral </w:t>
      </w:r>
      <w:r w:rsidR="0004761C" w:rsidRPr="009F0123">
        <w:rPr>
          <w:color w:val="000000"/>
          <w:sz w:val="24"/>
          <w:szCs w:val="24"/>
        </w:rPr>
        <w:t>M</w:t>
      </w:r>
      <w:r w:rsidRPr="009F0123">
        <w:rPr>
          <w:color w:val="000000"/>
          <w:sz w:val="24"/>
          <w:szCs w:val="24"/>
        </w:rPr>
        <w:t xml:space="preserve">exico. American Journal of Botany </w:t>
      </w:r>
      <w:r w:rsidRPr="009F0123">
        <w:rPr>
          <w:rFonts w:eastAsia="Georgia" w:cs="Georgia"/>
          <w:color w:val="000000"/>
          <w:sz w:val="24"/>
          <w:szCs w:val="24"/>
        </w:rPr>
        <w:t>86</w:t>
      </w:r>
      <w:r w:rsidRPr="009F0123">
        <w:rPr>
          <w:color w:val="000000"/>
          <w:sz w:val="24"/>
          <w:szCs w:val="24"/>
        </w:rPr>
        <w:t>: 534–</w:t>
      </w:r>
      <w:r w:rsidR="00614826" w:rsidRPr="009F0123">
        <w:rPr>
          <w:color w:val="000000"/>
          <w:sz w:val="24"/>
          <w:szCs w:val="24"/>
        </w:rPr>
        <w:t>5</w:t>
      </w:r>
      <w:r w:rsidRPr="009F0123">
        <w:rPr>
          <w:color w:val="000000"/>
          <w:sz w:val="24"/>
          <w:szCs w:val="24"/>
        </w:rPr>
        <w:t>42.</w:t>
      </w:r>
    </w:p>
    <w:p w14:paraId="0000025F" w14:textId="6C6C013C" w:rsidR="00A2515D" w:rsidRPr="009F0123" w:rsidRDefault="002F0901" w:rsidP="0004761C">
      <w:pPr>
        <w:pBdr>
          <w:top w:val="nil"/>
          <w:left w:val="nil"/>
          <w:bottom w:val="nil"/>
          <w:right w:val="nil"/>
          <w:between w:val="nil"/>
        </w:pBdr>
        <w:spacing w:line="268" w:lineRule="auto"/>
        <w:ind w:left="284" w:right="-41" w:hanging="284"/>
        <w:jc w:val="both"/>
        <w:rPr>
          <w:color w:val="000000"/>
          <w:sz w:val="24"/>
          <w:szCs w:val="24"/>
        </w:rPr>
      </w:pPr>
      <w:r w:rsidRPr="009F0123">
        <w:rPr>
          <w:color w:val="000000"/>
          <w:sz w:val="24"/>
          <w:szCs w:val="24"/>
        </w:rPr>
        <w:t>Catzeflis</w:t>
      </w:r>
      <w:r w:rsidR="00614826" w:rsidRPr="009F0123">
        <w:rPr>
          <w:color w:val="000000"/>
          <w:sz w:val="24"/>
          <w:szCs w:val="24"/>
        </w:rPr>
        <w:t>,</w:t>
      </w:r>
      <w:r w:rsidRPr="009F0123">
        <w:rPr>
          <w:color w:val="000000"/>
          <w:sz w:val="24"/>
          <w:szCs w:val="24"/>
        </w:rPr>
        <w:t xml:space="preserve"> F. 2020. Liste des mammifères de </w:t>
      </w:r>
      <w:r w:rsidR="00614826" w:rsidRPr="009F0123">
        <w:rPr>
          <w:color w:val="000000"/>
          <w:sz w:val="24"/>
          <w:szCs w:val="24"/>
        </w:rPr>
        <w:t>G</w:t>
      </w:r>
      <w:r w:rsidRPr="009F0123">
        <w:rPr>
          <w:color w:val="000000"/>
          <w:sz w:val="24"/>
          <w:szCs w:val="24"/>
        </w:rPr>
        <w:t xml:space="preserve">uyane </w:t>
      </w:r>
      <w:r w:rsidR="00614826" w:rsidRPr="009F0123">
        <w:rPr>
          <w:color w:val="000000"/>
          <w:sz w:val="24"/>
          <w:szCs w:val="24"/>
        </w:rPr>
        <w:t>F</w:t>
      </w:r>
      <w:r w:rsidRPr="009F0123">
        <w:rPr>
          <w:color w:val="000000"/>
          <w:sz w:val="24"/>
          <w:szCs w:val="24"/>
        </w:rPr>
        <w:t>rançaise</w:t>
      </w:r>
      <w:r w:rsidR="00614826" w:rsidRPr="009F0123">
        <w:rPr>
          <w:color w:val="000000"/>
          <w:sz w:val="24"/>
          <w:szCs w:val="24"/>
        </w:rPr>
        <w:t xml:space="preserve"> </w:t>
      </w:r>
      <w:r w:rsidRPr="009F0123">
        <w:rPr>
          <w:color w:val="000000"/>
          <w:sz w:val="24"/>
          <w:szCs w:val="24"/>
        </w:rPr>
        <w:t>(février 2020).</w:t>
      </w:r>
      <w:r w:rsidR="00614826" w:rsidRPr="009F0123">
        <w:rPr>
          <w:color w:val="000000"/>
          <w:sz w:val="24"/>
          <w:szCs w:val="24"/>
        </w:rPr>
        <w:t xml:space="preserve"> https://www.faune-guyane.fr/.</w:t>
      </w:r>
    </w:p>
    <w:p w14:paraId="00000260" w14:textId="7F94389C" w:rsidR="00A2515D" w:rsidRPr="009F0123" w:rsidRDefault="002F0901" w:rsidP="0004761C">
      <w:pPr>
        <w:pBdr>
          <w:top w:val="nil"/>
          <w:left w:val="nil"/>
          <w:bottom w:val="nil"/>
          <w:right w:val="nil"/>
          <w:between w:val="nil"/>
        </w:pBdr>
        <w:spacing w:before="23" w:line="266" w:lineRule="auto"/>
        <w:ind w:left="284" w:right="-41" w:hanging="284"/>
        <w:jc w:val="both"/>
        <w:rPr>
          <w:color w:val="000000"/>
          <w:sz w:val="24"/>
          <w:szCs w:val="24"/>
        </w:rPr>
      </w:pPr>
      <w:r w:rsidRPr="009F0123">
        <w:rPr>
          <w:color w:val="000000"/>
          <w:sz w:val="24"/>
          <w:szCs w:val="24"/>
        </w:rPr>
        <w:t>Cáceres</w:t>
      </w:r>
      <w:r w:rsidR="00614826" w:rsidRPr="009F0123">
        <w:rPr>
          <w:color w:val="000000"/>
          <w:sz w:val="24"/>
          <w:szCs w:val="24"/>
        </w:rPr>
        <w:t>,</w:t>
      </w:r>
      <w:r w:rsidRPr="009F0123">
        <w:rPr>
          <w:color w:val="000000"/>
          <w:sz w:val="24"/>
          <w:szCs w:val="24"/>
        </w:rPr>
        <w:t xml:space="preserve"> N</w:t>
      </w:r>
      <w:r w:rsidR="00614826" w:rsidRPr="009F0123">
        <w:rPr>
          <w:color w:val="000000"/>
          <w:sz w:val="24"/>
          <w:szCs w:val="24"/>
        </w:rPr>
        <w:t xml:space="preserve">. </w:t>
      </w:r>
      <w:r w:rsidRPr="009F0123">
        <w:rPr>
          <w:color w:val="000000"/>
          <w:sz w:val="24"/>
          <w:szCs w:val="24"/>
        </w:rPr>
        <w:t>C</w:t>
      </w:r>
      <w:r w:rsidR="00614826" w:rsidRPr="009F0123">
        <w:rPr>
          <w:color w:val="000000"/>
          <w:sz w:val="24"/>
          <w:szCs w:val="24"/>
        </w:rPr>
        <w:t>.</w:t>
      </w:r>
      <w:r w:rsidRPr="009F0123">
        <w:rPr>
          <w:color w:val="000000"/>
          <w:sz w:val="24"/>
          <w:szCs w:val="24"/>
        </w:rPr>
        <w:t xml:space="preserve"> and </w:t>
      </w:r>
      <w:r w:rsidR="00614826" w:rsidRPr="009F0123">
        <w:rPr>
          <w:color w:val="000000"/>
          <w:sz w:val="24"/>
          <w:szCs w:val="24"/>
        </w:rPr>
        <w:t xml:space="preserve">M. O. </w:t>
      </w:r>
      <w:r w:rsidRPr="009F0123">
        <w:rPr>
          <w:color w:val="000000"/>
          <w:sz w:val="24"/>
          <w:szCs w:val="24"/>
        </w:rPr>
        <w:t>Moura.</w:t>
      </w:r>
      <w:r w:rsidR="00614826" w:rsidRPr="009F0123">
        <w:rPr>
          <w:color w:val="000000"/>
          <w:sz w:val="24"/>
          <w:szCs w:val="24"/>
        </w:rPr>
        <w:t xml:space="preserve"> </w:t>
      </w:r>
      <w:r w:rsidRPr="009F0123">
        <w:rPr>
          <w:color w:val="000000"/>
          <w:sz w:val="24"/>
          <w:szCs w:val="24"/>
        </w:rPr>
        <w:t xml:space="preserve">2003. Fruit removal of a wild tomato, </w:t>
      </w:r>
      <w:r w:rsidR="00614826" w:rsidRPr="009F0123">
        <w:rPr>
          <w:i/>
          <w:iCs/>
          <w:color w:val="000000"/>
          <w:sz w:val="24"/>
          <w:szCs w:val="24"/>
        </w:rPr>
        <w:t>S</w:t>
      </w:r>
      <w:r w:rsidRPr="009F0123">
        <w:rPr>
          <w:i/>
          <w:iCs/>
          <w:color w:val="000000"/>
          <w:sz w:val="24"/>
          <w:szCs w:val="24"/>
        </w:rPr>
        <w:t>olanum granulosoleprosum</w:t>
      </w:r>
      <w:r w:rsidRPr="009F0123">
        <w:rPr>
          <w:color w:val="000000"/>
          <w:sz w:val="24"/>
          <w:szCs w:val="24"/>
        </w:rPr>
        <w:t xml:space="preserve"> </w:t>
      </w:r>
      <w:r w:rsidR="00614826" w:rsidRPr="009F0123">
        <w:rPr>
          <w:color w:val="000000"/>
          <w:sz w:val="24"/>
          <w:szCs w:val="24"/>
        </w:rPr>
        <w:t>D</w:t>
      </w:r>
      <w:r w:rsidRPr="009F0123">
        <w:rPr>
          <w:color w:val="000000"/>
          <w:sz w:val="24"/>
          <w:szCs w:val="24"/>
        </w:rPr>
        <w:t>unal (</w:t>
      </w:r>
      <w:r w:rsidR="00614826" w:rsidRPr="009F0123">
        <w:rPr>
          <w:color w:val="000000"/>
          <w:sz w:val="24"/>
          <w:szCs w:val="24"/>
        </w:rPr>
        <w:t>S</w:t>
      </w:r>
      <w:r w:rsidRPr="009F0123">
        <w:rPr>
          <w:color w:val="000000"/>
          <w:sz w:val="24"/>
          <w:szCs w:val="24"/>
        </w:rPr>
        <w:t xml:space="preserve">olanaceae), by birds, bats and non-flying mammals in an urban </w:t>
      </w:r>
      <w:r w:rsidR="00614826" w:rsidRPr="009F0123">
        <w:rPr>
          <w:color w:val="000000"/>
          <w:sz w:val="24"/>
          <w:szCs w:val="24"/>
        </w:rPr>
        <w:t>Brazilian</w:t>
      </w:r>
      <w:r w:rsidRPr="009F0123">
        <w:rPr>
          <w:color w:val="000000"/>
          <w:sz w:val="24"/>
          <w:szCs w:val="24"/>
        </w:rPr>
        <w:t xml:space="preserve"> environment. Revista Brasileira de Zoologia </w:t>
      </w:r>
      <w:r w:rsidRPr="009F0123">
        <w:rPr>
          <w:rFonts w:eastAsia="Georgia" w:cs="Georgia"/>
          <w:color w:val="000000"/>
          <w:sz w:val="24"/>
          <w:szCs w:val="24"/>
        </w:rPr>
        <w:t>20</w:t>
      </w:r>
      <w:r w:rsidRPr="009F0123">
        <w:rPr>
          <w:color w:val="000000"/>
          <w:sz w:val="24"/>
          <w:szCs w:val="24"/>
        </w:rPr>
        <w:t>: 519–</w:t>
      </w:r>
      <w:r w:rsidR="00614826" w:rsidRPr="009F0123">
        <w:rPr>
          <w:color w:val="000000"/>
          <w:sz w:val="24"/>
          <w:szCs w:val="24"/>
        </w:rPr>
        <w:t>5</w:t>
      </w:r>
      <w:r w:rsidRPr="009F0123">
        <w:rPr>
          <w:color w:val="000000"/>
          <w:sz w:val="24"/>
          <w:szCs w:val="24"/>
        </w:rPr>
        <w:t>22.</w:t>
      </w:r>
    </w:p>
    <w:p w14:paraId="00000261" w14:textId="2FDEA88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Charles-Dominique</w:t>
      </w:r>
      <w:r w:rsidR="00614826" w:rsidRPr="009F0123">
        <w:rPr>
          <w:color w:val="000000"/>
          <w:sz w:val="24"/>
          <w:szCs w:val="24"/>
        </w:rPr>
        <w:t>,</w:t>
      </w:r>
      <w:r w:rsidRPr="009F0123">
        <w:rPr>
          <w:color w:val="000000"/>
          <w:sz w:val="24"/>
          <w:szCs w:val="24"/>
        </w:rPr>
        <w:t xml:space="preserve"> P. 1986. Inter-relations between frugivorous vertebrates and pioneer plants: </w:t>
      </w:r>
      <w:r w:rsidRPr="009F0123">
        <w:rPr>
          <w:i/>
          <w:iCs/>
          <w:color w:val="000000"/>
          <w:sz w:val="24"/>
          <w:szCs w:val="24"/>
        </w:rPr>
        <w:t>Cecropia</w:t>
      </w:r>
      <w:r w:rsidRPr="009F0123">
        <w:rPr>
          <w:color w:val="000000"/>
          <w:sz w:val="24"/>
          <w:szCs w:val="24"/>
        </w:rPr>
        <w:t xml:space="preserve">, birds and bats in </w:t>
      </w:r>
      <w:r w:rsidR="00614826" w:rsidRPr="009F0123">
        <w:rPr>
          <w:color w:val="000000"/>
          <w:sz w:val="24"/>
          <w:szCs w:val="24"/>
        </w:rPr>
        <w:t>F</w:t>
      </w:r>
      <w:r w:rsidRPr="009F0123">
        <w:rPr>
          <w:color w:val="000000"/>
          <w:sz w:val="24"/>
          <w:szCs w:val="24"/>
        </w:rPr>
        <w:t xml:space="preserve">rench </w:t>
      </w:r>
      <w:r w:rsidR="00614826" w:rsidRPr="009F0123">
        <w:rPr>
          <w:color w:val="000000"/>
          <w:sz w:val="24"/>
          <w:szCs w:val="24"/>
        </w:rPr>
        <w:t>G</w:t>
      </w:r>
      <w:r w:rsidRPr="009F0123">
        <w:rPr>
          <w:color w:val="000000"/>
          <w:sz w:val="24"/>
          <w:szCs w:val="24"/>
        </w:rPr>
        <w:t>uyana</w:t>
      </w:r>
      <w:r w:rsidRPr="009F0123">
        <w:rPr>
          <w:i/>
          <w:iCs/>
          <w:color w:val="000000"/>
          <w:sz w:val="24"/>
          <w:szCs w:val="24"/>
        </w:rPr>
        <w:t>. In:</w:t>
      </w:r>
      <w:r w:rsidRPr="009F0123">
        <w:rPr>
          <w:color w:val="000000"/>
          <w:sz w:val="24"/>
          <w:szCs w:val="24"/>
        </w:rPr>
        <w:t xml:space="preserve"> </w:t>
      </w:r>
      <w:r w:rsidR="00614826" w:rsidRPr="009F0123">
        <w:rPr>
          <w:color w:val="000000"/>
          <w:sz w:val="24"/>
          <w:szCs w:val="24"/>
        </w:rPr>
        <w:t xml:space="preserve">A. </w:t>
      </w:r>
      <w:r w:rsidRPr="009F0123">
        <w:rPr>
          <w:color w:val="000000"/>
          <w:sz w:val="24"/>
          <w:szCs w:val="24"/>
        </w:rPr>
        <w:t>Estrada</w:t>
      </w:r>
      <w:r w:rsidR="00614826" w:rsidRPr="009F0123">
        <w:rPr>
          <w:color w:val="000000"/>
          <w:sz w:val="24"/>
          <w:szCs w:val="24"/>
        </w:rPr>
        <w:t xml:space="preserve"> and T. H.</w:t>
      </w:r>
      <w:r w:rsidRPr="009F0123">
        <w:rPr>
          <w:color w:val="000000"/>
          <w:sz w:val="24"/>
          <w:szCs w:val="24"/>
        </w:rPr>
        <w:t xml:space="preserve"> Fleming (Eds). Frugivores and seed dispersal. Dordrecht: Springer Netherlands.</w:t>
      </w:r>
    </w:p>
    <w:p w14:paraId="00000262" w14:textId="20509B58"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Charles-Dominique</w:t>
      </w:r>
      <w:r w:rsidR="00614826" w:rsidRPr="009F0123">
        <w:rPr>
          <w:color w:val="000000"/>
          <w:sz w:val="24"/>
          <w:szCs w:val="24"/>
        </w:rPr>
        <w:t>,</w:t>
      </w:r>
      <w:r w:rsidRPr="009F0123">
        <w:rPr>
          <w:color w:val="000000"/>
          <w:sz w:val="24"/>
          <w:szCs w:val="24"/>
        </w:rPr>
        <w:t xml:space="preserve"> P. 1991. Feeding strategy and activity budget of the frugivorous bat </w:t>
      </w:r>
      <w:r w:rsidR="00614826" w:rsidRPr="009F0123">
        <w:rPr>
          <w:i/>
          <w:iCs/>
          <w:color w:val="000000"/>
          <w:sz w:val="24"/>
          <w:szCs w:val="24"/>
        </w:rPr>
        <w:t>C</w:t>
      </w:r>
      <w:r w:rsidRPr="009F0123">
        <w:rPr>
          <w:i/>
          <w:iCs/>
          <w:color w:val="000000"/>
          <w:sz w:val="24"/>
          <w:szCs w:val="24"/>
        </w:rPr>
        <w:t>arollia perspicillata</w:t>
      </w:r>
      <w:r w:rsidRPr="009F0123">
        <w:rPr>
          <w:color w:val="000000"/>
          <w:sz w:val="24"/>
          <w:szCs w:val="24"/>
        </w:rPr>
        <w:t xml:space="preserve"> (</w:t>
      </w:r>
      <w:r w:rsidR="00614826" w:rsidRPr="009F0123">
        <w:rPr>
          <w:color w:val="000000"/>
          <w:sz w:val="24"/>
          <w:szCs w:val="24"/>
        </w:rPr>
        <w:t>C</w:t>
      </w:r>
      <w:r w:rsidRPr="009F0123">
        <w:rPr>
          <w:color w:val="000000"/>
          <w:sz w:val="24"/>
          <w:szCs w:val="24"/>
        </w:rPr>
        <w:t xml:space="preserve">hiroptera: Phyllostomidae) in </w:t>
      </w:r>
      <w:r w:rsidR="00614826" w:rsidRPr="009F0123">
        <w:rPr>
          <w:color w:val="000000"/>
          <w:sz w:val="24"/>
          <w:szCs w:val="24"/>
        </w:rPr>
        <w:t>F</w:t>
      </w:r>
      <w:r w:rsidRPr="009F0123">
        <w:rPr>
          <w:color w:val="000000"/>
          <w:sz w:val="24"/>
          <w:szCs w:val="24"/>
        </w:rPr>
        <w:t xml:space="preserve">rench </w:t>
      </w:r>
      <w:r w:rsidR="00614826" w:rsidRPr="009F0123">
        <w:rPr>
          <w:color w:val="000000"/>
          <w:sz w:val="24"/>
          <w:szCs w:val="24"/>
        </w:rPr>
        <w:t>G</w:t>
      </w:r>
      <w:r w:rsidRPr="009F0123">
        <w:rPr>
          <w:color w:val="000000"/>
          <w:sz w:val="24"/>
          <w:szCs w:val="24"/>
        </w:rPr>
        <w:t xml:space="preserve">uiana. Journal of Tropical Ecology </w:t>
      </w:r>
      <w:r w:rsidRPr="009F0123">
        <w:rPr>
          <w:rFonts w:eastAsia="Georgia" w:cs="Georgia"/>
          <w:color w:val="000000"/>
          <w:sz w:val="24"/>
          <w:szCs w:val="24"/>
        </w:rPr>
        <w:t>7</w:t>
      </w:r>
      <w:r w:rsidRPr="009F0123">
        <w:rPr>
          <w:color w:val="000000"/>
          <w:sz w:val="24"/>
          <w:szCs w:val="24"/>
        </w:rPr>
        <w:t>: 243–</w:t>
      </w:r>
      <w:r w:rsidR="00614826" w:rsidRPr="009F0123">
        <w:rPr>
          <w:color w:val="000000"/>
          <w:sz w:val="24"/>
          <w:szCs w:val="24"/>
        </w:rPr>
        <w:t>2</w:t>
      </w:r>
      <w:r w:rsidRPr="009F0123">
        <w:rPr>
          <w:color w:val="000000"/>
          <w:sz w:val="24"/>
          <w:szCs w:val="24"/>
        </w:rPr>
        <w:t>56.</w:t>
      </w:r>
    </w:p>
    <w:p w14:paraId="00000263" w14:textId="0FE0942B"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Charles-Dominique</w:t>
      </w:r>
      <w:r w:rsidR="00614826" w:rsidRPr="009F0123">
        <w:rPr>
          <w:color w:val="000000"/>
          <w:sz w:val="24"/>
          <w:szCs w:val="24"/>
        </w:rPr>
        <w:t>,</w:t>
      </w:r>
      <w:r w:rsidRPr="009F0123">
        <w:rPr>
          <w:color w:val="000000"/>
          <w:sz w:val="24"/>
          <w:szCs w:val="24"/>
        </w:rPr>
        <w:t xml:space="preserve"> P and</w:t>
      </w:r>
      <w:r w:rsidR="00614826" w:rsidRPr="009F0123">
        <w:rPr>
          <w:color w:val="000000"/>
          <w:sz w:val="24"/>
          <w:szCs w:val="24"/>
        </w:rPr>
        <w:t xml:space="preserve"> A. </w:t>
      </w:r>
      <w:r w:rsidRPr="009F0123">
        <w:rPr>
          <w:color w:val="000000"/>
          <w:sz w:val="24"/>
          <w:szCs w:val="24"/>
        </w:rPr>
        <w:t xml:space="preserve">Cockle. 2001. Frugivory and seed dispersal by bats. </w:t>
      </w:r>
      <w:r w:rsidRPr="009F0123">
        <w:rPr>
          <w:i/>
          <w:iCs/>
          <w:color w:val="000000"/>
          <w:sz w:val="24"/>
          <w:szCs w:val="24"/>
        </w:rPr>
        <w:t>In:</w:t>
      </w:r>
      <w:r w:rsidRPr="009F0123">
        <w:rPr>
          <w:color w:val="000000"/>
          <w:sz w:val="24"/>
          <w:szCs w:val="24"/>
        </w:rPr>
        <w:t xml:space="preserve"> </w:t>
      </w:r>
      <w:r w:rsidR="00614826" w:rsidRPr="009F0123">
        <w:rPr>
          <w:color w:val="000000"/>
          <w:sz w:val="24"/>
          <w:szCs w:val="24"/>
        </w:rPr>
        <w:t xml:space="preserve">F. </w:t>
      </w:r>
      <w:r w:rsidRPr="009F0123">
        <w:rPr>
          <w:color w:val="000000"/>
          <w:sz w:val="24"/>
          <w:szCs w:val="24"/>
        </w:rPr>
        <w:t xml:space="preserve">Bongers, </w:t>
      </w:r>
      <w:r w:rsidR="00614826" w:rsidRPr="009F0123">
        <w:rPr>
          <w:color w:val="000000"/>
          <w:sz w:val="24"/>
          <w:szCs w:val="24"/>
        </w:rPr>
        <w:t xml:space="preserve">P. </w:t>
      </w:r>
      <w:r w:rsidRPr="009F0123">
        <w:rPr>
          <w:color w:val="000000"/>
          <w:sz w:val="24"/>
          <w:szCs w:val="24"/>
        </w:rPr>
        <w:t xml:space="preserve">Charles- Dominique, </w:t>
      </w:r>
      <w:r w:rsidR="00614826" w:rsidRPr="009F0123">
        <w:rPr>
          <w:color w:val="000000"/>
          <w:sz w:val="24"/>
          <w:szCs w:val="24"/>
        </w:rPr>
        <w:t xml:space="preserve">P-M. </w:t>
      </w:r>
      <w:r w:rsidRPr="009F0123">
        <w:rPr>
          <w:color w:val="000000"/>
          <w:sz w:val="24"/>
          <w:szCs w:val="24"/>
        </w:rPr>
        <w:t>Forget</w:t>
      </w:r>
      <w:r w:rsidR="00614826" w:rsidRPr="009F0123">
        <w:rPr>
          <w:color w:val="000000"/>
          <w:sz w:val="24"/>
          <w:szCs w:val="24"/>
        </w:rPr>
        <w:t xml:space="preserve"> and M.</w:t>
      </w:r>
      <w:r w:rsidRPr="009F0123">
        <w:rPr>
          <w:color w:val="000000"/>
          <w:sz w:val="24"/>
          <w:szCs w:val="24"/>
        </w:rPr>
        <w:t xml:space="preserve"> Théry</w:t>
      </w:r>
      <w:r w:rsidR="00614826" w:rsidRPr="009F0123">
        <w:rPr>
          <w:color w:val="000000"/>
          <w:sz w:val="24"/>
          <w:szCs w:val="24"/>
        </w:rPr>
        <w:t xml:space="preserve"> </w:t>
      </w:r>
      <w:r w:rsidRPr="009F0123">
        <w:rPr>
          <w:color w:val="000000"/>
          <w:sz w:val="24"/>
          <w:szCs w:val="24"/>
        </w:rPr>
        <w:t xml:space="preserve">(Eds). Nouragues: Dynamics and plant-animal interactions in a </w:t>
      </w:r>
      <w:r w:rsidR="00614826" w:rsidRPr="009F0123">
        <w:rPr>
          <w:color w:val="000000"/>
          <w:sz w:val="24"/>
          <w:szCs w:val="24"/>
        </w:rPr>
        <w:t>N</w:t>
      </w:r>
      <w:r w:rsidRPr="009F0123">
        <w:rPr>
          <w:color w:val="000000"/>
          <w:sz w:val="24"/>
          <w:szCs w:val="24"/>
        </w:rPr>
        <w:t xml:space="preserve">eotropical </w:t>
      </w:r>
      <w:r w:rsidR="00614826" w:rsidRPr="009F0123">
        <w:rPr>
          <w:color w:val="000000"/>
          <w:sz w:val="24"/>
          <w:szCs w:val="24"/>
        </w:rPr>
        <w:t>R</w:t>
      </w:r>
      <w:r w:rsidRPr="009F0123">
        <w:rPr>
          <w:color w:val="000000"/>
          <w:sz w:val="24"/>
          <w:szCs w:val="24"/>
        </w:rPr>
        <w:t>ainforest. Dordrecht: Springer Netherlands.</w:t>
      </w:r>
    </w:p>
    <w:p w14:paraId="00000264" w14:textId="61E306EA" w:rsidR="00A2515D" w:rsidRPr="009F0123" w:rsidDel="00F80C13" w:rsidRDefault="002F0901">
      <w:pPr>
        <w:pBdr>
          <w:top w:val="nil"/>
          <w:left w:val="nil"/>
          <w:bottom w:val="nil"/>
          <w:right w:val="nil"/>
          <w:between w:val="nil"/>
        </w:pBdr>
        <w:spacing w:line="266" w:lineRule="auto"/>
        <w:ind w:right="-41"/>
        <w:jc w:val="both"/>
        <w:rPr>
          <w:del w:id="723" w:author="Guillermo Florez" w:date="2021-10-13T00:25:00Z"/>
          <w:color w:val="000000"/>
          <w:sz w:val="24"/>
          <w:szCs w:val="24"/>
        </w:rPr>
        <w:pPrChange w:id="724" w:author="Guillermo Florez" w:date="2021-10-13T00:25:00Z">
          <w:pPr>
            <w:pBdr>
              <w:top w:val="nil"/>
              <w:left w:val="nil"/>
              <w:bottom w:val="nil"/>
              <w:right w:val="nil"/>
              <w:between w:val="nil"/>
            </w:pBdr>
            <w:spacing w:line="266" w:lineRule="auto"/>
            <w:ind w:left="284" w:right="-41" w:hanging="284"/>
            <w:jc w:val="both"/>
          </w:pPr>
        </w:pPrChange>
      </w:pPr>
      <w:del w:id="725" w:author="Guillermo Florez" w:date="2021-10-13T00:25:00Z">
        <w:r w:rsidRPr="009F0123" w:rsidDel="00F80C13">
          <w:rPr>
            <w:color w:val="000000"/>
            <w:sz w:val="24"/>
            <w:szCs w:val="24"/>
          </w:rPr>
          <w:delText>Chavan</w:delText>
        </w:r>
        <w:r w:rsidR="00614826" w:rsidRPr="009F0123" w:rsidDel="00F80C13">
          <w:rPr>
            <w:color w:val="000000"/>
            <w:sz w:val="24"/>
            <w:szCs w:val="24"/>
          </w:rPr>
          <w:delText>,</w:delText>
        </w:r>
        <w:r w:rsidRPr="009F0123" w:rsidDel="00F80C13">
          <w:rPr>
            <w:color w:val="000000"/>
            <w:sz w:val="24"/>
            <w:szCs w:val="24"/>
          </w:rPr>
          <w:delText xml:space="preserve"> V</w:delText>
        </w:r>
        <w:r w:rsidR="00614826" w:rsidRPr="009F0123" w:rsidDel="00F80C13">
          <w:rPr>
            <w:color w:val="000000"/>
            <w:sz w:val="24"/>
            <w:szCs w:val="24"/>
          </w:rPr>
          <w:delText xml:space="preserve">. </w:delText>
        </w:r>
        <w:r w:rsidRPr="009F0123" w:rsidDel="00F80C13">
          <w:rPr>
            <w:color w:val="000000"/>
            <w:sz w:val="24"/>
            <w:szCs w:val="24"/>
          </w:rPr>
          <w:delText>S</w:delText>
        </w:r>
        <w:r w:rsidR="00614826" w:rsidRPr="009F0123" w:rsidDel="00F80C13">
          <w:rPr>
            <w:color w:val="000000"/>
            <w:sz w:val="24"/>
            <w:szCs w:val="24"/>
          </w:rPr>
          <w:delText>.</w:delText>
        </w:r>
        <w:r w:rsidRPr="009F0123" w:rsidDel="00F80C13">
          <w:rPr>
            <w:color w:val="000000"/>
            <w:sz w:val="24"/>
            <w:szCs w:val="24"/>
          </w:rPr>
          <w:delText xml:space="preserve"> and </w:delText>
        </w:r>
        <w:r w:rsidR="00614826" w:rsidRPr="009F0123" w:rsidDel="00F80C13">
          <w:rPr>
            <w:color w:val="000000"/>
            <w:sz w:val="24"/>
            <w:szCs w:val="24"/>
          </w:rPr>
          <w:delText>P. I</w:delText>
        </w:r>
        <w:r w:rsidRPr="009F0123" w:rsidDel="00F80C13">
          <w:rPr>
            <w:color w:val="000000"/>
            <w:sz w:val="24"/>
            <w:szCs w:val="24"/>
          </w:rPr>
          <w:delText xml:space="preserve">ngwersen. 2009. Towards a data publishing framework for primary biodiversity data: challenges and potentials for the biodiversity informatics community. BMC Bioinformatic </w:delText>
        </w:r>
        <w:r w:rsidRPr="009F0123" w:rsidDel="00F80C13">
          <w:rPr>
            <w:rFonts w:eastAsia="Georgia" w:cs="Georgia"/>
            <w:color w:val="000000"/>
            <w:sz w:val="24"/>
            <w:szCs w:val="24"/>
          </w:rPr>
          <w:delText>10</w:delText>
        </w:r>
        <w:r w:rsidRPr="009F0123" w:rsidDel="00F80C13">
          <w:rPr>
            <w:color w:val="000000"/>
            <w:sz w:val="24"/>
            <w:szCs w:val="24"/>
          </w:rPr>
          <w:delText>: S2.</w:delText>
        </w:r>
      </w:del>
    </w:p>
    <w:p w14:paraId="00000265" w14:textId="375BCC59"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Chavan</w:t>
      </w:r>
      <w:r w:rsidR="00614826" w:rsidRPr="009F0123">
        <w:rPr>
          <w:color w:val="000000"/>
          <w:sz w:val="24"/>
          <w:szCs w:val="24"/>
        </w:rPr>
        <w:t>,</w:t>
      </w:r>
      <w:r w:rsidRPr="009F0123">
        <w:rPr>
          <w:color w:val="000000"/>
          <w:sz w:val="24"/>
          <w:szCs w:val="24"/>
        </w:rPr>
        <w:t xml:space="preserve"> V</w:t>
      </w:r>
      <w:r w:rsidR="00614826" w:rsidRPr="009F0123">
        <w:rPr>
          <w:color w:val="000000"/>
          <w:sz w:val="24"/>
          <w:szCs w:val="24"/>
        </w:rPr>
        <w:t xml:space="preserve">. </w:t>
      </w:r>
      <w:r w:rsidRPr="009F0123">
        <w:rPr>
          <w:color w:val="000000"/>
          <w:sz w:val="24"/>
          <w:szCs w:val="24"/>
        </w:rPr>
        <w:t>S</w:t>
      </w:r>
      <w:r w:rsidR="00614826" w:rsidRPr="009F0123">
        <w:rPr>
          <w:color w:val="000000"/>
          <w:sz w:val="24"/>
          <w:szCs w:val="24"/>
        </w:rPr>
        <w:t>.</w:t>
      </w:r>
      <w:r w:rsidRPr="009F0123">
        <w:rPr>
          <w:color w:val="000000"/>
          <w:sz w:val="24"/>
          <w:szCs w:val="24"/>
        </w:rPr>
        <w:t xml:space="preserve"> and </w:t>
      </w:r>
      <w:r w:rsidR="00614826" w:rsidRPr="009F0123">
        <w:rPr>
          <w:color w:val="000000"/>
          <w:sz w:val="24"/>
          <w:szCs w:val="24"/>
        </w:rPr>
        <w:t xml:space="preserve">L. </w:t>
      </w:r>
      <w:r w:rsidRPr="009F0123">
        <w:rPr>
          <w:color w:val="000000"/>
          <w:sz w:val="24"/>
          <w:szCs w:val="24"/>
        </w:rPr>
        <w:t xml:space="preserve">Penev. 2011. The data paper: a mechanism to incentivize data publishing in biodiversity science. BMC Bioinformatic </w:t>
      </w:r>
      <w:r w:rsidRPr="009F0123">
        <w:rPr>
          <w:rFonts w:eastAsia="Georgia" w:cs="Georgia"/>
          <w:color w:val="000000"/>
          <w:sz w:val="24"/>
          <w:szCs w:val="24"/>
        </w:rPr>
        <w:t>12</w:t>
      </w:r>
      <w:r w:rsidRPr="009F0123">
        <w:rPr>
          <w:color w:val="000000"/>
          <w:sz w:val="24"/>
          <w:szCs w:val="24"/>
        </w:rPr>
        <w:t>: S2.</w:t>
      </w:r>
    </w:p>
    <w:p w14:paraId="00000266" w14:textId="34D15521"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Coates-Estrada</w:t>
      </w:r>
      <w:r w:rsidR="00614826" w:rsidRPr="009F0123">
        <w:rPr>
          <w:color w:val="000000"/>
          <w:sz w:val="24"/>
          <w:szCs w:val="24"/>
        </w:rPr>
        <w:t>,</w:t>
      </w:r>
      <w:r w:rsidRPr="009F0123">
        <w:rPr>
          <w:color w:val="000000"/>
          <w:sz w:val="24"/>
          <w:szCs w:val="24"/>
        </w:rPr>
        <w:t xml:space="preserve"> R</w:t>
      </w:r>
      <w:r w:rsidR="00614826" w:rsidRPr="009F0123">
        <w:rPr>
          <w:color w:val="000000"/>
          <w:sz w:val="24"/>
          <w:szCs w:val="24"/>
        </w:rPr>
        <w:t>.</w:t>
      </w:r>
      <w:r w:rsidRPr="009F0123">
        <w:rPr>
          <w:color w:val="000000"/>
          <w:sz w:val="24"/>
          <w:szCs w:val="24"/>
        </w:rPr>
        <w:t xml:space="preserve"> and </w:t>
      </w:r>
      <w:r w:rsidR="00614826" w:rsidRPr="009F0123">
        <w:rPr>
          <w:color w:val="000000"/>
          <w:sz w:val="24"/>
          <w:szCs w:val="24"/>
        </w:rPr>
        <w:t xml:space="preserve">A. </w:t>
      </w:r>
      <w:r w:rsidRPr="009F0123">
        <w:rPr>
          <w:color w:val="000000"/>
          <w:sz w:val="24"/>
          <w:szCs w:val="24"/>
        </w:rPr>
        <w:t>Estrada</w:t>
      </w:r>
      <w:r w:rsidR="00614826" w:rsidRPr="009F0123">
        <w:rPr>
          <w:color w:val="000000"/>
          <w:sz w:val="24"/>
          <w:szCs w:val="24"/>
        </w:rPr>
        <w:t>.</w:t>
      </w:r>
      <w:r w:rsidRPr="009F0123">
        <w:rPr>
          <w:color w:val="000000"/>
          <w:sz w:val="24"/>
          <w:szCs w:val="24"/>
        </w:rPr>
        <w:t xml:space="preserve"> 1986. Fruiting and frugivores at a strangler fig in the </w:t>
      </w:r>
      <w:r w:rsidR="00614826" w:rsidRPr="009F0123">
        <w:rPr>
          <w:color w:val="000000"/>
          <w:sz w:val="24"/>
          <w:szCs w:val="24"/>
        </w:rPr>
        <w:t>T</w:t>
      </w:r>
      <w:r w:rsidRPr="009F0123">
        <w:rPr>
          <w:color w:val="000000"/>
          <w:sz w:val="24"/>
          <w:szCs w:val="24"/>
        </w:rPr>
        <w:t xml:space="preserve">ropical </w:t>
      </w:r>
      <w:r w:rsidR="00614826" w:rsidRPr="009F0123">
        <w:rPr>
          <w:color w:val="000000"/>
          <w:sz w:val="24"/>
          <w:szCs w:val="24"/>
        </w:rPr>
        <w:t>R</w:t>
      </w:r>
      <w:r w:rsidRPr="009F0123">
        <w:rPr>
          <w:color w:val="000000"/>
          <w:sz w:val="24"/>
          <w:szCs w:val="24"/>
        </w:rPr>
        <w:t xml:space="preserve">ain </w:t>
      </w:r>
      <w:r w:rsidR="00614826" w:rsidRPr="009F0123">
        <w:rPr>
          <w:color w:val="000000"/>
          <w:sz w:val="24"/>
          <w:szCs w:val="24"/>
        </w:rPr>
        <w:t>F</w:t>
      </w:r>
      <w:r w:rsidRPr="009F0123">
        <w:rPr>
          <w:color w:val="000000"/>
          <w:sz w:val="24"/>
          <w:szCs w:val="24"/>
        </w:rPr>
        <w:t xml:space="preserve">orest of </w:t>
      </w:r>
      <w:r w:rsidR="00614826" w:rsidRPr="009F0123">
        <w:rPr>
          <w:color w:val="000000"/>
          <w:sz w:val="24"/>
          <w:szCs w:val="24"/>
        </w:rPr>
        <w:t>L</w:t>
      </w:r>
      <w:r w:rsidRPr="009F0123">
        <w:rPr>
          <w:color w:val="000000"/>
          <w:sz w:val="24"/>
          <w:szCs w:val="24"/>
        </w:rPr>
        <w:t xml:space="preserve">os </w:t>
      </w:r>
      <w:r w:rsidR="00614826" w:rsidRPr="009F0123">
        <w:rPr>
          <w:color w:val="000000"/>
          <w:sz w:val="24"/>
          <w:szCs w:val="24"/>
        </w:rPr>
        <w:t>T</w:t>
      </w:r>
      <w:r w:rsidRPr="009F0123">
        <w:rPr>
          <w:color w:val="000000"/>
          <w:sz w:val="24"/>
          <w:szCs w:val="24"/>
        </w:rPr>
        <w:t xml:space="preserve">uxtlas, </w:t>
      </w:r>
      <w:r w:rsidR="00614826" w:rsidRPr="009F0123">
        <w:rPr>
          <w:color w:val="000000"/>
          <w:sz w:val="24"/>
          <w:szCs w:val="24"/>
        </w:rPr>
        <w:t>M</w:t>
      </w:r>
      <w:r w:rsidRPr="009F0123">
        <w:rPr>
          <w:color w:val="000000"/>
          <w:sz w:val="24"/>
          <w:szCs w:val="24"/>
        </w:rPr>
        <w:t xml:space="preserve">exico. Journal of Tropical Ecology </w:t>
      </w:r>
      <w:r w:rsidRPr="009F0123">
        <w:rPr>
          <w:rFonts w:eastAsia="Georgia" w:cs="Georgia"/>
          <w:color w:val="000000"/>
          <w:sz w:val="24"/>
          <w:szCs w:val="24"/>
        </w:rPr>
        <w:t>2</w:t>
      </w:r>
      <w:r w:rsidRPr="009F0123">
        <w:rPr>
          <w:color w:val="000000"/>
          <w:sz w:val="24"/>
          <w:szCs w:val="24"/>
        </w:rPr>
        <w:t>: 349–</w:t>
      </w:r>
      <w:r w:rsidR="00614826" w:rsidRPr="009F0123">
        <w:rPr>
          <w:color w:val="000000"/>
          <w:sz w:val="24"/>
          <w:szCs w:val="24"/>
        </w:rPr>
        <w:t>3</w:t>
      </w:r>
      <w:r w:rsidRPr="009F0123">
        <w:rPr>
          <w:color w:val="000000"/>
          <w:sz w:val="24"/>
          <w:szCs w:val="24"/>
        </w:rPr>
        <w:t>57.</w:t>
      </w:r>
    </w:p>
    <w:p w14:paraId="00000267" w14:textId="54B1A386"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756682">
        <w:rPr>
          <w:color w:val="000000"/>
          <w:sz w:val="24"/>
          <w:szCs w:val="24"/>
          <w:lang w:val="en-NZ"/>
          <w:rPrChange w:id="726" w:author="Renata de Lara Muylaert" w:date="2021-10-15T15:28:00Z">
            <w:rPr>
              <w:color w:val="000000"/>
              <w:sz w:val="24"/>
              <w:szCs w:val="24"/>
            </w:rPr>
          </w:rPrChange>
        </w:rPr>
        <w:t>Coelho</w:t>
      </w:r>
      <w:r w:rsidR="00614826" w:rsidRPr="00756682">
        <w:rPr>
          <w:color w:val="000000"/>
          <w:sz w:val="24"/>
          <w:szCs w:val="24"/>
          <w:lang w:val="en-NZ"/>
          <w:rPrChange w:id="727" w:author="Renata de Lara Muylaert" w:date="2021-10-15T15:28:00Z">
            <w:rPr>
              <w:color w:val="000000"/>
              <w:sz w:val="24"/>
              <w:szCs w:val="24"/>
            </w:rPr>
          </w:rPrChange>
        </w:rPr>
        <w:t xml:space="preserve">, </w:t>
      </w:r>
      <w:r w:rsidRPr="00756682">
        <w:rPr>
          <w:color w:val="000000"/>
          <w:sz w:val="24"/>
          <w:szCs w:val="24"/>
          <w:lang w:val="en-NZ"/>
          <w:rPrChange w:id="728" w:author="Renata de Lara Muylaert" w:date="2021-10-15T15:28:00Z">
            <w:rPr>
              <w:color w:val="000000"/>
              <w:sz w:val="24"/>
              <w:szCs w:val="24"/>
            </w:rPr>
          </w:rPrChange>
        </w:rPr>
        <w:t>D</w:t>
      </w:r>
      <w:r w:rsidR="00614826" w:rsidRPr="00756682">
        <w:rPr>
          <w:color w:val="000000"/>
          <w:sz w:val="24"/>
          <w:szCs w:val="24"/>
          <w:lang w:val="en-NZ"/>
          <w:rPrChange w:id="729" w:author="Renata de Lara Muylaert" w:date="2021-10-15T15:28:00Z">
            <w:rPr>
              <w:color w:val="000000"/>
              <w:sz w:val="24"/>
              <w:szCs w:val="24"/>
            </w:rPr>
          </w:rPrChange>
        </w:rPr>
        <w:t>.</w:t>
      </w:r>
      <w:r w:rsidRPr="00756682">
        <w:rPr>
          <w:color w:val="000000"/>
          <w:sz w:val="24"/>
          <w:szCs w:val="24"/>
          <w:lang w:val="en-NZ"/>
          <w:rPrChange w:id="730" w:author="Renata de Lara Muylaert" w:date="2021-10-15T15:28:00Z">
            <w:rPr>
              <w:color w:val="000000"/>
              <w:sz w:val="24"/>
              <w:szCs w:val="24"/>
            </w:rPr>
          </w:rPrChange>
        </w:rPr>
        <w:t xml:space="preserve"> and </w:t>
      </w:r>
      <w:r w:rsidR="00614826" w:rsidRPr="00756682">
        <w:rPr>
          <w:color w:val="000000"/>
          <w:sz w:val="24"/>
          <w:szCs w:val="24"/>
          <w:lang w:val="en-NZ"/>
          <w:rPrChange w:id="731" w:author="Renata de Lara Muylaert" w:date="2021-10-15T15:28:00Z">
            <w:rPr>
              <w:color w:val="000000"/>
              <w:sz w:val="24"/>
              <w:szCs w:val="24"/>
            </w:rPr>
          </w:rPrChange>
        </w:rPr>
        <w:t xml:space="preserve">J. </w:t>
      </w:r>
      <w:r w:rsidRPr="00756682">
        <w:rPr>
          <w:color w:val="000000"/>
          <w:sz w:val="24"/>
          <w:szCs w:val="24"/>
          <w:lang w:val="en-NZ"/>
          <w:rPrChange w:id="732" w:author="Renata de Lara Muylaert" w:date="2021-10-15T15:28:00Z">
            <w:rPr>
              <w:color w:val="000000"/>
              <w:sz w:val="24"/>
              <w:szCs w:val="24"/>
            </w:rPr>
          </w:rPrChange>
        </w:rPr>
        <w:t>Marinho-Filh</w:t>
      </w:r>
      <w:r w:rsidR="00614826" w:rsidRPr="00756682">
        <w:rPr>
          <w:color w:val="000000"/>
          <w:sz w:val="24"/>
          <w:szCs w:val="24"/>
          <w:lang w:val="en-NZ"/>
          <w:rPrChange w:id="733" w:author="Renata de Lara Muylaert" w:date="2021-10-15T15:28:00Z">
            <w:rPr>
              <w:color w:val="000000"/>
              <w:sz w:val="24"/>
              <w:szCs w:val="24"/>
            </w:rPr>
          </w:rPrChange>
        </w:rPr>
        <w:t>o</w:t>
      </w:r>
      <w:r w:rsidRPr="00756682">
        <w:rPr>
          <w:color w:val="000000"/>
          <w:sz w:val="24"/>
          <w:szCs w:val="24"/>
          <w:lang w:val="en-NZ"/>
          <w:rPrChange w:id="734" w:author="Renata de Lara Muylaert" w:date="2021-10-15T15:28:00Z">
            <w:rPr>
              <w:color w:val="000000"/>
              <w:sz w:val="24"/>
              <w:szCs w:val="24"/>
            </w:rPr>
          </w:rPrChange>
        </w:rPr>
        <w:t xml:space="preserve">. </w:t>
      </w:r>
      <w:r w:rsidRPr="009F0123">
        <w:rPr>
          <w:color w:val="000000"/>
          <w:sz w:val="24"/>
          <w:szCs w:val="24"/>
        </w:rPr>
        <w:t xml:space="preserve">2002. Diet and activity of </w:t>
      </w:r>
      <w:r w:rsidR="00614826" w:rsidRPr="009F0123">
        <w:rPr>
          <w:i/>
          <w:iCs/>
          <w:color w:val="000000"/>
          <w:sz w:val="24"/>
          <w:szCs w:val="24"/>
        </w:rPr>
        <w:t>L</w:t>
      </w:r>
      <w:r w:rsidRPr="009F0123">
        <w:rPr>
          <w:i/>
          <w:iCs/>
          <w:color w:val="000000"/>
          <w:sz w:val="24"/>
          <w:szCs w:val="24"/>
        </w:rPr>
        <w:t xml:space="preserve">onchophylla dekeyseri </w:t>
      </w:r>
      <w:r w:rsidRPr="009F0123">
        <w:rPr>
          <w:color w:val="000000"/>
          <w:sz w:val="24"/>
          <w:szCs w:val="24"/>
        </w:rPr>
        <w:t>(</w:t>
      </w:r>
      <w:r w:rsidR="00614826" w:rsidRPr="009F0123">
        <w:rPr>
          <w:color w:val="000000"/>
          <w:sz w:val="24"/>
          <w:szCs w:val="24"/>
        </w:rPr>
        <w:t>C</w:t>
      </w:r>
      <w:r w:rsidRPr="009F0123">
        <w:rPr>
          <w:color w:val="000000"/>
          <w:sz w:val="24"/>
          <w:szCs w:val="24"/>
        </w:rPr>
        <w:t xml:space="preserve">hiroptera, </w:t>
      </w:r>
      <w:r w:rsidR="00614826" w:rsidRPr="009F0123">
        <w:rPr>
          <w:color w:val="000000"/>
          <w:sz w:val="24"/>
          <w:szCs w:val="24"/>
        </w:rPr>
        <w:t>P</w:t>
      </w:r>
      <w:r w:rsidRPr="009F0123">
        <w:rPr>
          <w:color w:val="000000"/>
          <w:sz w:val="24"/>
          <w:szCs w:val="24"/>
        </w:rPr>
        <w:t xml:space="preserve">hyllostomidae) in the </w:t>
      </w:r>
      <w:r w:rsidR="00614826" w:rsidRPr="009F0123">
        <w:rPr>
          <w:color w:val="000000"/>
          <w:sz w:val="24"/>
          <w:szCs w:val="24"/>
        </w:rPr>
        <w:t>F</w:t>
      </w:r>
      <w:r w:rsidRPr="009F0123">
        <w:rPr>
          <w:color w:val="000000"/>
          <w:sz w:val="24"/>
          <w:szCs w:val="24"/>
        </w:rPr>
        <w:t xml:space="preserve">ederal </w:t>
      </w:r>
      <w:r w:rsidR="00614826" w:rsidRPr="009F0123">
        <w:rPr>
          <w:color w:val="000000"/>
          <w:sz w:val="24"/>
          <w:szCs w:val="24"/>
        </w:rPr>
        <w:t>D</w:t>
      </w:r>
      <w:r w:rsidRPr="009F0123">
        <w:rPr>
          <w:color w:val="000000"/>
          <w:sz w:val="24"/>
          <w:szCs w:val="24"/>
        </w:rPr>
        <w:t xml:space="preserve">istrict, </w:t>
      </w:r>
      <w:r w:rsidR="00614826" w:rsidRPr="009F0123">
        <w:rPr>
          <w:color w:val="000000"/>
          <w:sz w:val="24"/>
          <w:szCs w:val="24"/>
        </w:rPr>
        <w:t>B</w:t>
      </w:r>
      <w:r w:rsidRPr="009F0123">
        <w:rPr>
          <w:color w:val="000000"/>
          <w:sz w:val="24"/>
          <w:szCs w:val="24"/>
        </w:rPr>
        <w:t xml:space="preserve">razil. Mammalia </w:t>
      </w:r>
      <w:r w:rsidRPr="009F0123">
        <w:rPr>
          <w:rFonts w:eastAsia="Georgia" w:cs="Georgia"/>
          <w:color w:val="000000"/>
          <w:sz w:val="24"/>
          <w:szCs w:val="24"/>
        </w:rPr>
        <w:t>66</w:t>
      </w:r>
      <w:r w:rsidRPr="009F0123">
        <w:rPr>
          <w:color w:val="000000"/>
          <w:sz w:val="24"/>
          <w:szCs w:val="24"/>
        </w:rPr>
        <w:t>: 319–</w:t>
      </w:r>
      <w:r w:rsidR="00614826" w:rsidRPr="009F0123">
        <w:rPr>
          <w:color w:val="000000"/>
          <w:sz w:val="24"/>
          <w:szCs w:val="24"/>
        </w:rPr>
        <w:t>3</w:t>
      </w:r>
      <w:r w:rsidRPr="009F0123">
        <w:rPr>
          <w:color w:val="000000"/>
          <w:sz w:val="24"/>
          <w:szCs w:val="24"/>
        </w:rPr>
        <w:t>30.</w:t>
      </w:r>
    </w:p>
    <w:p w14:paraId="00000268" w14:textId="0DD8D6F2" w:rsidR="00A2515D" w:rsidRPr="009F0123" w:rsidRDefault="002F0901" w:rsidP="0004761C">
      <w:pPr>
        <w:spacing w:line="269" w:lineRule="auto"/>
        <w:ind w:left="284" w:right="-41" w:hanging="284"/>
        <w:jc w:val="both"/>
        <w:rPr>
          <w:sz w:val="24"/>
          <w:szCs w:val="24"/>
        </w:rPr>
      </w:pPr>
      <w:r w:rsidRPr="009F0123">
        <w:rPr>
          <w:sz w:val="24"/>
          <w:szCs w:val="24"/>
        </w:rPr>
        <w:t>Cole</w:t>
      </w:r>
      <w:r w:rsidR="00614826" w:rsidRPr="009F0123">
        <w:rPr>
          <w:sz w:val="24"/>
          <w:szCs w:val="24"/>
        </w:rPr>
        <w:t>,</w:t>
      </w:r>
      <w:r w:rsidRPr="009F0123">
        <w:rPr>
          <w:sz w:val="24"/>
          <w:szCs w:val="24"/>
        </w:rPr>
        <w:t xml:space="preserve"> F</w:t>
      </w:r>
      <w:r w:rsidR="00614826" w:rsidRPr="009F0123">
        <w:rPr>
          <w:sz w:val="24"/>
          <w:szCs w:val="24"/>
        </w:rPr>
        <w:t xml:space="preserve">. </w:t>
      </w:r>
      <w:r w:rsidRPr="009F0123">
        <w:rPr>
          <w:sz w:val="24"/>
          <w:szCs w:val="24"/>
        </w:rPr>
        <w:t>R</w:t>
      </w:r>
      <w:r w:rsidR="00614826" w:rsidRPr="009F0123">
        <w:rPr>
          <w:sz w:val="24"/>
          <w:szCs w:val="24"/>
        </w:rPr>
        <w:t>.</w:t>
      </w:r>
      <w:r w:rsidRPr="009F0123">
        <w:rPr>
          <w:sz w:val="24"/>
          <w:szCs w:val="24"/>
        </w:rPr>
        <w:t xml:space="preserve"> and </w:t>
      </w:r>
      <w:r w:rsidR="00614826" w:rsidRPr="009F0123">
        <w:rPr>
          <w:sz w:val="24"/>
          <w:szCs w:val="24"/>
        </w:rPr>
        <w:t xml:space="preserve">D. E. </w:t>
      </w:r>
      <w:r w:rsidRPr="009F0123">
        <w:rPr>
          <w:sz w:val="24"/>
          <w:szCs w:val="24"/>
        </w:rPr>
        <w:t xml:space="preserve">Wilson. 2006. </w:t>
      </w:r>
      <w:r w:rsidRPr="009F0123">
        <w:rPr>
          <w:i/>
          <w:iCs/>
          <w:sz w:val="24"/>
          <w:szCs w:val="24"/>
        </w:rPr>
        <w:t>Leptonycteris curasoae</w:t>
      </w:r>
      <w:r w:rsidRPr="009F0123">
        <w:rPr>
          <w:sz w:val="24"/>
          <w:szCs w:val="24"/>
        </w:rPr>
        <w:t>. Mammalian Species: 1–3.</w:t>
      </w:r>
    </w:p>
    <w:p w14:paraId="00000269" w14:textId="12C6A5FF" w:rsidR="00A2515D" w:rsidRPr="009F0123" w:rsidRDefault="002F0901" w:rsidP="0004761C">
      <w:pPr>
        <w:pBdr>
          <w:top w:val="nil"/>
          <w:left w:val="nil"/>
          <w:bottom w:val="nil"/>
          <w:right w:val="nil"/>
          <w:between w:val="nil"/>
        </w:pBdr>
        <w:spacing w:before="18" w:line="266" w:lineRule="auto"/>
        <w:ind w:left="284" w:right="-41" w:hanging="284"/>
        <w:jc w:val="both"/>
        <w:rPr>
          <w:sz w:val="24"/>
          <w:szCs w:val="24"/>
        </w:rPr>
      </w:pPr>
      <w:r w:rsidRPr="009F0123">
        <w:rPr>
          <w:sz w:val="24"/>
          <w:szCs w:val="24"/>
        </w:rPr>
        <w:lastRenderedPageBreak/>
        <w:t>Condé</w:t>
      </w:r>
      <w:r w:rsidR="00614826" w:rsidRPr="009F0123">
        <w:rPr>
          <w:sz w:val="24"/>
          <w:szCs w:val="24"/>
        </w:rPr>
        <w:t>,</w:t>
      </w:r>
      <w:r w:rsidRPr="009F0123">
        <w:rPr>
          <w:sz w:val="24"/>
          <w:szCs w:val="24"/>
        </w:rPr>
        <w:t xml:space="preserve"> T</w:t>
      </w:r>
      <w:r w:rsidR="00614826" w:rsidRPr="009F0123">
        <w:rPr>
          <w:sz w:val="24"/>
          <w:szCs w:val="24"/>
        </w:rPr>
        <w:t xml:space="preserve">. </w:t>
      </w:r>
      <w:r w:rsidRPr="009F0123">
        <w:rPr>
          <w:sz w:val="24"/>
          <w:szCs w:val="24"/>
        </w:rPr>
        <w:t>M</w:t>
      </w:r>
      <w:r w:rsidR="00614826" w:rsidRPr="009F0123">
        <w:rPr>
          <w:sz w:val="24"/>
          <w:szCs w:val="24"/>
        </w:rPr>
        <w:t>.</w:t>
      </w:r>
      <w:r w:rsidRPr="009F0123">
        <w:rPr>
          <w:sz w:val="24"/>
          <w:szCs w:val="24"/>
        </w:rPr>
        <w:t xml:space="preserve"> and </w:t>
      </w:r>
      <w:r w:rsidR="00614826" w:rsidRPr="009F0123">
        <w:rPr>
          <w:sz w:val="24"/>
          <w:szCs w:val="24"/>
        </w:rPr>
        <w:t xml:space="preserve">H. </w:t>
      </w:r>
      <w:r w:rsidRPr="009F0123">
        <w:rPr>
          <w:sz w:val="24"/>
          <w:szCs w:val="24"/>
        </w:rPr>
        <w:t xml:space="preserve">Tonini. </w:t>
      </w:r>
      <w:r w:rsidRPr="00D85772">
        <w:rPr>
          <w:sz w:val="24"/>
          <w:szCs w:val="24"/>
          <w:lang w:val="pt-BR"/>
          <w:rPrChange w:id="735" w:author="Guillermo Florez" w:date="2021-10-14T10:05:00Z">
            <w:rPr>
              <w:sz w:val="24"/>
              <w:szCs w:val="24"/>
            </w:rPr>
          </w:rPrChange>
        </w:rPr>
        <w:t xml:space="preserve">2013. Fitossociologia de uma floresta ombrófila densa na </w:t>
      </w:r>
      <w:r w:rsidR="00614826" w:rsidRPr="00D85772">
        <w:rPr>
          <w:sz w:val="24"/>
          <w:szCs w:val="24"/>
          <w:lang w:val="pt-BR"/>
          <w:rPrChange w:id="736" w:author="Guillermo Florez" w:date="2021-10-14T10:05:00Z">
            <w:rPr>
              <w:sz w:val="24"/>
              <w:szCs w:val="24"/>
            </w:rPr>
          </w:rPrChange>
        </w:rPr>
        <w:t>A</w:t>
      </w:r>
      <w:r w:rsidRPr="00D85772">
        <w:rPr>
          <w:sz w:val="24"/>
          <w:szCs w:val="24"/>
          <w:lang w:val="pt-BR"/>
          <w:rPrChange w:id="737" w:author="Guillermo Florez" w:date="2021-10-14T10:05:00Z">
            <w:rPr>
              <w:sz w:val="24"/>
              <w:szCs w:val="24"/>
            </w:rPr>
          </w:rPrChange>
        </w:rPr>
        <w:t xml:space="preserve">mazônia </w:t>
      </w:r>
      <w:r w:rsidR="00614826" w:rsidRPr="00D85772">
        <w:rPr>
          <w:sz w:val="24"/>
          <w:szCs w:val="24"/>
          <w:lang w:val="pt-BR"/>
          <w:rPrChange w:id="738" w:author="Guillermo Florez" w:date="2021-10-14T10:05:00Z">
            <w:rPr>
              <w:sz w:val="24"/>
              <w:szCs w:val="24"/>
            </w:rPr>
          </w:rPrChange>
        </w:rPr>
        <w:t>S</w:t>
      </w:r>
      <w:r w:rsidRPr="00D85772">
        <w:rPr>
          <w:sz w:val="24"/>
          <w:szCs w:val="24"/>
          <w:lang w:val="pt-BR"/>
          <w:rPrChange w:id="739" w:author="Guillermo Florez" w:date="2021-10-14T10:05:00Z">
            <w:rPr>
              <w:sz w:val="24"/>
              <w:szCs w:val="24"/>
            </w:rPr>
          </w:rPrChange>
        </w:rPr>
        <w:t xml:space="preserve">etentrional, </w:t>
      </w:r>
      <w:r w:rsidR="00614826" w:rsidRPr="00D85772">
        <w:rPr>
          <w:sz w:val="24"/>
          <w:szCs w:val="24"/>
          <w:lang w:val="pt-BR"/>
          <w:rPrChange w:id="740" w:author="Guillermo Florez" w:date="2021-10-14T10:05:00Z">
            <w:rPr>
              <w:sz w:val="24"/>
              <w:szCs w:val="24"/>
            </w:rPr>
          </w:rPrChange>
        </w:rPr>
        <w:t>R</w:t>
      </w:r>
      <w:r w:rsidRPr="00D85772">
        <w:rPr>
          <w:sz w:val="24"/>
          <w:szCs w:val="24"/>
          <w:lang w:val="pt-BR"/>
          <w:rPrChange w:id="741" w:author="Guillermo Florez" w:date="2021-10-14T10:05:00Z">
            <w:rPr>
              <w:sz w:val="24"/>
              <w:szCs w:val="24"/>
            </w:rPr>
          </w:rPrChange>
        </w:rPr>
        <w:t xml:space="preserve">oraima, </w:t>
      </w:r>
      <w:r w:rsidR="00614826" w:rsidRPr="00D85772">
        <w:rPr>
          <w:sz w:val="24"/>
          <w:szCs w:val="24"/>
          <w:lang w:val="pt-BR"/>
          <w:rPrChange w:id="742" w:author="Guillermo Florez" w:date="2021-10-14T10:05:00Z">
            <w:rPr>
              <w:sz w:val="24"/>
              <w:szCs w:val="24"/>
            </w:rPr>
          </w:rPrChange>
        </w:rPr>
        <w:t>B</w:t>
      </w:r>
      <w:r w:rsidRPr="00D85772">
        <w:rPr>
          <w:sz w:val="24"/>
          <w:szCs w:val="24"/>
          <w:lang w:val="pt-BR"/>
          <w:rPrChange w:id="743" w:author="Guillermo Florez" w:date="2021-10-14T10:05:00Z">
            <w:rPr>
              <w:sz w:val="24"/>
              <w:szCs w:val="24"/>
            </w:rPr>
          </w:rPrChange>
        </w:rPr>
        <w:t xml:space="preserve">rasil. </w:t>
      </w:r>
      <w:r w:rsidRPr="009F0123">
        <w:rPr>
          <w:sz w:val="24"/>
          <w:szCs w:val="24"/>
        </w:rPr>
        <w:t xml:space="preserve">Acta Amazonica </w:t>
      </w:r>
      <w:r w:rsidRPr="009F0123">
        <w:rPr>
          <w:rFonts w:eastAsia="Georgia" w:cs="Georgia"/>
          <w:sz w:val="24"/>
          <w:szCs w:val="24"/>
        </w:rPr>
        <w:t>43</w:t>
      </w:r>
      <w:r w:rsidRPr="009F0123">
        <w:rPr>
          <w:sz w:val="24"/>
          <w:szCs w:val="24"/>
        </w:rPr>
        <w:t>: 247–</w:t>
      </w:r>
      <w:r w:rsidR="00614826" w:rsidRPr="009F0123">
        <w:rPr>
          <w:sz w:val="24"/>
          <w:szCs w:val="24"/>
        </w:rPr>
        <w:t>2</w:t>
      </w:r>
      <w:r w:rsidRPr="009F0123">
        <w:rPr>
          <w:sz w:val="24"/>
          <w:szCs w:val="24"/>
        </w:rPr>
        <w:t>60.</w:t>
      </w:r>
    </w:p>
    <w:p w14:paraId="0000026A" w14:textId="69DADB2F" w:rsidR="00A2515D" w:rsidRPr="009F0123" w:rsidRDefault="002F0901" w:rsidP="0004761C">
      <w:pPr>
        <w:pBdr>
          <w:top w:val="nil"/>
          <w:left w:val="nil"/>
          <w:bottom w:val="nil"/>
          <w:right w:val="nil"/>
          <w:between w:val="nil"/>
        </w:pBdr>
        <w:spacing w:line="269" w:lineRule="auto"/>
        <w:ind w:left="284" w:right="-41" w:hanging="284"/>
        <w:jc w:val="both"/>
        <w:rPr>
          <w:color w:val="000000"/>
          <w:sz w:val="24"/>
          <w:szCs w:val="24"/>
        </w:rPr>
      </w:pPr>
      <w:r w:rsidRPr="009F0123">
        <w:rPr>
          <w:color w:val="000000"/>
          <w:sz w:val="24"/>
          <w:szCs w:val="24"/>
        </w:rPr>
        <w:t>Costello</w:t>
      </w:r>
      <w:r w:rsidR="00614826" w:rsidRPr="009F0123">
        <w:rPr>
          <w:color w:val="000000"/>
          <w:sz w:val="24"/>
          <w:szCs w:val="24"/>
        </w:rPr>
        <w:t>,</w:t>
      </w:r>
      <w:r w:rsidRPr="009F0123">
        <w:rPr>
          <w:color w:val="000000"/>
          <w:sz w:val="24"/>
          <w:szCs w:val="24"/>
        </w:rPr>
        <w:t xml:space="preserve"> M</w:t>
      </w:r>
      <w:r w:rsidR="00614826" w:rsidRPr="009F0123">
        <w:rPr>
          <w:color w:val="000000"/>
          <w:sz w:val="24"/>
          <w:szCs w:val="24"/>
        </w:rPr>
        <w:t xml:space="preserve">. </w:t>
      </w:r>
      <w:r w:rsidRPr="009F0123">
        <w:rPr>
          <w:color w:val="000000"/>
          <w:sz w:val="24"/>
          <w:szCs w:val="24"/>
        </w:rPr>
        <w:t xml:space="preserve">J. 2009. Motivating Online Publication of Data. BioScience </w:t>
      </w:r>
      <w:r w:rsidRPr="009F0123">
        <w:rPr>
          <w:rFonts w:eastAsia="Georgia" w:cs="Georgia"/>
          <w:color w:val="000000"/>
          <w:sz w:val="24"/>
          <w:szCs w:val="24"/>
        </w:rPr>
        <w:t>59</w:t>
      </w:r>
      <w:r w:rsidRPr="009F0123">
        <w:rPr>
          <w:color w:val="000000"/>
          <w:sz w:val="24"/>
          <w:szCs w:val="24"/>
        </w:rPr>
        <w:t>: 418–</w:t>
      </w:r>
      <w:r w:rsidR="00614826" w:rsidRPr="009F0123">
        <w:rPr>
          <w:color w:val="000000"/>
          <w:sz w:val="24"/>
          <w:szCs w:val="24"/>
        </w:rPr>
        <w:t>4</w:t>
      </w:r>
      <w:r w:rsidRPr="009F0123">
        <w:rPr>
          <w:color w:val="000000"/>
          <w:sz w:val="24"/>
          <w:szCs w:val="24"/>
        </w:rPr>
        <w:t>27.</w:t>
      </w:r>
    </w:p>
    <w:p w14:paraId="0000026B" w14:textId="60EB5AC7" w:rsidR="00A2515D" w:rsidRPr="009F0123" w:rsidRDefault="002F0901" w:rsidP="0004761C">
      <w:pPr>
        <w:spacing w:before="29" w:line="266" w:lineRule="auto"/>
        <w:ind w:left="284" w:right="-41" w:hanging="284"/>
        <w:jc w:val="both"/>
        <w:rPr>
          <w:sz w:val="24"/>
          <w:szCs w:val="24"/>
        </w:rPr>
      </w:pPr>
      <w:r w:rsidRPr="009F0123">
        <w:rPr>
          <w:sz w:val="24"/>
          <w:szCs w:val="24"/>
        </w:rPr>
        <w:t>Costello</w:t>
      </w:r>
      <w:r w:rsidR="00614826" w:rsidRPr="009F0123">
        <w:rPr>
          <w:sz w:val="24"/>
          <w:szCs w:val="24"/>
        </w:rPr>
        <w:t>,</w:t>
      </w:r>
      <w:r w:rsidRPr="009F0123">
        <w:rPr>
          <w:sz w:val="24"/>
          <w:szCs w:val="24"/>
        </w:rPr>
        <w:t xml:space="preserve"> M</w:t>
      </w:r>
      <w:r w:rsidR="00614826" w:rsidRPr="009F0123">
        <w:rPr>
          <w:sz w:val="24"/>
          <w:szCs w:val="24"/>
        </w:rPr>
        <w:t>.</w:t>
      </w:r>
      <w:r w:rsidR="00914F5A" w:rsidRPr="009F0123">
        <w:rPr>
          <w:sz w:val="24"/>
          <w:szCs w:val="24"/>
        </w:rPr>
        <w:t xml:space="preserve"> </w:t>
      </w:r>
      <w:r w:rsidRPr="009F0123">
        <w:rPr>
          <w:sz w:val="24"/>
          <w:szCs w:val="24"/>
        </w:rPr>
        <w:t>J</w:t>
      </w:r>
      <w:r w:rsidR="00614826" w:rsidRPr="009F0123">
        <w:rPr>
          <w:sz w:val="24"/>
          <w:szCs w:val="24"/>
        </w:rPr>
        <w:t>.</w:t>
      </w:r>
      <w:r w:rsidRPr="009F0123">
        <w:rPr>
          <w:sz w:val="24"/>
          <w:szCs w:val="24"/>
        </w:rPr>
        <w:t xml:space="preserve">, </w:t>
      </w:r>
      <w:r w:rsidR="00614826" w:rsidRPr="009F0123">
        <w:rPr>
          <w:sz w:val="24"/>
          <w:szCs w:val="24"/>
        </w:rPr>
        <w:t xml:space="preserve">W. K. </w:t>
      </w:r>
      <w:r w:rsidRPr="009F0123">
        <w:rPr>
          <w:sz w:val="24"/>
          <w:szCs w:val="24"/>
        </w:rPr>
        <w:t>Michener</w:t>
      </w:r>
      <w:r w:rsidR="00614826" w:rsidRPr="009F0123">
        <w:rPr>
          <w:sz w:val="24"/>
          <w:szCs w:val="24"/>
        </w:rPr>
        <w:t xml:space="preserve">, M. </w:t>
      </w:r>
      <w:r w:rsidRPr="009F0123">
        <w:rPr>
          <w:sz w:val="24"/>
          <w:szCs w:val="24"/>
        </w:rPr>
        <w:t>Gahegan</w:t>
      </w:r>
      <w:r w:rsidR="00614826" w:rsidRPr="009F0123">
        <w:rPr>
          <w:sz w:val="24"/>
          <w:szCs w:val="24"/>
        </w:rPr>
        <w:t xml:space="preserve">, Z. Q. Zhang and P. E. Bourne. </w:t>
      </w:r>
      <w:r w:rsidRPr="009F0123">
        <w:rPr>
          <w:sz w:val="24"/>
          <w:szCs w:val="24"/>
        </w:rPr>
        <w:t xml:space="preserve">2013. Biodiversity data should be published, cited, and peer reviewed. Trends in Ecology &amp; Evolution </w:t>
      </w:r>
      <w:r w:rsidRPr="009F0123">
        <w:rPr>
          <w:rFonts w:eastAsia="Georgia" w:cs="Georgia"/>
          <w:sz w:val="24"/>
          <w:szCs w:val="24"/>
        </w:rPr>
        <w:t>28</w:t>
      </w:r>
      <w:r w:rsidRPr="009F0123">
        <w:rPr>
          <w:sz w:val="24"/>
          <w:szCs w:val="24"/>
        </w:rPr>
        <w:t>: 454–</w:t>
      </w:r>
      <w:r w:rsidR="00614826" w:rsidRPr="009F0123">
        <w:rPr>
          <w:sz w:val="24"/>
          <w:szCs w:val="24"/>
        </w:rPr>
        <w:t>4</w:t>
      </w:r>
      <w:r w:rsidRPr="009F0123">
        <w:rPr>
          <w:sz w:val="24"/>
          <w:szCs w:val="24"/>
        </w:rPr>
        <w:t>61.</w:t>
      </w:r>
    </w:p>
    <w:p w14:paraId="4A4D14BD" w14:textId="50A3B8BE" w:rsidR="00AE44FE" w:rsidRPr="009F0123" w:rsidRDefault="00614826" w:rsidP="00AE44FE">
      <w:pPr>
        <w:jc w:val="both"/>
        <w:rPr>
          <w:color w:val="000000"/>
          <w:sz w:val="24"/>
          <w:szCs w:val="24"/>
        </w:rPr>
      </w:pPr>
      <w:r w:rsidRPr="00D85772">
        <w:rPr>
          <w:sz w:val="24"/>
          <w:szCs w:val="24"/>
          <w:lang w:val="pt-BR"/>
        </w:rPr>
        <w:t>Culot, L., L. A. Pereira, I. Agostini, M. A. B. de Almeida, R. S. C. Alves, I. Aximoff, A. Bager, M. C. Baldovino, T. R. Bella, J. C. Bicca-Marques</w:t>
      </w:r>
      <w:r w:rsidR="00DC3E1F" w:rsidRPr="00D85772">
        <w:rPr>
          <w:sz w:val="24"/>
          <w:szCs w:val="24"/>
          <w:lang w:val="pt-BR"/>
        </w:rPr>
        <w:t xml:space="preserve"> </w:t>
      </w:r>
      <w:r w:rsidR="00DC3E1F" w:rsidRPr="00D85772">
        <w:rPr>
          <w:i/>
          <w:iCs/>
          <w:sz w:val="24"/>
          <w:szCs w:val="24"/>
          <w:lang w:val="pt-BR"/>
        </w:rPr>
        <w:t>et al</w:t>
      </w:r>
      <w:r w:rsidRPr="00D85772">
        <w:rPr>
          <w:color w:val="000000"/>
          <w:sz w:val="24"/>
          <w:szCs w:val="24"/>
          <w:lang w:val="pt-BR"/>
        </w:rPr>
        <w:t xml:space="preserve">. 2019. </w:t>
      </w:r>
      <w:r w:rsidRPr="009F0123">
        <w:rPr>
          <w:color w:val="000000"/>
          <w:sz w:val="24"/>
          <w:szCs w:val="24"/>
        </w:rPr>
        <w:t>ATLANTIC-PRIMATES: a dataset of communities and occurrences of primates in the Atlantic Forests of South America. Ecology 100:</w:t>
      </w:r>
      <w:r w:rsidR="00AE44FE" w:rsidRPr="009F0123">
        <w:rPr>
          <w:color w:val="000000"/>
          <w:sz w:val="24"/>
          <w:szCs w:val="24"/>
        </w:rPr>
        <w:t xml:space="preserve"> </w:t>
      </w:r>
      <w:r w:rsidRPr="009F0123">
        <w:rPr>
          <w:color w:val="000000"/>
          <w:sz w:val="24"/>
          <w:szCs w:val="24"/>
        </w:rPr>
        <w:t>e02525.</w:t>
      </w:r>
    </w:p>
    <w:p w14:paraId="0000026D" w14:textId="47F6C80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Cunningham</w:t>
      </w:r>
      <w:r w:rsidR="006C3515" w:rsidRPr="009F0123">
        <w:rPr>
          <w:color w:val="000000"/>
          <w:sz w:val="24"/>
          <w:szCs w:val="24"/>
        </w:rPr>
        <w:t>,</w:t>
      </w:r>
      <w:r w:rsidRPr="009F0123">
        <w:rPr>
          <w:color w:val="000000"/>
          <w:sz w:val="24"/>
          <w:szCs w:val="24"/>
        </w:rPr>
        <w:t xml:space="preserve"> S</w:t>
      </w:r>
      <w:r w:rsidR="006C3515" w:rsidRPr="009F0123">
        <w:rPr>
          <w:color w:val="000000"/>
          <w:sz w:val="24"/>
          <w:szCs w:val="24"/>
        </w:rPr>
        <w:t xml:space="preserve">. </w:t>
      </w:r>
      <w:r w:rsidRPr="009F0123">
        <w:rPr>
          <w:color w:val="000000"/>
          <w:sz w:val="24"/>
          <w:szCs w:val="24"/>
        </w:rPr>
        <w:t xml:space="preserve">A. 1995. Ecological constraints on fruit initiation by </w:t>
      </w:r>
      <w:r w:rsidR="006C3515" w:rsidRPr="009F0123">
        <w:rPr>
          <w:i/>
          <w:iCs/>
          <w:color w:val="000000"/>
          <w:sz w:val="24"/>
          <w:szCs w:val="24"/>
        </w:rPr>
        <w:t>C</w:t>
      </w:r>
      <w:r w:rsidRPr="009F0123">
        <w:rPr>
          <w:i/>
          <w:iCs/>
          <w:color w:val="000000"/>
          <w:sz w:val="24"/>
          <w:szCs w:val="24"/>
        </w:rPr>
        <w:t>alyptrogyne ghiesbreghtiana</w:t>
      </w:r>
      <w:r w:rsidRPr="009F0123">
        <w:rPr>
          <w:color w:val="000000"/>
          <w:sz w:val="24"/>
          <w:szCs w:val="24"/>
        </w:rPr>
        <w:t xml:space="preserve"> (</w:t>
      </w:r>
      <w:r w:rsidR="006C3515" w:rsidRPr="009F0123">
        <w:rPr>
          <w:color w:val="000000"/>
          <w:sz w:val="24"/>
          <w:szCs w:val="24"/>
        </w:rPr>
        <w:t>A</w:t>
      </w:r>
      <w:r w:rsidRPr="009F0123">
        <w:rPr>
          <w:color w:val="000000"/>
          <w:sz w:val="24"/>
          <w:szCs w:val="24"/>
        </w:rPr>
        <w:t xml:space="preserve">recaceae): Floral herbivory, pollen availability, and visitation by pollinating bats. American Journal of Botany </w:t>
      </w:r>
      <w:r w:rsidRPr="009F0123">
        <w:rPr>
          <w:rFonts w:eastAsia="Georgia" w:cs="Georgia"/>
          <w:color w:val="000000"/>
          <w:sz w:val="24"/>
          <w:szCs w:val="24"/>
        </w:rPr>
        <w:t>82</w:t>
      </w:r>
      <w:r w:rsidRPr="009F0123">
        <w:rPr>
          <w:color w:val="000000"/>
          <w:sz w:val="24"/>
          <w:szCs w:val="24"/>
        </w:rPr>
        <w:t>:</w:t>
      </w:r>
      <w:r w:rsidR="006C3515" w:rsidRPr="009F0123">
        <w:rPr>
          <w:color w:val="000000"/>
          <w:sz w:val="24"/>
          <w:szCs w:val="24"/>
        </w:rPr>
        <w:t xml:space="preserve"> </w:t>
      </w:r>
      <w:r w:rsidRPr="009F0123">
        <w:rPr>
          <w:color w:val="000000"/>
          <w:sz w:val="24"/>
          <w:szCs w:val="24"/>
        </w:rPr>
        <w:t>1527–</w:t>
      </w:r>
      <w:r w:rsidR="006C3515" w:rsidRPr="009F0123">
        <w:rPr>
          <w:color w:val="000000"/>
          <w:sz w:val="24"/>
          <w:szCs w:val="24"/>
        </w:rPr>
        <w:t>15</w:t>
      </w:r>
      <w:r w:rsidRPr="009F0123">
        <w:rPr>
          <w:color w:val="000000"/>
          <w:sz w:val="24"/>
          <w:szCs w:val="24"/>
        </w:rPr>
        <w:t>36.</w:t>
      </w:r>
    </w:p>
    <w:p w14:paraId="0000026E" w14:textId="4A2AA43B"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t>Delaval</w:t>
      </w:r>
      <w:r w:rsidR="00D57E18" w:rsidRPr="009F0123">
        <w:rPr>
          <w:color w:val="000000"/>
          <w:sz w:val="24"/>
          <w:szCs w:val="24"/>
        </w:rPr>
        <w:t>,</w:t>
      </w:r>
      <w:r w:rsidRPr="009F0123">
        <w:rPr>
          <w:color w:val="000000"/>
          <w:sz w:val="24"/>
          <w:szCs w:val="24"/>
        </w:rPr>
        <w:t xml:space="preserve"> M</w:t>
      </w:r>
      <w:r w:rsidR="00D57E18" w:rsidRPr="009F0123">
        <w:rPr>
          <w:color w:val="000000"/>
          <w:sz w:val="24"/>
          <w:szCs w:val="24"/>
        </w:rPr>
        <w:t>.</w:t>
      </w:r>
      <w:r w:rsidR="00914F5A" w:rsidRPr="009F0123">
        <w:rPr>
          <w:color w:val="000000"/>
          <w:sz w:val="24"/>
          <w:szCs w:val="24"/>
        </w:rPr>
        <w:t>,</w:t>
      </w:r>
      <w:r w:rsidR="00D57E18" w:rsidRPr="009F0123">
        <w:rPr>
          <w:color w:val="000000"/>
          <w:sz w:val="24"/>
          <w:szCs w:val="24"/>
        </w:rPr>
        <w:t xml:space="preserve"> M.</w:t>
      </w:r>
      <w:r w:rsidRPr="009F0123">
        <w:rPr>
          <w:color w:val="000000"/>
          <w:sz w:val="24"/>
          <w:szCs w:val="24"/>
        </w:rPr>
        <w:t xml:space="preserve"> Henry</w:t>
      </w:r>
      <w:r w:rsidR="00D57E18" w:rsidRPr="009F0123">
        <w:rPr>
          <w:color w:val="000000"/>
          <w:sz w:val="24"/>
          <w:szCs w:val="24"/>
        </w:rPr>
        <w:t xml:space="preserve"> </w:t>
      </w:r>
      <w:r w:rsidRPr="009F0123">
        <w:rPr>
          <w:color w:val="000000"/>
          <w:sz w:val="24"/>
          <w:szCs w:val="24"/>
        </w:rPr>
        <w:t xml:space="preserve">and </w:t>
      </w:r>
      <w:r w:rsidR="00D57E18" w:rsidRPr="009F0123">
        <w:rPr>
          <w:color w:val="000000"/>
          <w:sz w:val="24"/>
          <w:szCs w:val="24"/>
        </w:rPr>
        <w:t xml:space="preserve">P. </w:t>
      </w:r>
      <w:r w:rsidRPr="009F0123">
        <w:rPr>
          <w:color w:val="000000"/>
          <w:sz w:val="24"/>
          <w:szCs w:val="24"/>
        </w:rPr>
        <w:t xml:space="preserve">Charles-Dominique. 2005. Interspecific competition and niche partitioning: Example of a </w:t>
      </w:r>
      <w:r w:rsidR="00D57E18" w:rsidRPr="009F0123">
        <w:rPr>
          <w:color w:val="000000"/>
          <w:sz w:val="24"/>
          <w:szCs w:val="24"/>
        </w:rPr>
        <w:t>N</w:t>
      </w:r>
      <w:r w:rsidRPr="009F0123">
        <w:rPr>
          <w:color w:val="000000"/>
          <w:sz w:val="24"/>
          <w:szCs w:val="24"/>
        </w:rPr>
        <w:t xml:space="preserve">eotropical </w:t>
      </w:r>
      <w:r w:rsidR="00D57E18" w:rsidRPr="009F0123">
        <w:rPr>
          <w:color w:val="000000"/>
          <w:sz w:val="24"/>
          <w:szCs w:val="24"/>
        </w:rPr>
        <w:t>R</w:t>
      </w:r>
      <w:r w:rsidRPr="009F0123">
        <w:rPr>
          <w:color w:val="000000"/>
          <w:sz w:val="24"/>
          <w:szCs w:val="24"/>
        </w:rPr>
        <w:t xml:space="preserve">ainforest bat community. Revue d’écologie (Terra et Vie) </w:t>
      </w:r>
      <w:r w:rsidRPr="009F0123">
        <w:rPr>
          <w:rFonts w:eastAsia="Georgia" w:cs="Georgia"/>
          <w:color w:val="000000"/>
          <w:sz w:val="24"/>
          <w:szCs w:val="24"/>
        </w:rPr>
        <w:t>60</w:t>
      </w:r>
      <w:r w:rsidRPr="009F0123">
        <w:rPr>
          <w:color w:val="000000"/>
          <w:sz w:val="24"/>
          <w:szCs w:val="24"/>
        </w:rPr>
        <w:t>: 149–</w:t>
      </w:r>
      <w:r w:rsidR="00D57E18" w:rsidRPr="009F0123">
        <w:rPr>
          <w:color w:val="000000"/>
          <w:sz w:val="24"/>
          <w:szCs w:val="24"/>
        </w:rPr>
        <w:t>1</w:t>
      </w:r>
      <w:r w:rsidRPr="009F0123">
        <w:rPr>
          <w:color w:val="000000"/>
          <w:sz w:val="24"/>
          <w:szCs w:val="24"/>
        </w:rPr>
        <w:t>65.</w:t>
      </w:r>
    </w:p>
    <w:p w14:paraId="0000026F" w14:textId="4DA0C57F"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744" w:author="Guillermo Florez" w:date="2021-10-14T10:05:00Z">
            <w:rPr>
              <w:color w:val="000000"/>
              <w:sz w:val="24"/>
              <w:szCs w:val="24"/>
            </w:rPr>
          </w:rPrChange>
        </w:rPr>
      </w:pPr>
      <w:r w:rsidRPr="009F0123">
        <w:rPr>
          <w:color w:val="000000"/>
          <w:sz w:val="24"/>
          <w:szCs w:val="24"/>
        </w:rPr>
        <w:t>Dinerstein</w:t>
      </w:r>
      <w:r w:rsidR="00D57E18" w:rsidRPr="009F0123">
        <w:rPr>
          <w:color w:val="000000"/>
          <w:sz w:val="24"/>
          <w:szCs w:val="24"/>
        </w:rPr>
        <w:t>,</w:t>
      </w:r>
      <w:r w:rsidRPr="009F0123">
        <w:rPr>
          <w:color w:val="000000"/>
          <w:sz w:val="24"/>
          <w:szCs w:val="24"/>
        </w:rPr>
        <w:t xml:space="preserve"> E. 1986. Reproductive ecology of fruit bats and the seasonality of fruit production in a </w:t>
      </w:r>
      <w:r w:rsidR="00D57E18" w:rsidRPr="009F0123">
        <w:rPr>
          <w:color w:val="000000"/>
          <w:sz w:val="24"/>
          <w:szCs w:val="24"/>
        </w:rPr>
        <w:t>C</w:t>
      </w:r>
      <w:r w:rsidRPr="009F0123">
        <w:rPr>
          <w:color w:val="000000"/>
          <w:sz w:val="24"/>
          <w:szCs w:val="24"/>
        </w:rPr>
        <w:t xml:space="preserve">osta </w:t>
      </w:r>
      <w:r w:rsidR="00D57E18" w:rsidRPr="009F0123">
        <w:rPr>
          <w:color w:val="000000"/>
          <w:sz w:val="24"/>
          <w:szCs w:val="24"/>
        </w:rPr>
        <w:t>R</w:t>
      </w:r>
      <w:r w:rsidRPr="009F0123">
        <w:rPr>
          <w:color w:val="000000"/>
          <w:sz w:val="24"/>
          <w:szCs w:val="24"/>
        </w:rPr>
        <w:t xml:space="preserve">ican cloud forest. </w:t>
      </w:r>
      <w:r w:rsidRPr="00D85772">
        <w:rPr>
          <w:color w:val="000000"/>
          <w:sz w:val="24"/>
          <w:szCs w:val="24"/>
          <w:lang w:val="pt-BR"/>
          <w:rPrChange w:id="745" w:author="Guillermo Florez" w:date="2021-10-14T10:05:00Z">
            <w:rPr>
              <w:color w:val="000000"/>
              <w:sz w:val="24"/>
              <w:szCs w:val="24"/>
            </w:rPr>
          </w:rPrChange>
        </w:rPr>
        <w:t xml:space="preserve">Biotropica </w:t>
      </w:r>
      <w:r w:rsidRPr="00D85772">
        <w:rPr>
          <w:rFonts w:eastAsia="Georgia" w:cs="Georgia"/>
          <w:color w:val="000000"/>
          <w:sz w:val="24"/>
          <w:szCs w:val="24"/>
          <w:lang w:val="pt-BR"/>
          <w:rPrChange w:id="746" w:author="Guillermo Florez" w:date="2021-10-14T10:05:00Z">
            <w:rPr>
              <w:rFonts w:eastAsia="Georgia" w:cs="Georgia"/>
              <w:color w:val="000000"/>
              <w:sz w:val="24"/>
              <w:szCs w:val="24"/>
            </w:rPr>
          </w:rPrChange>
        </w:rPr>
        <w:t>18</w:t>
      </w:r>
      <w:r w:rsidRPr="00D85772">
        <w:rPr>
          <w:color w:val="000000"/>
          <w:sz w:val="24"/>
          <w:szCs w:val="24"/>
          <w:lang w:val="pt-BR"/>
          <w:rPrChange w:id="747" w:author="Guillermo Florez" w:date="2021-10-14T10:05:00Z">
            <w:rPr>
              <w:color w:val="000000"/>
              <w:sz w:val="24"/>
              <w:szCs w:val="24"/>
            </w:rPr>
          </w:rPrChange>
        </w:rPr>
        <w:t>: 307–</w:t>
      </w:r>
      <w:r w:rsidR="00D57E18" w:rsidRPr="00D85772">
        <w:rPr>
          <w:color w:val="000000"/>
          <w:sz w:val="24"/>
          <w:szCs w:val="24"/>
          <w:lang w:val="pt-BR"/>
          <w:rPrChange w:id="748" w:author="Guillermo Florez" w:date="2021-10-14T10:05:00Z">
            <w:rPr>
              <w:color w:val="000000"/>
              <w:sz w:val="24"/>
              <w:szCs w:val="24"/>
            </w:rPr>
          </w:rPrChange>
        </w:rPr>
        <w:t>3</w:t>
      </w:r>
      <w:r w:rsidRPr="00D85772">
        <w:rPr>
          <w:color w:val="000000"/>
          <w:sz w:val="24"/>
          <w:szCs w:val="24"/>
          <w:lang w:val="pt-BR"/>
          <w:rPrChange w:id="749" w:author="Guillermo Florez" w:date="2021-10-14T10:05:00Z">
            <w:rPr>
              <w:color w:val="000000"/>
              <w:sz w:val="24"/>
              <w:szCs w:val="24"/>
            </w:rPr>
          </w:rPrChange>
        </w:rPr>
        <w:t>18.</w:t>
      </w:r>
    </w:p>
    <w:p w14:paraId="00000270" w14:textId="3CA167C0" w:rsidR="00A2515D" w:rsidRPr="009F0123" w:rsidRDefault="002F0901" w:rsidP="0004761C">
      <w:pPr>
        <w:spacing w:line="266" w:lineRule="auto"/>
        <w:ind w:left="284" w:right="-41" w:hanging="284"/>
        <w:jc w:val="both"/>
        <w:rPr>
          <w:sz w:val="24"/>
          <w:szCs w:val="24"/>
        </w:rPr>
      </w:pPr>
      <w:r w:rsidRPr="00D85772">
        <w:rPr>
          <w:sz w:val="24"/>
          <w:szCs w:val="24"/>
          <w:lang w:val="pt-BR"/>
          <w:rPrChange w:id="750" w:author="Guillermo Florez" w:date="2021-10-14T10:05:00Z">
            <w:rPr>
              <w:sz w:val="24"/>
              <w:szCs w:val="24"/>
            </w:rPr>
          </w:rPrChange>
        </w:rPr>
        <w:t>Dornelas</w:t>
      </w:r>
      <w:r w:rsidR="00AE4055" w:rsidRPr="00D85772">
        <w:rPr>
          <w:sz w:val="24"/>
          <w:szCs w:val="24"/>
          <w:lang w:val="pt-BR"/>
          <w:rPrChange w:id="751" w:author="Guillermo Florez" w:date="2021-10-14T10:05:00Z">
            <w:rPr>
              <w:sz w:val="24"/>
              <w:szCs w:val="24"/>
            </w:rPr>
          </w:rPrChange>
        </w:rPr>
        <w:t>,</w:t>
      </w:r>
      <w:r w:rsidRPr="00D85772">
        <w:rPr>
          <w:sz w:val="24"/>
          <w:szCs w:val="24"/>
          <w:lang w:val="pt-BR"/>
          <w:rPrChange w:id="752" w:author="Guillermo Florez" w:date="2021-10-14T10:05:00Z">
            <w:rPr>
              <w:sz w:val="24"/>
              <w:szCs w:val="24"/>
            </w:rPr>
          </w:rPrChange>
        </w:rPr>
        <w:t xml:space="preserve"> M</w:t>
      </w:r>
      <w:r w:rsidR="00AE4055" w:rsidRPr="00D85772">
        <w:rPr>
          <w:sz w:val="24"/>
          <w:szCs w:val="24"/>
          <w:lang w:val="pt-BR"/>
          <w:rPrChange w:id="753" w:author="Guillermo Florez" w:date="2021-10-14T10:05:00Z">
            <w:rPr>
              <w:sz w:val="24"/>
              <w:szCs w:val="24"/>
            </w:rPr>
          </w:rPrChange>
        </w:rPr>
        <w:t>., L. H.</w:t>
      </w:r>
      <w:r w:rsidRPr="00D85772">
        <w:rPr>
          <w:sz w:val="24"/>
          <w:szCs w:val="24"/>
          <w:lang w:val="pt-BR"/>
          <w:rPrChange w:id="754" w:author="Guillermo Florez" w:date="2021-10-14T10:05:00Z">
            <w:rPr>
              <w:sz w:val="24"/>
              <w:szCs w:val="24"/>
            </w:rPr>
          </w:rPrChange>
        </w:rPr>
        <w:t xml:space="preserve"> Antão</w:t>
      </w:r>
      <w:r w:rsidR="00AE4055" w:rsidRPr="00D85772">
        <w:rPr>
          <w:sz w:val="24"/>
          <w:szCs w:val="24"/>
          <w:lang w:val="pt-BR"/>
          <w:rPrChange w:id="755" w:author="Guillermo Florez" w:date="2021-10-14T10:05:00Z">
            <w:rPr>
              <w:sz w:val="24"/>
              <w:szCs w:val="24"/>
            </w:rPr>
          </w:rPrChange>
        </w:rPr>
        <w:t xml:space="preserve">, F. </w:t>
      </w:r>
      <w:r w:rsidRPr="00D85772">
        <w:rPr>
          <w:sz w:val="24"/>
          <w:szCs w:val="24"/>
          <w:lang w:val="pt-BR"/>
          <w:rPrChange w:id="756" w:author="Guillermo Florez" w:date="2021-10-14T10:05:00Z">
            <w:rPr>
              <w:sz w:val="24"/>
              <w:szCs w:val="24"/>
            </w:rPr>
          </w:rPrChange>
        </w:rPr>
        <w:t>Moyes</w:t>
      </w:r>
      <w:r w:rsidR="00AE4055" w:rsidRPr="00D85772">
        <w:rPr>
          <w:sz w:val="24"/>
          <w:szCs w:val="24"/>
          <w:lang w:val="pt-BR"/>
          <w:rPrChange w:id="757" w:author="Guillermo Florez" w:date="2021-10-14T10:05:00Z">
            <w:rPr>
              <w:sz w:val="24"/>
              <w:szCs w:val="24"/>
            </w:rPr>
          </w:rPrChange>
        </w:rPr>
        <w:t>, A. E. Bates, A. E. Magurran, D. Adam, A. A. Akhmetzhanova, W. Appeltans, J. M. Arcos, H. Arnold</w:t>
      </w:r>
      <w:r w:rsidR="00DC3E1F" w:rsidRPr="00D85772">
        <w:rPr>
          <w:sz w:val="24"/>
          <w:szCs w:val="24"/>
          <w:lang w:val="pt-BR"/>
          <w:rPrChange w:id="758" w:author="Guillermo Florez" w:date="2021-10-14T10:05:00Z">
            <w:rPr>
              <w:sz w:val="24"/>
              <w:szCs w:val="24"/>
            </w:rPr>
          </w:rPrChange>
        </w:rPr>
        <w:t xml:space="preserve"> </w:t>
      </w:r>
      <w:r w:rsidR="00DC3E1F" w:rsidRPr="00D85772">
        <w:rPr>
          <w:i/>
          <w:iCs/>
          <w:sz w:val="24"/>
          <w:szCs w:val="24"/>
          <w:lang w:val="pt-BR"/>
          <w:rPrChange w:id="759" w:author="Guillermo Florez" w:date="2021-10-14T10:05:00Z">
            <w:rPr>
              <w:i/>
              <w:iCs/>
              <w:sz w:val="24"/>
              <w:szCs w:val="24"/>
            </w:rPr>
          </w:rPrChange>
        </w:rPr>
        <w:t>et al</w:t>
      </w:r>
      <w:r w:rsidR="00AE4055" w:rsidRPr="00D85772">
        <w:rPr>
          <w:sz w:val="24"/>
          <w:szCs w:val="24"/>
          <w:lang w:val="pt-BR"/>
          <w:rPrChange w:id="760" w:author="Guillermo Florez" w:date="2021-10-14T10:05:00Z">
            <w:rPr>
              <w:sz w:val="24"/>
              <w:szCs w:val="24"/>
            </w:rPr>
          </w:rPrChange>
        </w:rPr>
        <w:t>.</w:t>
      </w:r>
      <w:r w:rsidRPr="00D85772">
        <w:rPr>
          <w:sz w:val="24"/>
          <w:szCs w:val="24"/>
          <w:lang w:val="pt-BR"/>
          <w:rPrChange w:id="761" w:author="Guillermo Florez" w:date="2021-10-14T10:05:00Z">
            <w:rPr>
              <w:sz w:val="24"/>
              <w:szCs w:val="24"/>
            </w:rPr>
          </w:rPrChange>
        </w:rPr>
        <w:t xml:space="preserve"> 2018. </w:t>
      </w:r>
      <w:r w:rsidRPr="009F0123">
        <w:rPr>
          <w:sz w:val="24"/>
          <w:szCs w:val="24"/>
        </w:rPr>
        <w:t xml:space="preserve">BioTIME: A database of biodiversity time series for the </w:t>
      </w:r>
      <w:r w:rsidR="000C0D8D" w:rsidRPr="009F0123">
        <w:rPr>
          <w:sz w:val="24"/>
          <w:szCs w:val="24"/>
        </w:rPr>
        <w:t>Anthropocene</w:t>
      </w:r>
      <w:r w:rsidRPr="009F0123">
        <w:rPr>
          <w:sz w:val="24"/>
          <w:szCs w:val="24"/>
        </w:rPr>
        <w:t xml:space="preserve">. Global Ecology and Biogeography </w:t>
      </w:r>
      <w:r w:rsidRPr="009F0123">
        <w:rPr>
          <w:rFonts w:eastAsia="Georgia" w:cs="Georgia"/>
          <w:sz w:val="24"/>
          <w:szCs w:val="24"/>
        </w:rPr>
        <w:t>27</w:t>
      </w:r>
      <w:r w:rsidRPr="009F0123">
        <w:rPr>
          <w:sz w:val="24"/>
          <w:szCs w:val="24"/>
        </w:rPr>
        <w:t>: 760–</w:t>
      </w:r>
      <w:r w:rsidR="00D20440" w:rsidRPr="009F0123">
        <w:rPr>
          <w:sz w:val="24"/>
          <w:szCs w:val="24"/>
        </w:rPr>
        <w:t>7</w:t>
      </w:r>
      <w:r w:rsidRPr="009F0123">
        <w:rPr>
          <w:sz w:val="24"/>
          <w:szCs w:val="24"/>
        </w:rPr>
        <w:t>86.</w:t>
      </w:r>
    </w:p>
    <w:p w14:paraId="00000271" w14:textId="4FEA9122"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es-419"/>
          <w:rPrChange w:id="762" w:author="Guillermo Florez" w:date="2021-10-14T10:05:00Z">
            <w:rPr>
              <w:color w:val="000000"/>
              <w:sz w:val="24"/>
              <w:szCs w:val="24"/>
            </w:rPr>
          </w:rPrChange>
        </w:rPr>
      </w:pPr>
      <w:r w:rsidRPr="0098216F">
        <w:rPr>
          <w:color w:val="000000"/>
          <w:sz w:val="24"/>
          <w:szCs w:val="24"/>
          <w:rPrChange w:id="763" w:author="Guillermo Florez" w:date="2021-10-26T02:55:00Z">
            <w:rPr>
              <w:color w:val="000000"/>
              <w:sz w:val="24"/>
              <w:szCs w:val="24"/>
              <w:lang w:val="pt-BR"/>
            </w:rPr>
          </w:rPrChange>
        </w:rPr>
        <w:t>Dos Reis</w:t>
      </w:r>
      <w:r w:rsidR="00382777" w:rsidRPr="0098216F">
        <w:rPr>
          <w:color w:val="000000"/>
          <w:sz w:val="24"/>
          <w:szCs w:val="24"/>
          <w:rPrChange w:id="764" w:author="Guillermo Florez" w:date="2021-10-26T02:55:00Z">
            <w:rPr>
              <w:color w:val="000000"/>
              <w:sz w:val="24"/>
              <w:szCs w:val="24"/>
              <w:lang w:val="pt-BR"/>
            </w:rPr>
          </w:rPrChange>
        </w:rPr>
        <w:t>,</w:t>
      </w:r>
      <w:r w:rsidRPr="0098216F">
        <w:rPr>
          <w:color w:val="000000"/>
          <w:sz w:val="24"/>
          <w:szCs w:val="24"/>
          <w:rPrChange w:id="765" w:author="Guillermo Florez" w:date="2021-10-26T02:55:00Z">
            <w:rPr>
              <w:color w:val="000000"/>
              <w:sz w:val="24"/>
              <w:szCs w:val="24"/>
              <w:lang w:val="pt-BR"/>
            </w:rPr>
          </w:rPrChange>
        </w:rPr>
        <w:t xml:space="preserve"> R</w:t>
      </w:r>
      <w:r w:rsidR="00382777" w:rsidRPr="0098216F">
        <w:rPr>
          <w:color w:val="000000"/>
          <w:sz w:val="24"/>
          <w:szCs w:val="24"/>
          <w:rPrChange w:id="766" w:author="Guillermo Florez" w:date="2021-10-26T02:55:00Z">
            <w:rPr>
              <w:color w:val="000000"/>
              <w:sz w:val="24"/>
              <w:szCs w:val="24"/>
              <w:lang w:val="pt-BR"/>
            </w:rPr>
          </w:rPrChange>
        </w:rPr>
        <w:t xml:space="preserve">. </w:t>
      </w:r>
      <w:r w:rsidRPr="0098216F">
        <w:rPr>
          <w:color w:val="000000"/>
          <w:sz w:val="24"/>
          <w:szCs w:val="24"/>
          <w:rPrChange w:id="767" w:author="Guillermo Florez" w:date="2021-10-26T02:55:00Z">
            <w:rPr>
              <w:color w:val="000000"/>
              <w:sz w:val="24"/>
              <w:szCs w:val="24"/>
              <w:lang w:val="pt-BR"/>
            </w:rPr>
          </w:rPrChange>
        </w:rPr>
        <w:t>N</w:t>
      </w:r>
      <w:r w:rsidR="00382777" w:rsidRPr="0098216F">
        <w:rPr>
          <w:color w:val="000000"/>
          <w:sz w:val="24"/>
          <w:szCs w:val="24"/>
          <w:rPrChange w:id="768" w:author="Guillermo Florez" w:date="2021-10-26T02:55:00Z">
            <w:rPr>
              <w:color w:val="000000"/>
              <w:sz w:val="24"/>
              <w:szCs w:val="24"/>
              <w:lang w:val="pt-BR"/>
            </w:rPr>
          </w:rPrChange>
        </w:rPr>
        <w:t>.</w:t>
      </w:r>
      <w:r w:rsidRPr="0098216F">
        <w:rPr>
          <w:color w:val="000000"/>
          <w:sz w:val="24"/>
          <w:szCs w:val="24"/>
          <w:rPrChange w:id="769" w:author="Guillermo Florez" w:date="2021-10-26T02:55:00Z">
            <w:rPr>
              <w:color w:val="000000"/>
              <w:sz w:val="24"/>
              <w:szCs w:val="24"/>
              <w:lang w:val="pt-BR"/>
            </w:rPr>
          </w:rPrChange>
        </w:rPr>
        <w:t xml:space="preserve"> and </w:t>
      </w:r>
      <w:r w:rsidR="00382777" w:rsidRPr="0098216F">
        <w:rPr>
          <w:color w:val="000000"/>
          <w:sz w:val="24"/>
          <w:szCs w:val="24"/>
          <w:rPrChange w:id="770" w:author="Guillermo Florez" w:date="2021-10-26T02:55:00Z">
            <w:rPr>
              <w:color w:val="000000"/>
              <w:sz w:val="24"/>
              <w:szCs w:val="24"/>
              <w:lang w:val="pt-BR"/>
            </w:rPr>
          </w:rPrChange>
        </w:rPr>
        <w:t xml:space="preserve">J-L. </w:t>
      </w:r>
      <w:r w:rsidRPr="00D85772">
        <w:rPr>
          <w:color w:val="000000"/>
          <w:sz w:val="24"/>
          <w:szCs w:val="24"/>
          <w:lang w:val="es-419"/>
          <w:rPrChange w:id="771" w:author="Guillermo Florez" w:date="2021-10-14T10:05:00Z">
            <w:rPr>
              <w:color w:val="000000"/>
              <w:sz w:val="24"/>
              <w:szCs w:val="24"/>
            </w:rPr>
          </w:rPrChange>
        </w:rPr>
        <w:t xml:space="preserve">Guillaumet. 1983. Les chauves-souris frugivores de la région de </w:t>
      </w:r>
      <w:r w:rsidR="00382777" w:rsidRPr="00D85772">
        <w:rPr>
          <w:color w:val="000000"/>
          <w:sz w:val="24"/>
          <w:szCs w:val="24"/>
          <w:lang w:val="es-419"/>
          <w:rPrChange w:id="772" w:author="Guillermo Florez" w:date="2021-10-14T10:05:00Z">
            <w:rPr>
              <w:color w:val="000000"/>
              <w:sz w:val="24"/>
              <w:szCs w:val="24"/>
            </w:rPr>
          </w:rPrChange>
        </w:rPr>
        <w:t>M</w:t>
      </w:r>
      <w:r w:rsidRPr="00D85772">
        <w:rPr>
          <w:color w:val="000000"/>
          <w:sz w:val="24"/>
          <w:szCs w:val="24"/>
          <w:lang w:val="es-419"/>
          <w:rPrChange w:id="773" w:author="Guillermo Florez" w:date="2021-10-14T10:05:00Z">
            <w:rPr>
              <w:color w:val="000000"/>
              <w:sz w:val="24"/>
              <w:szCs w:val="24"/>
            </w:rPr>
          </w:rPrChange>
        </w:rPr>
        <w:t>anaus et leur rôle dans la dissémination des espèces végétales. Revue d’écologie La terre et la</w:t>
      </w:r>
      <w:r w:rsidR="00382777" w:rsidRPr="00D85772">
        <w:rPr>
          <w:color w:val="000000"/>
          <w:sz w:val="24"/>
          <w:szCs w:val="24"/>
          <w:lang w:val="es-419"/>
          <w:rPrChange w:id="774" w:author="Guillermo Florez" w:date="2021-10-14T10:05:00Z">
            <w:rPr>
              <w:color w:val="000000"/>
              <w:sz w:val="24"/>
              <w:szCs w:val="24"/>
            </w:rPr>
          </w:rPrChange>
        </w:rPr>
        <w:t xml:space="preserve"> </w:t>
      </w:r>
      <w:r w:rsidRPr="00D85772">
        <w:rPr>
          <w:color w:val="000000"/>
          <w:sz w:val="24"/>
          <w:szCs w:val="24"/>
          <w:lang w:val="es-419"/>
          <w:rPrChange w:id="775" w:author="Guillermo Florez" w:date="2021-10-14T10:05:00Z">
            <w:rPr>
              <w:color w:val="000000"/>
              <w:sz w:val="24"/>
              <w:szCs w:val="24"/>
            </w:rPr>
          </w:rPrChange>
        </w:rPr>
        <w:t xml:space="preserve">vie </w:t>
      </w:r>
      <w:r w:rsidRPr="00D85772">
        <w:rPr>
          <w:rFonts w:eastAsia="Georgia" w:cs="Georgia"/>
          <w:color w:val="000000"/>
          <w:sz w:val="24"/>
          <w:szCs w:val="24"/>
          <w:lang w:val="es-419"/>
          <w:rPrChange w:id="776" w:author="Guillermo Florez" w:date="2021-10-14T10:05:00Z">
            <w:rPr>
              <w:rFonts w:eastAsia="Georgia" w:cs="Georgia"/>
              <w:color w:val="000000"/>
              <w:sz w:val="24"/>
              <w:szCs w:val="24"/>
            </w:rPr>
          </w:rPrChange>
        </w:rPr>
        <w:t>38</w:t>
      </w:r>
      <w:r w:rsidRPr="00D85772">
        <w:rPr>
          <w:color w:val="000000"/>
          <w:sz w:val="24"/>
          <w:szCs w:val="24"/>
          <w:lang w:val="es-419"/>
          <w:rPrChange w:id="777" w:author="Guillermo Florez" w:date="2021-10-14T10:05:00Z">
            <w:rPr>
              <w:color w:val="000000"/>
              <w:sz w:val="24"/>
              <w:szCs w:val="24"/>
            </w:rPr>
          </w:rPrChange>
        </w:rPr>
        <w:t>: 147–</w:t>
      </w:r>
      <w:r w:rsidR="00382777" w:rsidRPr="00D85772">
        <w:rPr>
          <w:color w:val="000000"/>
          <w:sz w:val="24"/>
          <w:szCs w:val="24"/>
          <w:lang w:val="es-419"/>
          <w:rPrChange w:id="778" w:author="Guillermo Florez" w:date="2021-10-14T10:05:00Z">
            <w:rPr>
              <w:color w:val="000000"/>
              <w:sz w:val="24"/>
              <w:szCs w:val="24"/>
            </w:rPr>
          </w:rPrChange>
        </w:rPr>
        <w:t>1</w:t>
      </w:r>
      <w:r w:rsidRPr="00D85772">
        <w:rPr>
          <w:color w:val="000000"/>
          <w:sz w:val="24"/>
          <w:szCs w:val="24"/>
          <w:lang w:val="es-419"/>
          <w:rPrChange w:id="779" w:author="Guillermo Florez" w:date="2021-10-14T10:05:00Z">
            <w:rPr>
              <w:color w:val="000000"/>
              <w:sz w:val="24"/>
              <w:szCs w:val="24"/>
            </w:rPr>
          </w:rPrChange>
        </w:rPr>
        <w:t>69.</w:t>
      </w:r>
    </w:p>
    <w:p w14:paraId="00000272" w14:textId="6C5AB807"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es-419"/>
          <w:rPrChange w:id="780" w:author="Guillermo Florez" w:date="2021-10-14T10:05:00Z">
            <w:rPr>
              <w:color w:val="000000"/>
              <w:sz w:val="24"/>
              <w:szCs w:val="24"/>
            </w:rPr>
          </w:rPrChange>
        </w:rPr>
        <w:t>Eguiarte</w:t>
      </w:r>
      <w:r w:rsidR="00382777" w:rsidRPr="00D85772">
        <w:rPr>
          <w:color w:val="000000"/>
          <w:sz w:val="24"/>
          <w:szCs w:val="24"/>
          <w:lang w:val="es-419"/>
          <w:rPrChange w:id="781" w:author="Guillermo Florez" w:date="2021-10-14T10:05:00Z">
            <w:rPr>
              <w:color w:val="000000"/>
              <w:sz w:val="24"/>
              <w:szCs w:val="24"/>
            </w:rPr>
          </w:rPrChange>
        </w:rPr>
        <w:t>,</w:t>
      </w:r>
      <w:r w:rsidRPr="00D85772">
        <w:rPr>
          <w:color w:val="000000"/>
          <w:sz w:val="24"/>
          <w:szCs w:val="24"/>
          <w:lang w:val="es-419"/>
          <w:rPrChange w:id="782" w:author="Guillermo Florez" w:date="2021-10-14T10:05:00Z">
            <w:rPr>
              <w:color w:val="000000"/>
              <w:sz w:val="24"/>
              <w:szCs w:val="24"/>
            </w:rPr>
          </w:rPrChange>
        </w:rPr>
        <w:t xml:space="preserve"> L</w:t>
      </w:r>
      <w:r w:rsidR="00382777" w:rsidRPr="00D85772">
        <w:rPr>
          <w:color w:val="000000"/>
          <w:sz w:val="24"/>
          <w:szCs w:val="24"/>
          <w:lang w:val="es-419"/>
          <w:rPrChange w:id="783" w:author="Guillermo Florez" w:date="2021-10-14T10:05:00Z">
            <w:rPr>
              <w:color w:val="000000"/>
              <w:sz w:val="24"/>
              <w:szCs w:val="24"/>
            </w:rPr>
          </w:rPrChange>
        </w:rPr>
        <w:t>., C. M. del</w:t>
      </w:r>
      <w:r w:rsidRPr="00D85772">
        <w:rPr>
          <w:color w:val="000000"/>
          <w:sz w:val="24"/>
          <w:szCs w:val="24"/>
          <w:lang w:val="es-419"/>
          <w:rPrChange w:id="784" w:author="Guillermo Florez" w:date="2021-10-14T10:05:00Z">
            <w:rPr>
              <w:color w:val="000000"/>
              <w:sz w:val="24"/>
              <w:szCs w:val="24"/>
            </w:rPr>
          </w:rPrChange>
        </w:rPr>
        <w:t xml:space="preserve"> Rio and </w:t>
      </w:r>
      <w:r w:rsidR="00382777" w:rsidRPr="00D85772">
        <w:rPr>
          <w:color w:val="000000"/>
          <w:sz w:val="24"/>
          <w:szCs w:val="24"/>
          <w:lang w:val="es-419"/>
          <w:rPrChange w:id="785" w:author="Guillermo Florez" w:date="2021-10-14T10:05:00Z">
            <w:rPr>
              <w:color w:val="000000"/>
              <w:sz w:val="24"/>
              <w:szCs w:val="24"/>
            </w:rPr>
          </w:rPrChange>
        </w:rPr>
        <w:t xml:space="preserve">H. </w:t>
      </w:r>
      <w:r w:rsidRPr="00D85772">
        <w:rPr>
          <w:color w:val="000000"/>
          <w:sz w:val="24"/>
          <w:szCs w:val="24"/>
          <w:lang w:val="es-419"/>
          <w:rPrChange w:id="786" w:author="Guillermo Florez" w:date="2021-10-14T10:05:00Z">
            <w:rPr>
              <w:color w:val="000000"/>
              <w:sz w:val="24"/>
              <w:szCs w:val="24"/>
            </w:rPr>
          </w:rPrChange>
        </w:rPr>
        <w:t>Arita</w:t>
      </w:r>
      <w:r w:rsidR="00382777" w:rsidRPr="00D85772">
        <w:rPr>
          <w:color w:val="000000"/>
          <w:sz w:val="24"/>
          <w:szCs w:val="24"/>
          <w:lang w:val="es-419"/>
          <w:rPrChange w:id="787" w:author="Guillermo Florez" w:date="2021-10-14T10:05:00Z">
            <w:rPr>
              <w:color w:val="000000"/>
              <w:sz w:val="24"/>
              <w:szCs w:val="24"/>
            </w:rPr>
          </w:rPrChange>
        </w:rPr>
        <w:t xml:space="preserve">. </w:t>
      </w:r>
      <w:r w:rsidRPr="00D85772">
        <w:rPr>
          <w:color w:val="000000"/>
          <w:sz w:val="24"/>
          <w:szCs w:val="24"/>
          <w:lang w:val="es-419"/>
          <w:rPrChange w:id="788" w:author="Guillermo Florez" w:date="2021-10-14T10:05:00Z">
            <w:rPr>
              <w:color w:val="000000"/>
              <w:sz w:val="24"/>
              <w:szCs w:val="24"/>
            </w:rPr>
          </w:rPrChange>
        </w:rPr>
        <w:t xml:space="preserve">1987. El </w:t>
      </w:r>
      <w:r w:rsidR="00382777" w:rsidRPr="00D85772">
        <w:rPr>
          <w:color w:val="000000"/>
          <w:sz w:val="24"/>
          <w:szCs w:val="24"/>
          <w:lang w:val="es-419"/>
          <w:rPrChange w:id="789" w:author="Guillermo Florez" w:date="2021-10-14T10:05:00Z">
            <w:rPr>
              <w:color w:val="000000"/>
              <w:sz w:val="24"/>
              <w:szCs w:val="24"/>
            </w:rPr>
          </w:rPrChange>
        </w:rPr>
        <w:t>néctar</w:t>
      </w:r>
      <w:r w:rsidRPr="00D85772">
        <w:rPr>
          <w:color w:val="000000"/>
          <w:sz w:val="24"/>
          <w:szCs w:val="24"/>
          <w:lang w:val="es-419"/>
          <w:rPrChange w:id="790" w:author="Guillermo Florez" w:date="2021-10-14T10:05:00Z">
            <w:rPr>
              <w:color w:val="000000"/>
              <w:sz w:val="24"/>
              <w:szCs w:val="24"/>
            </w:rPr>
          </w:rPrChange>
        </w:rPr>
        <w:t xml:space="preserve"> y el polen como recursos: El papel </w:t>
      </w:r>
      <w:r w:rsidR="00382777" w:rsidRPr="00D85772">
        <w:rPr>
          <w:color w:val="000000"/>
          <w:sz w:val="24"/>
          <w:szCs w:val="24"/>
          <w:lang w:val="es-419"/>
          <w:rPrChange w:id="791" w:author="Guillermo Florez" w:date="2021-10-14T10:05:00Z">
            <w:rPr>
              <w:color w:val="000000"/>
              <w:sz w:val="24"/>
              <w:szCs w:val="24"/>
            </w:rPr>
          </w:rPrChange>
        </w:rPr>
        <w:t>ecológico</w:t>
      </w:r>
      <w:r w:rsidRPr="00D85772">
        <w:rPr>
          <w:color w:val="000000"/>
          <w:sz w:val="24"/>
          <w:szCs w:val="24"/>
          <w:lang w:val="es-419"/>
          <w:rPrChange w:id="792" w:author="Guillermo Florez" w:date="2021-10-14T10:05:00Z">
            <w:rPr>
              <w:color w:val="000000"/>
              <w:sz w:val="24"/>
              <w:szCs w:val="24"/>
            </w:rPr>
          </w:rPrChange>
        </w:rPr>
        <w:t xml:space="preserve"> de los visitantes a las flores de </w:t>
      </w:r>
      <w:r w:rsidR="00382777" w:rsidRPr="00D85772">
        <w:rPr>
          <w:i/>
          <w:iCs/>
          <w:color w:val="000000"/>
          <w:sz w:val="24"/>
          <w:szCs w:val="24"/>
          <w:lang w:val="es-419"/>
          <w:rPrChange w:id="793" w:author="Guillermo Florez" w:date="2021-10-14T10:05:00Z">
            <w:rPr>
              <w:i/>
              <w:iCs/>
              <w:color w:val="000000"/>
              <w:sz w:val="24"/>
              <w:szCs w:val="24"/>
            </w:rPr>
          </w:rPrChange>
        </w:rPr>
        <w:t>P</w:t>
      </w:r>
      <w:r w:rsidRPr="00D85772">
        <w:rPr>
          <w:i/>
          <w:iCs/>
          <w:color w:val="000000"/>
          <w:sz w:val="24"/>
          <w:szCs w:val="24"/>
          <w:lang w:val="es-419"/>
          <w:rPrChange w:id="794" w:author="Guillermo Florez" w:date="2021-10-14T10:05:00Z">
            <w:rPr>
              <w:i/>
              <w:iCs/>
              <w:color w:val="000000"/>
              <w:sz w:val="24"/>
              <w:szCs w:val="24"/>
            </w:rPr>
          </w:rPrChange>
        </w:rPr>
        <w:t>seudobombax ellipticum</w:t>
      </w:r>
      <w:r w:rsidRPr="00D85772">
        <w:rPr>
          <w:color w:val="000000"/>
          <w:sz w:val="24"/>
          <w:szCs w:val="24"/>
          <w:lang w:val="es-419"/>
          <w:rPrChange w:id="795" w:author="Guillermo Florez" w:date="2021-10-14T10:05:00Z">
            <w:rPr>
              <w:color w:val="000000"/>
              <w:sz w:val="24"/>
              <w:szCs w:val="24"/>
            </w:rPr>
          </w:rPrChange>
        </w:rPr>
        <w:t xml:space="preserve"> </w:t>
      </w:r>
      <w:r w:rsidR="00382777" w:rsidRPr="00D85772">
        <w:rPr>
          <w:color w:val="000000"/>
          <w:sz w:val="24"/>
          <w:szCs w:val="24"/>
          <w:lang w:val="es-419"/>
          <w:rPrChange w:id="796" w:author="Guillermo Florez" w:date="2021-10-14T10:05:00Z">
            <w:rPr>
              <w:color w:val="000000"/>
              <w:sz w:val="24"/>
              <w:szCs w:val="24"/>
            </w:rPr>
          </w:rPrChange>
        </w:rPr>
        <w:t xml:space="preserve">(H.B.K.) </w:t>
      </w:r>
      <w:r w:rsidR="00382777" w:rsidRPr="009F0123">
        <w:rPr>
          <w:color w:val="000000"/>
          <w:sz w:val="24"/>
          <w:szCs w:val="24"/>
        </w:rPr>
        <w:t>Dugand</w:t>
      </w:r>
      <w:r w:rsidRPr="009F0123">
        <w:rPr>
          <w:color w:val="000000"/>
          <w:sz w:val="24"/>
          <w:szCs w:val="24"/>
        </w:rPr>
        <w:t xml:space="preserve">. Biotropica </w:t>
      </w:r>
      <w:r w:rsidRPr="009F0123">
        <w:rPr>
          <w:rFonts w:eastAsia="Georgia" w:cs="Georgia"/>
          <w:color w:val="000000"/>
          <w:sz w:val="24"/>
          <w:szCs w:val="24"/>
        </w:rPr>
        <w:t>19</w:t>
      </w:r>
      <w:r w:rsidRPr="009F0123">
        <w:rPr>
          <w:color w:val="000000"/>
          <w:sz w:val="24"/>
          <w:szCs w:val="24"/>
        </w:rPr>
        <w:t>: 74–82.</w:t>
      </w:r>
    </w:p>
    <w:p w14:paraId="00000273" w14:textId="5C287A72"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es-419"/>
          <w:rPrChange w:id="797" w:author="Guillermo Florez" w:date="2021-10-14T10:05:00Z">
            <w:rPr>
              <w:color w:val="000000"/>
              <w:sz w:val="24"/>
              <w:szCs w:val="24"/>
            </w:rPr>
          </w:rPrChange>
        </w:rPr>
      </w:pPr>
      <w:r w:rsidRPr="009F0123">
        <w:rPr>
          <w:color w:val="000000"/>
          <w:sz w:val="24"/>
          <w:szCs w:val="24"/>
        </w:rPr>
        <w:t>Engriser</w:t>
      </w:r>
      <w:r w:rsidR="00382777" w:rsidRPr="009F0123">
        <w:rPr>
          <w:color w:val="000000"/>
          <w:sz w:val="24"/>
          <w:szCs w:val="24"/>
        </w:rPr>
        <w:t>,</w:t>
      </w:r>
      <w:r w:rsidRPr="009F0123">
        <w:rPr>
          <w:color w:val="000000"/>
          <w:sz w:val="24"/>
          <w:szCs w:val="24"/>
        </w:rPr>
        <w:t xml:space="preserve"> E</w:t>
      </w:r>
      <w:r w:rsidR="00382777" w:rsidRPr="009F0123">
        <w:rPr>
          <w:color w:val="000000"/>
          <w:sz w:val="24"/>
          <w:szCs w:val="24"/>
        </w:rPr>
        <w:t xml:space="preserve">. </w:t>
      </w:r>
      <w:r w:rsidRPr="009F0123">
        <w:rPr>
          <w:color w:val="000000"/>
          <w:sz w:val="24"/>
          <w:szCs w:val="24"/>
        </w:rPr>
        <w:t xml:space="preserve">M. 1995. The effect of insect larvae infestation on fruit choice in phyllostomid fruit bats: An experimental study. </w:t>
      </w:r>
      <w:r w:rsidRPr="00D85772">
        <w:rPr>
          <w:color w:val="000000"/>
          <w:sz w:val="24"/>
          <w:szCs w:val="24"/>
          <w:lang w:val="es-419"/>
          <w:rPrChange w:id="798" w:author="Guillermo Florez" w:date="2021-10-14T10:05:00Z">
            <w:rPr>
              <w:color w:val="000000"/>
              <w:sz w:val="24"/>
              <w:szCs w:val="24"/>
            </w:rPr>
          </w:rPrChange>
        </w:rPr>
        <w:t xml:space="preserve">Biotropica </w:t>
      </w:r>
      <w:r w:rsidRPr="00D85772">
        <w:rPr>
          <w:rFonts w:eastAsia="Georgia" w:cs="Georgia"/>
          <w:color w:val="000000"/>
          <w:sz w:val="24"/>
          <w:szCs w:val="24"/>
          <w:lang w:val="es-419"/>
          <w:rPrChange w:id="799" w:author="Guillermo Florez" w:date="2021-10-14T10:05:00Z">
            <w:rPr>
              <w:rFonts w:eastAsia="Georgia" w:cs="Georgia"/>
              <w:color w:val="000000"/>
              <w:sz w:val="24"/>
              <w:szCs w:val="24"/>
            </w:rPr>
          </w:rPrChange>
        </w:rPr>
        <w:t>27</w:t>
      </w:r>
      <w:r w:rsidRPr="00D85772">
        <w:rPr>
          <w:color w:val="000000"/>
          <w:sz w:val="24"/>
          <w:szCs w:val="24"/>
          <w:lang w:val="es-419"/>
          <w:rPrChange w:id="800" w:author="Guillermo Florez" w:date="2021-10-14T10:05:00Z">
            <w:rPr>
              <w:color w:val="000000"/>
              <w:sz w:val="24"/>
              <w:szCs w:val="24"/>
            </w:rPr>
          </w:rPrChange>
        </w:rPr>
        <w:t>: 523–</w:t>
      </w:r>
      <w:r w:rsidR="00382777" w:rsidRPr="00D85772">
        <w:rPr>
          <w:color w:val="000000"/>
          <w:sz w:val="24"/>
          <w:szCs w:val="24"/>
          <w:lang w:val="es-419"/>
          <w:rPrChange w:id="801" w:author="Guillermo Florez" w:date="2021-10-14T10:05:00Z">
            <w:rPr>
              <w:color w:val="000000"/>
              <w:sz w:val="24"/>
              <w:szCs w:val="24"/>
            </w:rPr>
          </w:rPrChange>
        </w:rPr>
        <w:t>52</w:t>
      </w:r>
      <w:r w:rsidRPr="00D85772">
        <w:rPr>
          <w:color w:val="000000"/>
          <w:sz w:val="24"/>
          <w:szCs w:val="24"/>
          <w:lang w:val="es-419"/>
          <w:rPrChange w:id="802" w:author="Guillermo Florez" w:date="2021-10-14T10:05:00Z">
            <w:rPr>
              <w:color w:val="000000"/>
              <w:sz w:val="24"/>
              <w:szCs w:val="24"/>
            </w:rPr>
          </w:rPrChange>
        </w:rPr>
        <w:t>5.</w:t>
      </w:r>
    </w:p>
    <w:p w14:paraId="00000274" w14:textId="41231D25"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es-419"/>
          <w:rPrChange w:id="803" w:author="Guillermo Florez" w:date="2021-10-14T10:05:00Z">
            <w:rPr>
              <w:color w:val="000000"/>
              <w:sz w:val="24"/>
              <w:szCs w:val="24"/>
            </w:rPr>
          </w:rPrChange>
        </w:rPr>
        <w:t>Estrada</w:t>
      </w:r>
      <w:r w:rsidR="00382777" w:rsidRPr="00D85772">
        <w:rPr>
          <w:color w:val="000000"/>
          <w:sz w:val="24"/>
          <w:szCs w:val="24"/>
          <w:lang w:val="es-419"/>
          <w:rPrChange w:id="804" w:author="Guillermo Florez" w:date="2021-10-14T10:05:00Z">
            <w:rPr>
              <w:color w:val="000000"/>
              <w:sz w:val="24"/>
              <w:szCs w:val="24"/>
            </w:rPr>
          </w:rPrChange>
        </w:rPr>
        <w:t>,</w:t>
      </w:r>
      <w:r w:rsidRPr="00D85772">
        <w:rPr>
          <w:color w:val="000000"/>
          <w:sz w:val="24"/>
          <w:szCs w:val="24"/>
          <w:lang w:val="es-419"/>
          <w:rPrChange w:id="805" w:author="Guillermo Florez" w:date="2021-10-14T10:05:00Z">
            <w:rPr>
              <w:color w:val="000000"/>
              <w:sz w:val="24"/>
              <w:szCs w:val="24"/>
            </w:rPr>
          </w:rPrChange>
        </w:rPr>
        <w:t xml:space="preserve"> A</w:t>
      </w:r>
      <w:r w:rsidR="00382777" w:rsidRPr="00D85772">
        <w:rPr>
          <w:color w:val="000000"/>
          <w:sz w:val="24"/>
          <w:szCs w:val="24"/>
          <w:lang w:val="es-419"/>
          <w:rPrChange w:id="806" w:author="Guillermo Florez" w:date="2021-10-14T10:05:00Z">
            <w:rPr>
              <w:color w:val="000000"/>
              <w:sz w:val="24"/>
              <w:szCs w:val="24"/>
            </w:rPr>
          </w:rPrChange>
        </w:rPr>
        <w:t>., R.</w:t>
      </w:r>
      <w:r w:rsidRPr="00D85772">
        <w:rPr>
          <w:color w:val="000000"/>
          <w:sz w:val="24"/>
          <w:szCs w:val="24"/>
          <w:lang w:val="es-419"/>
          <w:rPrChange w:id="807" w:author="Guillermo Florez" w:date="2021-10-14T10:05:00Z">
            <w:rPr>
              <w:color w:val="000000"/>
              <w:sz w:val="24"/>
              <w:szCs w:val="24"/>
            </w:rPr>
          </w:rPrChange>
        </w:rPr>
        <w:t xml:space="preserve"> Coates-Estrada</w:t>
      </w:r>
      <w:r w:rsidR="00382777" w:rsidRPr="00D85772">
        <w:rPr>
          <w:color w:val="000000"/>
          <w:sz w:val="24"/>
          <w:szCs w:val="24"/>
          <w:lang w:val="es-419"/>
          <w:rPrChange w:id="808" w:author="Guillermo Florez" w:date="2021-10-14T10:05:00Z">
            <w:rPr>
              <w:color w:val="000000"/>
              <w:sz w:val="24"/>
              <w:szCs w:val="24"/>
            </w:rPr>
          </w:rPrChange>
        </w:rPr>
        <w:t xml:space="preserve">, C. </w:t>
      </w:r>
      <w:r w:rsidRPr="00D85772">
        <w:rPr>
          <w:color w:val="000000"/>
          <w:sz w:val="24"/>
          <w:szCs w:val="24"/>
          <w:lang w:val="es-419"/>
          <w:rPrChange w:id="809" w:author="Guillermo Florez" w:date="2021-10-14T10:05:00Z">
            <w:rPr>
              <w:color w:val="000000"/>
              <w:sz w:val="24"/>
              <w:szCs w:val="24"/>
            </w:rPr>
          </w:rPrChange>
        </w:rPr>
        <w:t xml:space="preserve">Vasquez-Yanes, and </w:t>
      </w:r>
      <w:r w:rsidR="00382777" w:rsidRPr="00D85772">
        <w:rPr>
          <w:color w:val="000000"/>
          <w:sz w:val="24"/>
          <w:szCs w:val="24"/>
          <w:lang w:val="es-419"/>
          <w:rPrChange w:id="810" w:author="Guillermo Florez" w:date="2021-10-14T10:05:00Z">
            <w:rPr>
              <w:color w:val="000000"/>
              <w:sz w:val="24"/>
              <w:szCs w:val="24"/>
            </w:rPr>
          </w:rPrChange>
        </w:rPr>
        <w:t xml:space="preserve">A. </w:t>
      </w:r>
      <w:r w:rsidRPr="00D85772">
        <w:rPr>
          <w:color w:val="000000"/>
          <w:sz w:val="24"/>
          <w:szCs w:val="24"/>
          <w:lang w:val="es-419"/>
          <w:rPrChange w:id="811" w:author="Guillermo Florez" w:date="2021-10-14T10:05:00Z">
            <w:rPr>
              <w:color w:val="000000"/>
              <w:sz w:val="24"/>
              <w:szCs w:val="24"/>
            </w:rPr>
          </w:rPrChange>
        </w:rPr>
        <w:t>Orozco-Segovia</w:t>
      </w:r>
      <w:r w:rsidR="00382777" w:rsidRPr="00D85772">
        <w:rPr>
          <w:color w:val="000000"/>
          <w:sz w:val="24"/>
          <w:szCs w:val="24"/>
          <w:lang w:val="es-419"/>
          <w:rPrChange w:id="812" w:author="Guillermo Florez" w:date="2021-10-14T10:05:00Z">
            <w:rPr>
              <w:color w:val="000000"/>
              <w:sz w:val="24"/>
              <w:szCs w:val="24"/>
            </w:rPr>
          </w:rPrChange>
        </w:rPr>
        <w:t>.</w:t>
      </w:r>
      <w:r w:rsidRPr="00D85772">
        <w:rPr>
          <w:color w:val="000000"/>
          <w:sz w:val="24"/>
          <w:szCs w:val="24"/>
          <w:lang w:val="es-419"/>
          <w:rPrChange w:id="813" w:author="Guillermo Florez" w:date="2021-10-14T10:05:00Z">
            <w:rPr>
              <w:color w:val="000000"/>
              <w:sz w:val="24"/>
              <w:szCs w:val="24"/>
            </w:rPr>
          </w:rPrChange>
        </w:rPr>
        <w:t xml:space="preserve"> </w:t>
      </w:r>
      <w:r w:rsidRPr="009F0123">
        <w:rPr>
          <w:color w:val="000000"/>
          <w:sz w:val="24"/>
          <w:szCs w:val="24"/>
        </w:rPr>
        <w:t xml:space="preserve">1984a. Comparison of </w:t>
      </w:r>
      <w:r w:rsidR="00382777" w:rsidRPr="009F0123">
        <w:rPr>
          <w:color w:val="000000"/>
          <w:sz w:val="24"/>
          <w:szCs w:val="24"/>
        </w:rPr>
        <w:t>frugivory by</w:t>
      </w:r>
      <w:r w:rsidRPr="009F0123">
        <w:rPr>
          <w:color w:val="000000"/>
          <w:sz w:val="24"/>
          <w:szCs w:val="24"/>
        </w:rPr>
        <w:t xml:space="preserve"> howling monkeys (</w:t>
      </w:r>
      <w:r w:rsidR="00382777" w:rsidRPr="009F0123">
        <w:rPr>
          <w:i/>
          <w:iCs/>
          <w:color w:val="000000"/>
          <w:sz w:val="24"/>
          <w:szCs w:val="24"/>
        </w:rPr>
        <w:t>A</w:t>
      </w:r>
      <w:r w:rsidRPr="009F0123">
        <w:rPr>
          <w:i/>
          <w:iCs/>
          <w:color w:val="000000"/>
          <w:sz w:val="24"/>
          <w:szCs w:val="24"/>
        </w:rPr>
        <w:t>louatta palliata</w:t>
      </w:r>
      <w:r w:rsidRPr="009F0123">
        <w:rPr>
          <w:color w:val="000000"/>
          <w:sz w:val="24"/>
          <w:szCs w:val="24"/>
        </w:rPr>
        <w:t>) and bats (</w:t>
      </w:r>
      <w:r w:rsidR="00382777" w:rsidRPr="009F0123">
        <w:rPr>
          <w:i/>
          <w:iCs/>
          <w:color w:val="000000"/>
          <w:sz w:val="24"/>
          <w:szCs w:val="24"/>
        </w:rPr>
        <w:t>A</w:t>
      </w:r>
      <w:r w:rsidRPr="009F0123">
        <w:rPr>
          <w:i/>
          <w:iCs/>
          <w:color w:val="000000"/>
          <w:sz w:val="24"/>
          <w:szCs w:val="24"/>
        </w:rPr>
        <w:t>rtibeus jamaicensis</w:t>
      </w:r>
      <w:r w:rsidRPr="009F0123">
        <w:rPr>
          <w:color w:val="000000"/>
          <w:sz w:val="24"/>
          <w:szCs w:val="24"/>
        </w:rPr>
        <w:t xml:space="preserve">) in the tropical rain forest of </w:t>
      </w:r>
      <w:r w:rsidR="00382777" w:rsidRPr="009F0123">
        <w:rPr>
          <w:color w:val="000000"/>
          <w:sz w:val="24"/>
          <w:szCs w:val="24"/>
        </w:rPr>
        <w:t>L</w:t>
      </w:r>
      <w:r w:rsidRPr="009F0123">
        <w:rPr>
          <w:color w:val="000000"/>
          <w:sz w:val="24"/>
          <w:szCs w:val="24"/>
        </w:rPr>
        <w:t xml:space="preserve">os </w:t>
      </w:r>
      <w:r w:rsidR="00382777" w:rsidRPr="009F0123">
        <w:rPr>
          <w:color w:val="000000"/>
          <w:sz w:val="24"/>
          <w:szCs w:val="24"/>
        </w:rPr>
        <w:t>T</w:t>
      </w:r>
      <w:r w:rsidRPr="009F0123">
        <w:rPr>
          <w:color w:val="000000"/>
          <w:sz w:val="24"/>
          <w:szCs w:val="24"/>
        </w:rPr>
        <w:t xml:space="preserve">uxtlas, mexico. American Journal of </w:t>
      </w:r>
      <w:r w:rsidRPr="009F0123">
        <w:rPr>
          <w:color w:val="000000"/>
          <w:sz w:val="24"/>
          <w:szCs w:val="24"/>
        </w:rPr>
        <w:lastRenderedPageBreak/>
        <w:t xml:space="preserve">Primatology </w:t>
      </w:r>
      <w:r w:rsidRPr="009F0123">
        <w:rPr>
          <w:rFonts w:eastAsia="Georgia" w:cs="Georgia"/>
          <w:color w:val="000000"/>
          <w:sz w:val="24"/>
          <w:szCs w:val="24"/>
        </w:rPr>
        <w:t>7</w:t>
      </w:r>
      <w:r w:rsidRPr="009F0123">
        <w:rPr>
          <w:color w:val="000000"/>
          <w:sz w:val="24"/>
          <w:szCs w:val="24"/>
        </w:rPr>
        <w:t>: 3–13.</w:t>
      </w:r>
    </w:p>
    <w:p w14:paraId="00000275" w14:textId="76DC0EBE" w:rsidR="00A2515D" w:rsidRPr="00D85772" w:rsidRDefault="00382777" w:rsidP="0004761C">
      <w:pPr>
        <w:pBdr>
          <w:top w:val="nil"/>
          <w:left w:val="nil"/>
          <w:bottom w:val="nil"/>
          <w:right w:val="nil"/>
          <w:between w:val="nil"/>
        </w:pBdr>
        <w:spacing w:line="266" w:lineRule="auto"/>
        <w:ind w:left="284" w:right="-41" w:hanging="284"/>
        <w:jc w:val="both"/>
        <w:rPr>
          <w:color w:val="000000"/>
          <w:sz w:val="24"/>
          <w:szCs w:val="24"/>
          <w:lang w:val="es-419"/>
        </w:rPr>
      </w:pPr>
      <w:r w:rsidRPr="0098216F">
        <w:rPr>
          <w:color w:val="000000"/>
          <w:sz w:val="24"/>
          <w:szCs w:val="24"/>
        </w:rPr>
        <w:t xml:space="preserve">Estrada, A., R. Coates-Estrada and C. Vasquez-Yanes. </w:t>
      </w:r>
      <w:r w:rsidR="002F0901" w:rsidRPr="009F0123">
        <w:rPr>
          <w:color w:val="000000"/>
          <w:sz w:val="24"/>
          <w:szCs w:val="24"/>
        </w:rPr>
        <w:t xml:space="preserve">1984b. Observations on fruiting and dispersers of </w:t>
      </w:r>
      <w:r w:rsidRPr="009F0123">
        <w:rPr>
          <w:i/>
          <w:iCs/>
          <w:color w:val="000000"/>
          <w:sz w:val="24"/>
          <w:szCs w:val="24"/>
        </w:rPr>
        <w:t>C</w:t>
      </w:r>
      <w:r w:rsidR="002F0901" w:rsidRPr="009F0123">
        <w:rPr>
          <w:i/>
          <w:iCs/>
          <w:color w:val="000000"/>
          <w:sz w:val="24"/>
          <w:szCs w:val="24"/>
        </w:rPr>
        <w:t>ecropia obtusifolia</w:t>
      </w:r>
      <w:r w:rsidR="002F0901" w:rsidRPr="009F0123">
        <w:rPr>
          <w:color w:val="000000"/>
          <w:sz w:val="24"/>
          <w:szCs w:val="24"/>
        </w:rPr>
        <w:t xml:space="preserve"> at </w:t>
      </w:r>
      <w:r w:rsidRPr="009F0123">
        <w:rPr>
          <w:color w:val="000000"/>
          <w:sz w:val="24"/>
          <w:szCs w:val="24"/>
        </w:rPr>
        <w:t>L</w:t>
      </w:r>
      <w:r w:rsidR="002F0901" w:rsidRPr="009F0123">
        <w:rPr>
          <w:color w:val="000000"/>
          <w:sz w:val="24"/>
          <w:szCs w:val="24"/>
        </w:rPr>
        <w:t xml:space="preserve">os </w:t>
      </w:r>
      <w:r w:rsidRPr="009F0123">
        <w:rPr>
          <w:color w:val="000000"/>
          <w:sz w:val="24"/>
          <w:szCs w:val="24"/>
        </w:rPr>
        <w:t>T</w:t>
      </w:r>
      <w:r w:rsidR="002F0901" w:rsidRPr="009F0123">
        <w:rPr>
          <w:color w:val="000000"/>
          <w:sz w:val="24"/>
          <w:szCs w:val="24"/>
        </w:rPr>
        <w:t xml:space="preserve">uxtlas, </w:t>
      </w:r>
      <w:r w:rsidRPr="009F0123">
        <w:rPr>
          <w:color w:val="000000"/>
          <w:sz w:val="24"/>
          <w:szCs w:val="24"/>
        </w:rPr>
        <w:t>M</w:t>
      </w:r>
      <w:r w:rsidR="002F0901" w:rsidRPr="009F0123">
        <w:rPr>
          <w:color w:val="000000"/>
          <w:sz w:val="24"/>
          <w:szCs w:val="24"/>
        </w:rPr>
        <w:t xml:space="preserve">exico. </w:t>
      </w:r>
      <w:r w:rsidR="002F0901" w:rsidRPr="00D85772">
        <w:rPr>
          <w:color w:val="000000"/>
          <w:sz w:val="24"/>
          <w:szCs w:val="24"/>
          <w:lang w:val="es-419"/>
        </w:rPr>
        <w:t xml:space="preserve">Biotropica </w:t>
      </w:r>
      <w:r w:rsidR="002F0901" w:rsidRPr="00D85772">
        <w:rPr>
          <w:rFonts w:eastAsia="Georgia" w:cs="Georgia"/>
          <w:color w:val="000000"/>
          <w:sz w:val="24"/>
          <w:szCs w:val="24"/>
          <w:lang w:val="es-419"/>
        </w:rPr>
        <w:t>16</w:t>
      </w:r>
      <w:r w:rsidR="002F0901" w:rsidRPr="00D85772">
        <w:rPr>
          <w:color w:val="000000"/>
          <w:sz w:val="24"/>
          <w:szCs w:val="24"/>
          <w:lang w:val="es-419"/>
        </w:rPr>
        <w:t>: 315–</w:t>
      </w:r>
      <w:r w:rsidRPr="00D85772">
        <w:rPr>
          <w:color w:val="000000"/>
          <w:sz w:val="24"/>
          <w:szCs w:val="24"/>
          <w:lang w:val="es-419"/>
        </w:rPr>
        <w:t>31</w:t>
      </w:r>
      <w:r w:rsidR="002F0901" w:rsidRPr="00D85772">
        <w:rPr>
          <w:color w:val="000000"/>
          <w:sz w:val="24"/>
          <w:szCs w:val="24"/>
          <w:lang w:val="es-419"/>
        </w:rPr>
        <w:t>8.</w:t>
      </w:r>
    </w:p>
    <w:p w14:paraId="00000276" w14:textId="18C6BB35"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es-419"/>
        </w:rPr>
        <w:t>Estrada-Villegas</w:t>
      </w:r>
      <w:r w:rsidR="00382777" w:rsidRPr="00D85772">
        <w:rPr>
          <w:color w:val="000000"/>
          <w:sz w:val="24"/>
          <w:szCs w:val="24"/>
          <w:lang w:val="es-419"/>
        </w:rPr>
        <w:t>,</w:t>
      </w:r>
      <w:r w:rsidRPr="00D85772">
        <w:rPr>
          <w:color w:val="000000"/>
          <w:sz w:val="24"/>
          <w:szCs w:val="24"/>
          <w:lang w:val="es-419"/>
        </w:rPr>
        <w:t xml:space="preserve"> S</w:t>
      </w:r>
      <w:r w:rsidR="00382777" w:rsidRPr="00D85772">
        <w:rPr>
          <w:color w:val="000000"/>
          <w:sz w:val="24"/>
          <w:szCs w:val="24"/>
          <w:lang w:val="es-419"/>
        </w:rPr>
        <w:t>.</w:t>
      </w:r>
      <w:r w:rsidRPr="00D85772">
        <w:rPr>
          <w:color w:val="000000"/>
          <w:sz w:val="24"/>
          <w:szCs w:val="24"/>
          <w:lang w:val="es-419"/>
        </w:rPr>
        <w:t xml:space="preserve">, </w:t>
      </w:r>
      <w:r w:rsidR="00382777" w:rsidRPr="00D85772">
        <w:rPr>
          <w:color w:val="000000"/>
          <w:sz w:val="24"/>
          <w:szCs w:val="24"/>
          <w:lang w:val="es-419"/>
        </w:rPr>
        <w:t xml:space="preserve">C. A. </w:t>
      </w:r>
      <w:r w:rsidRPr="00D85772">
        <w:rPr>
          <w:color w:val="000000"/>
          <w:sz w:val="24"/>
          <w:szCs w:val="24"/>
          <w:lang w:val="es-419"/>
        </w:rPr>
        <w:t xml:space="preserve">Pedraza, </w:t>
      </w:r>
      <w:r w:rsidR="00382777" w:rsidRPr="00D85772">
        <w:rPr>
          <w:color w:val="000000"/>
          <w:sz w:val="24"/>
          <w:szCs w:val="24"/>
          <w:lang w:val="es-419"/>
        </w:rPr>
        <w:t xml:space="preserve">J. </w:t>
      </w:r>
      <w:r w:rsidRPr="00D85772">
        <w:rPr>
          <w:color w:val="000000"/>
          <w:sz w:val="24"/>
          <w:szCs w:val="24"/>
          <w:lang w:val="es-419"/>
        </w:rPr>
        <w:t xml:space="preserve">Pérez-Torres and </w:t>
      </w:r>
      <w:r w:rsidR="00382777" w:rsidRPr="00D85772">
        <w:rPr>
          <w:color w:val="000000"/>
          <w:sz w:val="24"/>
          <w:szCs w:val="24"/>
          <w:lang w:val="es-419"/>
        </w:rPr>
        <w:t xml:space="preserve">P. R. </w:t>
      </w:r>
      <w:r w:rsidRPr="00D85772">
        <w:rPr>
          <w:color w:val="000000"/>
          <w:sz w:val="24"/>
          <w:szCs w:val="24"/>
          <w:lang w:val="es-419"/>
        </w:rPr>
        <w:t xml:space="preserve">Stevenson. 2007. </w:t>
      </w:r>
      <w:r w:rsidRPr="00D85772">
        <w:rPr>
          <w:color w:val="000000"/>
          <w:sz w:val="24"/>
          <w:szCs w:val="24"/>
          <w:lang w:val="es-419"/>
          <w:rPrChange w:id="814" w:author="Guillermo Florez" w:date="2021-10-14T10:05:00Z">
            <w:rPr>
              <w:color w:val="000000"/>
              <w:sz w:val="24"/>
              <w:szCs w:val="24"/>
            </w:rPr>
          </w:rPrChange>
        </w:rPr>
        <w:t xml:space="preserve">Nuevo reporte sobre la dieta de </w:t>
      </w:r>
      <w:r w:rsidR="00382777" w:rsidRPr="00D85772">
        <w:rPr>
          <w:i/>
          <w:iCs/>
          <w:color w:val="000000"/>
          <w:sz w:val="24"/>
          <w:szCs w:val="24"/>
          <w:lang w:val="es-419"/>
          <w:rPrChange w:id="815" w:author="Guillermo Florez" w:date="2021-10-14T10:05:00Z">
            <w:rPr>
              <w:i/>
              <w:iCs/>
              <w:color w:val="000000"/>
              <w:sz w:val="24"/>
              <w:szCs w:val="24"/>
            </w:rPr>
          </w:rPrChange>
        </w:rPr>
        <w:t>S</w:t>
      </w:r>
      <w:r w:rsidRPr="00D85772">
        <w:rPr>
          <w:i/>
          <w:iCs/>
          <w:color w:val="000000"/>
          <w:sz w:val="24"/>
          <w:szCs w:val="24"/>
          <w:lang w:val="es-419"/>
          <w:rPrChange w:id="816" w:author="Guillermo Florez" w:date="2021-10-14T10:05:00Z">
            <w:rPr>
              <w:i/>
              <w:iCs/>
              <w:color w:val="000000"/>
              <w:sz w:val="24"/>
              <w:szCs w:val="24"/>
            </w:rPr>
          </w:rPrChange>
        </w:rPr>
        <w:t>turnira aratathomasi</w:t>
      </w:r>
      <w:r w:rsidRPr="00D85772">
        <w:rPr>
          <w:color w:val="000000"/>
          <w:sz w:val="24"/>
          <w:szCs w:val="24"/>
          <w:lang w:val="es-419"/>
          <w:rPrChange w:id="817" w:author="Guillermo Florez" w:date="2021-10-14T10:05:00Z">
            <w:rPr>
              <w:color w:val="000000"/>
              <w:sz w:val="24"/>
              <w:szCs w:val="24"/>
            </w:rPr>
          </w:rPrChange>
        </w:rPr>
        <w:t xml:space="preserve"> y algunas notas sobre su distribución en </w:t>
      </w:r>
      <w:r w:rsidR="00382777" w:rsidRPr="00D85772">
        <w:rPr>
          <w:color w:val="000000"/>
          <w:sz w:val="24"/>
          <w:szCs w:val="24"/>
          <w:lang w:val="es-419"/>
          <w:rPrChange w:id="818" w:author="Guillermo Florez" w:date="2021-10-14T10:05:00Z">
            <w:rPr>
              <w:color w:val="000000"/>
              <w:sz w:val="24"/>
              <w:szCs w:val="24"/>
            </w:rPr>
          </w:rPrChange>
        </w:rPr>
        <w:t>C</w:t>
      </w:r>
      <w:r w:rsidRPr="00D85772">
        <w:rPr>
          <w:color w:val="000000"/>
          <w:sz w:val="24"/>
          <w:szCs w:val="24"/>
          <w:lang w:val="es-419"/>
          <w:rPrChange w:id="819" w:author="Guillermo Florez" w:date="2021-10-14T10:05:00Z">
            <w:rPr>
              <w:color w:val="000000"/>
              <w:sz w:val="24"/>
              <w:szCs w:val="24"/>
            </w:rPr>
          </w:rPrChange>
        </w:rPr>
        <w:t xml:space="preserve">olombia. </w:t>
      </w:r>
      <w:r w:rsidRPr="009F0123">
        <w:rPr>
          <w:color w:val="000000"/>
          <w:sz w:val="24"/>
          <w:szCs w:val="24"/>
        </w:rPr>
        <w:t xml:space="preserve">Chiroptera Neotropical </w:t>
      </w:r>
      <w:r w:rsidRPr="009F0123">
        <w:rPr>
          <w:rFonts w:eastAsia="Georgia" w:cs="Georgia"/>
          <w:color w:val="000000"/>
          <w:sz w:val="24"/>
          <w:szCs w:val="24"/>
        </w:rPr>
        <w:t>13</w:t>
      </w:r>
      <w:r w:rsidRPr="009F0123">
        <w:rPr>
          <w:color w:val="000000"/>
          <w:sz w:val="24"/>
          <w:szCs w:val="24"/>
        </w:rPr>
        <w:t>: 297–304.</w:t>
      </w:r>
    </w:p>
    <w:p w14:paraId="00000277" w14:textId="400671FD" w:rsidR="00A2515D" w:rsidRPr="009F0123" w:rsidRDefault="002F0901" w:rsidP="0004761C">
      <w:pPr>
        <w:spacing w:line="266" w:lineRule="auto"/>
        <w:ind w:left="284" w:right="-41" w:hanging="284"/>
        <w:jc w:val="both"/>
        <w:rPr>
          <w:sz w:val="24"/>
          <w:szCs w:val="24"/>
        </w:rPr>
      </w:pPr>
      <w:r w:rsidRPr="009F0123">
        <w:rPr>
          <w:sz w:val="24"/>
          <w:szCs w:val="24"/>
        </w:rPr>
        <w:t>Fick</w:t>
      </w:r>
      <w:r w:rsidR="00B24B74" w:rsidRPr="009F0123">
        <w:rPr>
          <w:sz w:val="24"/>
          <w:szCs w:val="24"/>
        </w:rPr>
        <w:t>,</w:t>
      </w:r>
      <w:r w:rsidRPr="009F0123">
        <w:rPr>
          <w:sz w:val="24"/>
          <w:szCs w:val="24"/>
        </w:rPr>
        <w:t xml:space="preserve"> S</w:t>
      </w:r>
      <w:r w:rsidR="00B24B74" w:rsidRPr="009F0123">
        <w:rPr>
          <w:sz w:val="24"/>
          <w:szCs w:val="24"/>
        </w:rPr>
        <w:t>.</w:t>
      </w:r>
      <w:r w:rsidR="00914F5A" w:rsidRPr="009F0123">
        <w:rPr>
          <w:sz w:val="24"/>
          <w:szCs w:val="24"/>
        </w:rPr>
        <w:t xml:space="preserve"> </w:t>
      </w:r>
      <w:r w:rsidRPr="009F0123">
        <w:rPr>
          <w:sz w:val="24"/>
          <w:szCs w:val="24"/>
        </w:rPr>
        <w:t>E</w:t>
      </w:r>
      <w:r w:rsidR="00B24B74" w:rsidRPr="009F0123">
        <w:rPr>
          <w:sz w:val="24"/>
          <w:szCs w:val="24"/>
        </w:rPr>
        <w:t>.</w:t>
      </w:r>
      <w:r w:rsidRPr="009F0123">
        <w:rPr>
          <w:sz w:val="24"/>
          <w:szCs w:val="24"/>
        </w:rPr>
        <w:t xml:space="preserve"> and </w:t>
      </w:r>
      <w:r w:rsidR="00B24B74" w:rsidRPr="009F0123">
        <w:rPr>
          <w:sz w:val="24"/>
          <w:szCs w:val="24"/>
        </w:rPr>
        <w:t xml:space="preserve">R. J. </w:t>
      </w:r>
      <w:r w:rsidRPr="009F0123">
        <w:rPr>
          <w:sz w:val="24"/>
          <w:szCs w:val="24"/>
        </w:rPr>
        <w:t xml:space="preserve">Hijmans. 2017. WorldClim 2: New 1-km spatial resolution climate surfaces for global land areas. International </w:t>
      </w:r>
      <w:r w:rsidR="00CC0ABE" w:rsidRPr="009F0123">
        <w:rPr>
          <w:sz w:val="24"/>
          <w:szCs w:val="24"/>
        </w:rPr>
        <w:t>J</w:t>
      </w:r>
      <w:r w:rsidRPr="009F0123">
        <w:rPr>
          <w:sz w:val="24"/>
          <w:szCs w:val="24"/>
        </w:rPr>
        <w:t xml:space="preserve">ournal of </w:t>
      </w:r>
      <w:r w:rsidR="00CC0ABE" w:rsidRPr="009F0123">
        <w:rPr>
          <w:sz w:val="24"/>
          <w:szCs w:val="24"/>
        </w:rPr>
        <w:t>C</w:t>
      </w:r>
      <w:r w:rsidRPr="009F0123">
        <w:rPr>
          <w:sz w:val="24"/>
          <w:szCs w:val="24"/>
        </w:rPr>
        <w:t xml:space="preserve">limatology </w:t>
      </w:r>
      <w:r w:rsidRPr="009F0123">
        <w:rPr>
          <w:rFonts w:eastAsia="Georgia" w:cs="Georgia"/>
          <w:sz w:val="24"/>
          <w:szCs w:val="24"/>
        </w:rPr>
        <w:t>37</w:t>
      </w:r>
      <w:r w:rsidRPr="009F0123">
        <w:rPr>
          <w:sz w:val="24"/>
          <w:szCs w:val="24"/>
        </w:rPr>
        <w:t>: 4302–</w:t>
      </w:r>
      <w:r w:rsidR="00B24B74" w:rsidRPr="009F0123">
        <w:rPr>
          <w:sz w:val="24"/>
          <w:szCs w:val="24"/>
        </w:rPr>
        <w:t>43</w:t>
      </w:r>
      <w:r w:rsidRPr="009F0123">
        <w:rPr>
          <w:sz w:val="24"/>
          <w:szCs w:val="24"/>
        </w:rPr>
        <w:t>15.</w:t>
      </w:r>
    </w:p>
    <w:p w14:paraId="00000278" w14:textId="524FCDC0" w:rsidR="00A2515D" w:rsidRPr="00756682" w:rsidRDefault="002F0901" w:rsidP="0004761C">
      <w:pPr>
        <w:pBdr>
          <w:top w:val="nil"/>
          <w:left w:val="nil"/>
          <w:bottom w:val="nil"/>
          <w:right w:val="nil"/>
          <w:between w:val="nil"/>
        </w:pBdr>
        <w:spacing w:line="269" w:lineRule="auto"/>
        <w:ind w:left="284" w:right="-41" w:hanging="284"/>
        <w:jc w:val="both"/>
        <w:rPr>
          <w:color w:val="000000"/>
          <w:sz w:val="24"/>
          <w:szCs w:val="24"/>
          <w:lang w:val="pt-BR"/>
          <w:rPrChange w:id="820" w:author="Renata de Lara Muylaert" w:date="2021-10-15T15:28:00Z">
            <w:rPr>
              <w:color w:val="000000"/>
              <w:sz w:val="24"/>
              <w:szCs w:val="24"/>
            </w:rPr>
          </w:rPrChange>
        </w:rPr>
      </w:pPr>
      <w:r w:rsidRPr="009F0123">
        <w:rPr>
          <w:color w:val="000000"/>
          <w:sz w:val="24"/>
          <w:szCs w:val="24"/>
        </w:rPr>
        <w:t>Figueiredo</w:t>
      </w:r>
      <w:r w:rsidR="00B24B74" w:rsidRPr="009F0123">
        <w:rPr>
          <w:color w:val="000000"/>
          <w:sz w:val="24"/>
          <w:szCs w:val="24"/>
        </w:rPr>
        <w:t>,</w:t>
      </w:r>
      <w:r w:rsidRPr="009F0123">
        <w:rPr>
          <w:color w:val="000000"/>
          <w:sz w:val="24"/>
          <w:szCs w:val="24"/>
        </w:rPr>
        <w:t xml:space="preserve"> R</w:t>
      </w:r>
      <w:r w:rsidR="00B24B74" w:rsidRPr="009F0123">
        <w:rPr>
          <w:color w:val="000000"/>
          <w:sz w:val="24"/>
          <w:szCs w:val="24"/>
        </w:rPr>
        <w:t>.</w:t>
      </w:r>
      <w:r w:rsidR="00914F5A" w:rsidRPr="009F0123">
        <w:rPr>
          <w:color w:val="000000"/>
          <w:sz w:val="24"/>
          <w:szCs w:val="24"/>
        </w:rPr>
        <w:t xml:space="preserve"> </w:t>
      </w:r>
      <w:r w:rsidRPr="009F0123">
        <w:rPr>
          <w:color w:val="000000"/>
          <w:sz w:val="24"/>
          <w:szCs w:val="24"/>
        </w:rPr>
        <w:t xml:space="preserve">A. 1996. Vertebrates at neotropical fig species in a forest fragment. </w:t>
      </w:r>
      <w:r w:rsidRPr="00756682">
        <w:rPr>
          <w:color w:val="000000"/>
          <w:sz w:val="24"/>
          <w:szCs w:val="24"/>
          <w:lang w:val="pt-BR"/>
          <w:rPrChange w:id="821" w:author="Renata de Lara Muylaert" w:date="2021-10-15T15:28:00Z">
            <w:rPr>
              <w:color w:val="000000"/>
              <w:sz w:val="24"/>
              <w:szCs w:val="24"/>
            </w:rPr>
          </w:rPrChange>
        </w:rPr>
        <w:t xml:space="preserve">Tropical Ecology </w:t>
      </w:r>
      <w:r w:rsidRPr="00756682">
        <w:rPr>
          <w:rFonts w:eastAsia="Georgia" w:cs="Georgia"/>
          <w:color w:val="000000"/>
          <w:sz w:val="24"/>
          <w:szCs w:val="24"/>
          <w:lang w:val="pt-BR"/>
          <w:rPrChange w:id="822" w:author="Renata de Lara Muylaert" w:date="2021-10-15T15:28:00Z">
            <w:rPr>
              <w:rFonts w:eastAsia="Georgia" w:cs="Georgia"/>
              <w:color w:val="000000"/>
              <w:sz w:val="24"/>
              <w:szCs w:val="24"/>
            </w:rPr>
          </w:rPrChange>
        </w:rPr>
        <w:t>37</w:t>
      </w:r>
      <w:r w:rsidRPr="00756682">
        <w:rPr>
          <w:color w:val="000000"/>
          <w:sz w:val="24"/>
          <w:szCs w:val="24"/>
          <w:lang w:val="pt-BR"/>
          <w:rPrChange w:id="823" w:author="Renata de Lara Muylaert" w:date="2021-10-15T15:28:00Z">
            <w:rPr>
              <w:color w:val="000000"/>
              <w:sz w:val="24"/>
              <w:szCs w:val="24"/>
            </w:rPr>
          </w:rPrChange>
        </w:rPr>
        <w:t>: 139–</w:t>
      </w:r>
      <w:r w:rsidR="00B24B74" w:rsidRPr="00756682">
        <w:rPr>
          <w:color w:val="000000"/>
          <w:sz w:val="24"/>
          <w:szCs w:val="24"/>
          <w:lang w:val="pt-BR"/>
          <w:rPrChange w:id="824" w:author="Renata de Lara Muylaert" w:date="2021-10-15T15:28:00Z">
            <w:rPr>
              <w:color w:val="000000"/>
              <w:sz w:val="24"/>
              <w:szCs w:val="24"/>
            </w:rPr>
          </w:rPrChange>
        </w:rPr>
        <w:t>1</w:t>
      </w:r>
      <w:r w:rsidRPr="00756682">
        <w:rPr>
          <w:color w:val="000000"/>
          <w:sz w:val="24"/>
          <w:szCs w:val="24"/>
          <w:lang w:val="pt-BR"/>
          <w:rPrChange w:id="825" w:author="Renata de Lara Muylaert" w:date="2021-10-15T15:28:00Z">
            <w:rPr>
              <w:color w:val="000000"/>
              <w:sz w:val="24"/>
              <w:szCs w:val="24"/>
            </w:rPr>
          </w:rPrChange>
        </w:rPr>
        <w:t>41.</w:t>
      </w:r>
    </w:p>
    <w:p w14:paraId="63EDAF2B" w14:textId="5A952C98" w:rsidR="00B24B74" w:rsidRPr="009F0123" w:rsidRDefault="002F0901" w:rsidP="00B24B74">
      <w:pPr>
        <w:pBdr>
          <w:top w:val="nil"/>
          <w:left w:val="nil"/>
          <w:bottom w:val="nil"/>
          <w:right w:val="nil"/>
          <w:between w:val="nil"/>
        </w:pBdr>
        <w:spacing w:before="17" w:line="266" w:lineRule="auto"/>
        <w:ind w:left="284" w:right="-41" w:hanging="284"/>
        <w:jc w:val="both"/>
        <w:rPr>
          <w:color w:val="000000"/>
          <w:sz w:val="24"/>
          <w:szCs w:val="24"/>
        </w:rPr>
      </w:pPr>
      <w:r w:rsidRPr="00D85772">
        <w:rPr>
          <w:color w:val="000000"/>
          <w:sz w:val="24"/>
          <w:szCs w:val="24"/>
          <w:lang w:val="pt-BR"/>
          <w:rPrChange w:id="826" w:author="Guillermo Florez" w:date="2021-10-13T17:21:00Z">
            <w:rPr>
              <w:color w:val="000000"/>
              <w:sz w:val="24"/>
              <w:szCs w:val="24"/>
            </w:rPr>
          </w:rPrChange>
        </w:rPr>
        <w:t>Figueiredo</w:t>
      </w:r>
      <w:r w:rsidR="00B24B74" w:rsidRPr="00D85772">
        <w:rPr>
          <w:color w:val="000000"/>
          <w:sz w:val="24"/>
          <w:szCs w:val="24"/>
          <w:lang w:val="pt-BR"/>
          <w:rPrChange w:id="827" w:author="Guillermo Florez" w:date="2021-10-13T17:21:00Z">
            <w:rPr>
              <w:color w:val="000000"/>
              <w:sz w:val="24"/>
              <w:szCs w:val="24"/>
            </w:rPr>
          </w:rPrChange>
        </w:rPr>
        <w:t>,</w:t>
      </w:r>
      <w:r w:rsidRPr="00D85772">
        <w:rPr>
          <w:color w:val="000000"/>
          <w:sz w:val="24"/>
          <w:szCs w:val="24"/>
          <w:lang w:val="pt-BR"/>
          <w:rPrChange w:id="828" w:author="Guillermo Florez" w:date="2021-10-13T17:21:00Z">
            <w:rPr>
              <w:color w:val="000000"/>
              <w:sz w:val="24"/>
              <w:szCs w:val="24"/>
            </w:rPr>
          </w:rPrChange>
        </w:rPr>
        <w:t xml:space="preserve"> M</w:t>
      </w:r>
      <w:r w:rsidR="00B24B74" w:rsidRPr="00D85772">
        <w:rPr>
          <w:color w:val="000000"/>
          <w:sz w:val="24"/>
          <w:szCs w:val="24"/>
          <w:lang w:val="pt-BR"/>
          <w:rPrChange w:id="829" w:author="Guillermo Florez" w:date="2021-10-13T17:21:00Z">
            <w:rPr>
              <w:color w:val="000000"/>
              <w:sz w:val="24"/>
              <w:szCs w:val="24"/>
            </w:rPr>
          </w:rPrChange>
        </w:rPr>
        <w:t xml:space="preserve">. </w:t>
      </w:r>
      <w:r w:rsidRPr="00D85772">
        <w:rPr>
          <w:color w:val="000000"/>
          <w:sz w:val="24"/>
          <w:szCs w:val="24"/>
          <w:lang w:val="pt-BR"/>
          <w:rPrChange w:id="830" w:author="Guillermo Florez" w:date="2021-10-13T17:21:00Z">
            <w:rPr>
              <w:color w:val="000000"/>
              <w:sz w:val="24"/>
              <w:szCs w:val="24"/>
            </w:rPr>
          </w:rPrChange>
        </w:rPr>
        <w:t>S</w:t>
      </w:r>
      <w:r w:rsidR="00B24B74" w:rsidRPr="00D85772">
        <w:rPr>
          <w:color w:val="000000"/>
          <w:sz w:val="24"/>
          <w:szCs w:val="24"/>
          <w:lang w:val="pt-BR"/>
          <w:rPrChange w:id="831" w:author="Guillermo Florez" w:date="2021-10-13T17:21:00Z">
            <w:rPr>
              <w:color w:val="000000"/>
              <w:sz w:val="24"/>
              <w:szCs w:val="24"/>
            </w:rPr>
          </w:rPrChange>
        </w:rPr>
        <w:t xml:space="preserve">. </w:t>
      </w:r>
      <w:r w:rsidRPr="00D85772">
        <w:rPr>
          <w:color w:val="000000"/>
          <w:sz w:val="24"/>
          <w:szCs w:val="24"/>
          <w:lang w:val="pt-BR"/>
          <w:rPrChange w:id="832" w:author="Guillermo Florez" w:date="2021-10-13T17:21:00Z">
            <w:rPr>
              <w:color w:val="000000"/>
              <w:sz w:val="24"/>
              <w:szCs w:val="24"/>
            </w:rPr>
          </w:rPrChange>
        </w:rPr>
        <w:t>L</w:t>
      </w:r>
      <w:r w:rsidR="00914F5A" w:rsidRPr="00D85772">
        <w:rPr>
          <w:color w:val="000000"/>
          <w:sz w:val="24"/>
          <w:szCs w:val="24"/>
          <w:lang w:val="pt-BR"/>
          <w:rPrChange w:id="833" w:author="Guillermo Florez" w:date="2021-10-13T17:21:00Z">
            <w:rPr>
              <w:color w:val="000000"/>
              <w:sz w:val="24"/>
              <w:szCs w:val="24"/>
            </w:rPr>
          </w:rPrChange>
        </w:rPr>
        <w:t>.</w:t>
      </w:r>
      <w:r w:rsidRPr="00D85772">
        <w:rPr>
          <w:color w:val="000000"/>
          <w:sz w:val="24"/>
          <w:szCs w:val="24"/>
          <w:lang w:val="pt-BR"/>
          <w:rPrChange w:id="834" w:author="Guillermo Florez" w:date="2021-10-13T17:21:00Z">
            <w:rPr>
              <w:color w:val="000000"/>
              <w:sz w:val="24"/>
              <w:szCs w:val="24"/>
            </w:rPr>
          </w:rPrChange>
        </w:rPr>
        <w:t xml:space="preserve">, </w:t>
      </w:r>
      <w:r w:rsidR="00B24B74" w:rsidRPr="00D85772">
        <w:rPr>
          <w:color w:val="000000"/>
          <w:sz w:val="24"/>
          <w:szCs w:val="24"/>
          <w:lang w:val="pt-BR"/>
          <w:rPrChange w:id="835" w:author="Guillermo Florez" w:date="2021-10-13T17:21:00Z">
            <w:rPr>
              <w:color w:val="000000"/>
              <w:sz w:val="24"/>
              <w:szCs w:val="24"/>
            </w:rPr>
          </w:rPrChange>
        </w:rPr>
        <w:t xml:space="preserve">C. S. </w:t>
      </w:r>
      <w:r w:rsidRPr="00D85772">
        <w:rPr>
          <w:color w:val="000000"/>
          <w:sz w:val="24"/>
          <w:szCs w:val="24"/>
          <w:lang w:val="pt-BR"/>
          <w:rPrChange w:id="836" w:author="Guillermo Florez" w:date="2021-10-13T17:21:00Z">
            <w:rPr>
              <w:color w:val="000000"/>
              <w:sz w:val="24"/>
              <w:szCs w:val="24"/>
            </w:rPr>
          </w:rPrChange>
        </w:rPr>
        <w:t>Barros</w:t>
      </w:r>
      <w:r w:rsidR="00B24B74" w:rsidRPr="00D85772">
        <w:rPr>
          <w:color w:val="000000"/>
          <w:sz w:val="24"/>
          <w:szCs w:val="24"/>
          <w:lang w:val="pt-BR"/>
          <w:rPrChange w:id="837" w:author="Guillermo Florez" w:date="2021-10-13T17:21:00Z">
            <w:rPr>
              <w:color w:val="000000"/>
              <w:sz w:val="24"/>
              <w:szCs w:val="24"/>
            </w:rPr>
          </w:rPrChange>
        </w:rPr>
        <w:t xml:space="preserve">, A. C. </w:t>
      </w:r>
      <w:r w:rsidRPr="00D85772">
        <w:rPr>
          <w:color w:val="000000"/>
          <w:sz w:val="24"/>
          <w:szCs w:val="24"/>
          <w:lang w:val="pt-BR"/>
          <w:rPrChange w:id="838" w:author="Guillermo Florez" w:date="2021-10-13T17:21:00Z">
            <w:rPr>
              <w:color w:val="000000"/>
              <w:sz w:val="24"/>
              <w:szCs w:val="24"/>
            </w:rPr>
          </w:rPrChange>
        </w:rPr>
        <w:t>Delciellos</w:t>
      </w:r>
      <w:r w:rsidR="00B24B74" w:rsidRPr="00D85772">
        <w:rPr>
          <w:color w:val="000000"/>
          <w:sz w:val="24"/>
          <w:szCs w:val="24"/>
          <w:lang w:val="pt-BR"/>
          <w:rPrChange w:id="839" w:author="Guillermo Florez" w:date="2021-10-13T17:21:00Z">
            <w:rPr>
              <w:color w:val="000000"/>
              <w:sz w:val="24"/>
              <w:szCs w:val="24"/>
            </w:rPr>
          </w:rPrChange>
        </w:rPr>
        <w:t>, E. B. Guerra, P. Cordeiro-Estrela, M. Kajin, M. R. Alvarez, P. H. Asfora, D. Astúa, H. G. Bergallo, R. Cerqueira, L. Geise, R. Gentile, C. E. V. Grelle, G. E. Iack-Ximenes, L. C. Oliveira, M. Weksler and M. V. Vieira</w:t>
      </w:r>
      <w:r w:rsidRPr="00D85772">
        <w:rPr>
          <w:color w:val="000000"/>
          <w:sz w:val="24"/>
          <w:szCs w:val="24"/>
          <w:lang w:val="pt-BR"/>
          <w:rPrChange w:id="840" w:author="Guillermo Florez" w:date="2021-10-13T17:21:00Z">
            <w:rPr>
              <w:color w:val="000000"/>
              <w:sz w:val="24"/>
              <w:szCs w:val="24"/>
            </w:rPr>
          </w:rPrChange>
        </w:rPr>
        <w:t xml:space="preserve">. </w:t>
      </w:r>
      <w:r w:rsidRPr="009F0123">
        <w:rPr>
          <w:color w:val="000000"/>
          <w:sz w:val="24"/>
          <w:szCs w:val="24"/>
        </w:rPr>
        <w:t xml:space="preserve">2017. Abundance of small mammals in the </w:t>
      </w:r>
      <w:r w:rsidR="00B24B74" w:rsidRPr="009F0123">
        <w:rPr>
          <w:color w:val="000000"/>
          <w:sz w:val="24"/>
          <w:szCs w:val="24"/>
        </w:rPr>
        <w:t>A</w:t>
      </w:r>
      <w:r w:rsidRPr="009F0123">
        <w:rPr>
          <w:color w:val="000000"/>
          <w:sz w:val="24"/>
          <w:szCs w:val="24"/>
        </w:rPr>
        <w:t xml:space="preserve">tlantic </w:t>
      </w:r>
      <w:r w:rsidR="00B24B74" w:rsidRPr="009F0123">
        <w:rPr>
          <w:color w:val="000000"/>
          <w:sz w:val="24"/>
          <w:szCs w:val="24"/>
        </w:rPr>
        <w:t>F</w:t>
      </w:r>
      <w:r w:rsidRPr="009F0123">
        <w:rPr>
          <w:color w:val="000000"/>
          <w:sz w:val="24"/>
          <w:szCs w:val="24"/>
        </w:rPr>
        <w:t>orest (</w:t>
      </w:r>
      <w:r w:rsidR="00B24B74" w:rsidRPr="009F0123">
        <w:rPr>
          <w:color w:val="000000"/>
          <w:sz w:val="24"/>
          <w:szCs w:val="24"/>
        </w:rPr>
        <w:t>ASMAF</w:t>
      </w:r>
      <w:r w:rsidRPr="009F0123">
        <w:rPr>
          <w:color w:val="000000"/>
          <w:sz w:val="24"/>
          <w:szCs w:val="24"/>
        </w:rPr>
        <w:t xml:space="preserve">): A data set for analyzing tropical community patterns. Ecology </w:t>
      </w:r>
      <w:r w:rsidRPr="009F0123">
        <w:rPr>
          <w:rFonts w:eastAsia="Georgia" w:cs="Georgia"/>
          <w:color w:val="000000"/>
          <w:sz w:val="24"/>
          <w:szCs w:val="24"/>
        </w:rPr>
        <w:t>98</w:t>
      </w:r>
      <w:r w:rsidRPr="009F0123">
        <w:rPr>
          <w:color w:val="000000"/>
          <w:sz w:val="24"/>
          <w:szCs w:val="24"/>
        </w:rPr>
        <w:t>: 2981</w:t>
      </w:r>
      <w:r w:rsidR="00B24B74" w:rsidRPr="009F0123">
        <w:rPr>
          <w:color w:val="000000"/>
          <w:sz w:val="24"/>
          <w:szCs w:val="24"/>
        </w:rPr>
        <w:t>-2981.</w:t>
      </w:r>
    </w:p>
    <w:p w14:paraId="0000027A" w14:textId="506ABD92" w:rsidR="00A2515D" w:rsidRPr="009F0123" w:rsidRDefault="002F0901" w:rsidP="0004761C">
      <w:pPr>
        <w:pBdr>
          <w:top w:val="nil"/>
          <w:left w:val="nil"/>
          <w:bottom w:val="nil"/>
          <w:right w:val="nil"/>
          <w:between w:val="nil"/>
        </w:pBdr>
        <w:spacing w:line="269" w:lineRule="auto"/>
        <w:ind w:left="284" w:right="-41" w:hanging="284"/>
        <w:jc w:val="both"/>
        <w:rPr>
          <w:color w:val="000000"/>
          <w:sz w:val="24"/>
          <w:szCs w:val="24"/>
        </w:rPr>
      </w:pPr>
      <w:r w:rsidRPr="009F0123">
        <w:rPr>
          <w:color w:val="000000"/>
          <w:sz w:val="24"/>
          <w:szCs w:val="24"/>
        </w:rPr>
        <w:t>Fischer</w:t>
      </w:r>
      <w:r w:rsidR="00B24B74" w:rsidRPr="009F0123">
        <w:rPr>
          <w:color w:val="000000"/>
          <w:sz w:val="24"/>
          <w:szCs w:val="24"/>
        </w:rPr>
        <w:t>,</w:t>
      </w:r>
      <w:r w:rsidRPr="009F0123">
        <w:rPr>
          <w:color w:val="000000"/>
          <w:sz w:val="24"/>
          <w:szCs w:val="24"/>
        </w:rPr>
        <w:t xml:space="preserve"> E</w:t>
      </w:r>
      <w:r w:rsidR="00B24B74" w:rsidRPr="009F0123">
        <w:rPr>
          <w:color w:val="000000"/>
          <w:sz w:val="24"/>
          <w:szCs w:val="24"/>
        </w:rPr>
        <w:t xml:space="preserve">. </w:t>
      </w:r>
      <w:r w:rsidRPr="009F0123">
        <w:rPr>
          <w:color w:val="000000"/>
          <w:sz w:val="24"/>
          <w:szCs w:val="24"/>
        </w:rPr>
        <w:t xml:space="preserve">A. 1992. Foraging of nectarivorous bats on </w:t>
      </w:r>
      <w:r w:rsidR="00B24B74" w:rsidRPr="009F0123">
        <w:rPr>
          <w:i/>
          <w:iCs/>
          <w:color w:val="000000"/>
          <w:sz w:val="24"/>
          <w:szCs w:val="24"/>
        </w:rPr>
        <w:t>B</w:t>
      </w:r>
      <w:r w:rsidRPr="009F0123">
        <w:rPr>
          <w:i/>
          <w:iCs/>
          <w:color w:val="000000"/>
          <w:sz w:val="24"/>
          <w:szCs w:val="24"/>
        </w:rPr>
        <w:t>auhinia ungulata</w:t>
      </w:r>
      <w:r w:rsidRPr="009F0123">
        <w:rPr>
          <w:color w:val="000000"/>
          <w:sz w:val="24"/>
          <w:szCs w:val="24"/>
        </w:rPr>
        <w:t xml:space="preserve">. Biotropica </w:t>
      </w:r>
      <w:r w:rsidRPr="009F0123">
        <w:rPr>
          <w:rFonts w:eastAsia="Georgia" w:cs="Georgia"/>
          <w:color w:val="000000"/>
          <w:sz w:val="24"/>
          <w:szCs w:val="24"/>
        </w:rPr>
        <w:t>24</w:t>
      </w:r>
      <w:r w:rsidRPr="009F0123">
        <w:rPr>
          <w:color w:val="000000"/>
          <w:sz w:val="24"/>
          <w:szCs w:val="24"/>
        </w:rPr>
        <w:t>: 579–</w:t>
      </w:r>
      <w:r w:rsidR="00B24B74" w:rsidRPr="009F0123">
        <w:rPr>
          <w:color w:val="000000"/>
          <w:sz w:val="24"/>
          <w:szCs w:val="24"/>
        </w:rPr>
        <w:t>5</w:t>
      </w:r>
      <w:r w:rsidRPr="009F0123">
        <w:rPr>
          <w:color w:val="000000"/>
          <w:sz w:val="24"/>
          <w:szCs w:val="24"/>
        </w:rPr>
        <w:t>82.</w:t>
      </w:r>
    </w:p>
    <w:p w14:paraId="0000027B" w14:textId="6C7BA1A8"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t>Fleming</w:t>
      </w:r>
      <w:r w:rsidR="00B24B74" w:rsidRPr="009F0123">
        <w:rPr>
          <w:color w:val="000000"/>
          <w:sz w:val="24"/>
          <w:szCs w:val="24"/>
        </w:rPr>
        <w:t>,</w:t>
      </w:r>
      <w:r w:rsidRPr="009F0123">
        <w:rPr>
          <w:color w:val="000000"/>
          <w:sz w:val="24"/>
          <w:szCs w:val="24"/>
        </w:rPr>
        <w:t xml:space="preserve"> T</w:t>
      </w:r>
      <w:r w:rsidR="00B24B74" w:rsidRPr="009F0123">
        <w:rPr>
          <w:color w:val="000000"/>
          <w:sz w:val="24"/>
          <w:szCs w:val="24"/>
        </w:rPr>
        <w:t xml:space="preserve">. </w:t>
      </w:r>
      <w:r w:rsidRPr="009F0123">
        <w:rPr>
          <w:color w:val="000000"/>
          <w:sz w:val="24"/>
          <w:szCs w:val="24"/>
        </w:rPr>
        <w:t xml:space="preserve">H. 1981. Fecundity, fruiting pattern, and seed dispersal in </w:t>
      </w:r>
      <w:r w:rsidR="00B24B74" w:rsidRPr="009F0123">
        <w:rPr>
          <w:i/>
          <w:iCs/>
          <w:color w:val="000000"/>
          <w:sz w:val="24"/>
          <w:szCs w:val="24"/>
        </w:rPr>
        <w:t>P</w:t>
      </w:r>
      <w:r w:rsidRPr="009F0123">
        <w:rPr>
          <w:i/>
          <w:iCs/>
          <w:color w:val="000000"/>
          <w:sz w:val="24"/>
          <w:szCs w:val="24"/>
        </w:rPr>
        <w:t>iper amalago</w:t>
      </w:r>
      <w:r w:rsidRPr="009F0123">
        <w:rPr>
          <w:color w:val="000000"/>
          <w:sz w:val="24"/>
          <w:szCs w:val="24"/>
        </w:rPr>
        <w:t xml:space="preserve"> (</w:t>
      </w:r>
      <w:r w:rsidR="00B24B74" w:rsidRPr="009F0123">
        <w:rPr>
          <w:color w:val="000000"/>
          <w:sz w:val="24"/>
          <w:szCs w:val="24"/>
        </w:rPr>
        <w:t>P</w:t>
      </w:r>
      <w:r w:rsidRPr="009F0123">
        <w:rPr>
          <w:color w:val="000000"/>
          <w:sz w:val="24"/>
          <w:szCs w:val="24"/>
        </w:rPr>
        <w:t xml:space="preserve">iperaceae), a bat- dispersed tropical shrub. Oecologia </w:t>
      </w:r>
      <w:r w:rsidRPr="009F0123">
        <w:rPr>
          <w:rFonts w:eastAsia="Georgia" w:cs="Georgia"/>
          <w:color w:val="000000"/>
          <w:sz w:val="24"/>
          <w:szCs w:val="24"/>
        </w:rPr>
        <w:t>51</w:t>
      </w:r>
      <w:r w:rsidRPr="009F0123">
        <w:rPr>
          <w:color w:val="000000"/>
          <w:sz w:val="24"/>
          <w:szCs w:val="24"/>
        </w:rPr>
        <w:t>: 42–6.</w:t>
      </w:r>
    </w:p>
    <w:p w14:paraId="3739360D" w14:textId="3A2B8B65" w:rsidR="00B24B74" w:rsidRPr="009F0123" w:rsidRDefault="00B24B74"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 xml:space="preserve">Fleming, T. H. </w:t>
      </w:r>
      <w:r w:rsidR="002F0901" w:rsidRPr="009F0123">
        <w:rPr>
          <w:color w:val="000000"/>
          <w:sz w:val="24"/>
          <w:szCs w:val="24"/>
        </w:rPr>
        <w:t xml:space="preserve">1982. Foraging strategies of plant-visiting bats. </w:t>
      </w:r>
      <w:r w:rsidR="002F0901" w:rsidRPr="009F0123">
        <w:rPr>
          <w:i/>
          <w:iCs/>
          <w:color w:val="000000"/>
          <w:sz w:val="24"/>
          <w:szCs w:val="24"/>
        </w:rPr>
        <w:t>In:</w:t>
      </w:r>
      <w:r w:rsidR="002F0901" w:rsidRPr="009F0123">
        <w:rPr>
          <w:color w:val="000000"/>
          <w:sz w:val="24"/>
          <w:szCs w:val="24"/>
        </w:rPr>
        <w:t xml:space="preserve"> </w:t>
      </w:r>
      <w:r w:rsidRPr="009F0123">
        <w:rPr>
          <w:color w:val="000000"/>
          <w:sz w:val="24"/>
          <w:szCs w:val="24"/>
        </w:rPr>
        <w:t xml:space="preserve">T. H. </w:t>
      </w:r>
      <w:r w:rsidR="002F0901" w:rsidRPr="009F0123">
        <w:rPr>
          <w:color w:val="000000"/>
          <w:sz w:val="24"/>
          <w:szCs w:val="24"/>
        </w:rPr>
        <w:t xml:space="preserve">Kunz (Ed). Ecology of bats. Springer. </w:t>
      </w:r>
    </w:p>
    <w:p w14:paraId="0000027D" w14:textId="6F80E325" w:rsidR="00A2515D" w:rsidRPr="009F0123" w:rsidRDefault="00B24B74" w:rsidP="00B24B74">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 xml:space="preserve">Fleming, T. H. </w:t>
      </w:r>
      <w:r w:rsidR="002F0901" w:rsidRPr="009F0123">
        <w:rPr>
          <w:color w:val="000000"/>
          <w:sz w:val="24"/>
          <w:szCs w:val="24"/>
        </w:rPr>
        <w:t xml:space="preserve">1985. Coexistence of five sympatric </w:t>
      </w:r>
      <w:r w:rsidRPr="009F0123">
        <w:rPr>
          <w:i/>
          <w:iCs/>
          <w:color w:val="000000"/>
          <w:sz w:val="24"/>
          <w:szCs w:val="24"/>
        </w:rPr>
        <w:t>P</w:t>
      </w:r>
      <w:r w:rsidR="002F0901" w:rsidRPr="009F0123">
        <w:rPr>
          <w:i/>
          <w:iCs/>
          <w:color w:val="000000"/>
          <w:sz w:val="24"/>
          <w:szCs w:val="24"/>
        </w:rPr>
        <w:t>iper</w:t>
      </w:r>
      <w:r w:rsidR="002F0901" w:rsidRPr="009F0123">
        <w:rPr>
          <w:color w:val="000000"/>
          <w:sz w:val="24"/>
          <w:szCs w:val="24"/>
        </w:rPr>
        <w:t xml:space="preserve"> (</w:t>
      </w:r>
      <w:r w:rsidRPr="009F0123">
        <w:rPr>
          <w:color w:val="000000"/>
          <w:sz w:val="24"/>
          <w:szCs w:val="24"/>
        </w:rPr>
        <w:t>P</w:t>
      </w:r>
      <w:r w:rsidR="002F0901" w:rsidRPr="009F0123">
        <w:rPr>
          <w:color w:val="000000"/>
          <w:sz w:val="24"/>
          <w:szCs w:val="24"/>
        </w:rPr>
        <w:t>iperaceae) species in a tropical dry forest. Ecology</w:t>
      </w:r>
      <w:r w:rsidRPr="009F0123">
        <w:rPr>
          <w:color w:val="000000"/>
          <w:sz w:val="24"/>
          <w:szCs w:val="24"/>
        </w:rPr>
        <w:t xml:space="preserve"> </w:t>
      </w:r>
      <w:r w:rsidR="002F0901" w:rsidRPr="009F0123">
        <w:rPr>
          <w:rFonts w:eastAsia="Georgia" w:cs="Georgia"/>
          <w:color w:val="000000"/>
          <w:sz w:val="24"/>
          <w:szCs w:val="24"/>
        </w:rPr>
        <w:t>66</w:t>
      </w:r>
      <w:r w:rsidR="002F0901" w:rsidRPr="009F0123">
        <w:rPr>
          <w:color w:val="000000"/>
          <w:sz w:val="24"/>
          <w:szCs w:val="24"/>
        </w:rPr>
        <w:t>: 688–700.</w:t>
      </w:r>
    </w:p>
    <w:p w14:paraId="0000027F" w14:textId="5C331921" w:rsidR="00A2515D" w:rsidRPr="009F0123" w:rsidRDefault="00B24B74" w:rsidP="00B24B74">
      <w:pPr>
        <w:pBdr>
          <w:top w:val="nil"/>
          <w:left w:val="nil"/>
          <w:bottom w:val="nil"/>
          <w:right w:val="nil"/>
          <w:between w:val="nil"/>
        </w:pBdr>
        <w:spacing w:before="27"/>
        <w:ind w:left="284" w:right="-41" w:hanging="284"/>
        <w:jc w:val="both"/>
        <w:rPr>
          <w:sz w:val="24"/>
          <w:szCs w:val="24"/>
        </w:rPr>
      </w:pPr>
      <w:r w:rsidRPr="009F0123">
        <w:rPr>
          <w:color w:val="000000"/>
          <w:sz w:val="24"/>
          <w:szCs w:val="24"/>
        </w:rPr>
        <w:t>Fleming, T. H.</w:t>
      </w:r>
      <w:r w:rsidR="002F0901" w:rsidRPr="009F0123">
        <w:rPr>
          <w:color w:val="000000"/>
          <w:sz w:val="24"/>
          <w:szCs w:val="24"/>
        </w:rPr>
        <w:t xml:space="preserve">, </w:t>
      </w:r>
      <w:r w:rsidRPr="009F0123">
        <w:rPr>
          <w:color w:val="000000"/>
          <w:sz w:val="24"/>
          <w:szCs w:val="24"/>
        </w:rPr>
        <w:t xml:space="preserve">C. </w:t>
      </w:r>
      <w:r w:rsidR="002F0901" w:rsidRPr="009F0123">
        <w:rPr>
          <w:color w:val="000000"/>
          <w:sz w:val="24"/>
          <w:szCs w:val="24"/>
        </w:rPr>
        <w:t>Geiselman</w:t>
      </w:r>
      <w:r w:rsidRPr="009F0123">
        <w:rPr>
          <w:color w:val="000000"/>
          <w:sz w:val="24"/>
          <w:szCs w:val="24"/>
        </w:rPr>
        <w:t xml:space="preserve"> </w:t>
      </w:r>
      <w:r w:rsidR="002F0901" w:rsidRPr="009F0123">
        <w:rPr>
          <w:color w:val="000000"/>
          <w:sz w:val="24"/>
          <w:szCs w:val="24"/>
        </w:rPr>
        <w:t xml:space="preserve">and </w:t>
      </w:r>
      <w:r w:rsidRPr="009F0123">
        <w:rPr>
          <w:color w:val="000000"/>
          <w:sz w:val="24"/>
          <w:szCs w:val="24"/>
        </w:rPr>
        <w:t xml:space="preserve">W. J. </w:t>
      </w:r>
      <w:r w:rsidR="002F0901" w:rsidRPr="009F0123">
        <w:rPr>
          <w:color w:val="000000"/>
          <w:sz w:val="24"/>
          <w:szCs w:val="24"/>
        </w:rPr>
        <w:t>Kres</w:t>
      </w:r>
      <w:r w:rsidRPr="009F0123">
        <w:rPr>
          <w:color w:val="000000"/>
          <w:sz w:val="24"/>
          <w:szCs w:val="24"/>
        </w:rPr>
        <w:t>s</w:t>
      </w:r>
      <w:r w:rsidR="002F0901" w:rsidRPr="009F0123">
        <w:rPr>
          <w:color w:val="000000"/>
          <w:sz w:val="24"/>
          <w:szCs w:val="24"/>
        </w:rPr>
        <w:t>. 2009. The evolution of bat pollination: A phylogenetic perspective.</w:t>
      </w:r>
      <w:r w:rsidRPr="009F0123">
        <w:rPr>
          <w:color w:val="000000"/>
          <w:sz w:val="24"/>
          <w:szCs w:val="24"/>
        </w:rPr>
        <w:t xml:space="preserve"> </w:t>
      </w:r>
      <w:r w:rsidR="002F0901" w:rsidRPr="009F0123">
        <w:rPr>
          <w:sz w:val="24"/>
          <w:szCs w:val="24"/>
        </w:rPr>
        <w:t xml:space="preserve">Annals of </w:t>
      </w:r>
      <w:r w:rsidR="00CC0ABE" w:rsidRPr="009F0123">
        <w:rPr>
          <w:sz w:val="24"/>
          <w:szCs w:val="24"/>
        </w:rPr>
        <w:t>B</w:t>
      </w:r>
      <w:r w:rsidR="002F0901" w:rsidRPr="009F0123">
        <w:rPr>
          <w:sz w:val="24"/>
          <w:szCs w:val="24"/>
        </w:rPr>
        <w:t xml:space="preserve">otany </w:t>
      </w:r>
      <w:r w:rsidR="002F0901" w:rsidRPr="009F0123">
        <w:rPr>
          <w:rFonts w:eastAsia="Georgia" w:cs="Georgia"/>
          <w:sz w:val="24"/>
          <w:szCs w:val="24"/>
        </w:rPr>
        <w:t>104</w:t>
      </w:r>
      <w:r w:rsidR="002F0901" w:rsidRPr="009F0123">
        <w:rPr>
          <w:sz w:val="24"/>
          <w:szCs w:val="24"/>
        </w:rPr>
        <w:t>: 1017–</w:t>
      </w:r>
      <w:r w:rsidRPr="009F0123">
        <w:rPr>
          <w:sz w:val="24"/>
          <w:szCs w:val="24"/>
        </w:rPr>
        <w:t>10</w:t>
      </w:r>
      <w:r w:rsidR="002F0901" w:rsidRPr="009F0123">
        <w:rPr>
          <w:sz w:val="24"/>
          <w:szCs w:val="24"/>
        </w:rPr>
        <w:t>43.</w:t>
      </w:r>
    </w:p>
    <w:p w14:paraId="00000281" w14:textId="45BA4345" w:rsidR="00A2515D" w:rsidRPr="009F0123" w:rsidRDefault="00B24B74" w:rsidP="00B24B74">
      <w:pPr>
        <w:pBdr>
          <w:top w:val="nil"/>
          <w:left w:val="nil"/>
          <w:bottom w:val="nil"/>
          <w:right w:val="nil"/>
          <w:between w:val="nil"/>
        </w:pBdr>
        <w:spacing w:before="30"/>
        <w:ind w:left="284" w:right="-41" w:hanging="284"/>
        <w:jc w:val="both"/>
        <w:rPr>
          <w:sz w:val="24"/>
          <w:szCs w:val="24"/>
        </w:rPr>
      </w:pPr>
      <w:r w:rsidRPr="009F0123">
        <w:rPr>
          <w:color w:val="000000"/>
          <w:sz w:val="24"/>
          <w:szCs w:val="24"/>
        </w:rPr>
        <w:t xml:space="preserve">Fleming, T. H. </w:t>
      </w:r>
      <w:r w:rsidR="002F0901" w:rsidRPr="009F0123">
        <w:rPr>
          <w:color w:val="000000"/>
          <w:sz w:val="24"/>
          <w:szCs w:val="24"/>
        </w:rPr>
        <w:t xml:space="preserve">and </w:t>
      </w:r>
      <w:r w:rsidRPr="009F0123">
        <w:rPr>
          <w:color w:val="000000"/>
          <w:sz w:val="24"/>
          <w:szCs w:val="24"/>
        </w:rPr>
        <w:t xml:space="preserve">E. R. </w:t>
      </w:r>
      <w:r w:rsidR="002F0901" w:rsidRPr="009F0123">
        <w:rPr>
          <w:color w:val="000000"/>
          <w:sz w:val="24"/>
          <w:szCs w:val="24"/>
        </w:rPr>
        <w:t xml:space="preserve">Heithaus. 1986. Seasonal foraging behavior of the frugivorous bat </w:t>
      </w:r>
      <w:r w:rsidRPr="009F0123">
        <w:rPr>
          <w:i/>
          <w:iCs/>
          <w:color w:val="000000"/>
          <w:sz w:val="24"/>
          <w:szCs w:val="24"/>
        </w:rPr>
        <w:t>C</w:t>
      </w:r>
      <w:r w:rsidR="002F0901" w:rsidRPr="009F0123">
        <w:rPr>
          <w:i/>
          <w:iCs/>
          <w:color w:val="000000"/>
          <w:sz w:val="24"/>
          <w:szCs w:val="24"/>
        </w:rPr>
        <w:t>arollia perspicillata</w:t>
      </w:r>
      <w:r w:rsidR="002F0901" w:rsidRPr="009F0123">
        <w:rPr>
          <w:color w:val="000000"/>
          <w:sz w:val="24"/>
          <w:szCs w:val="24"/>
        </w:rPr>
        <w:t>.</w:t>
      </w:r>
      <w:r w:rsidRPr="009F0123">
        <w:rPr>
          <w:color w:val="000000"/>
          <w:sz w:val="24"/>
          <w:szCs w:val="24"/>
        </w:rPr>
        <w:t xml:space="preserve"> </w:t>
      </w:r>
      <w:r w:rsidR="002F0901" w:rsidRPr="009F0123">
        <w:rPr>
          <w:sz w:val="24"/>
          <w:szCs w:val="24"/>
        </w:rPr>
        <w:t xml:space="preserve">Journal of Mammalogy </w:t>
      </w:r>
      <w:r w:rsidR="002F0901" w:rsidRPr="009F0123">
        <w:rPr>
          <w:rFonts w:eastAsia="Georgia" w:cs="Georgia"/>
          <w:sz w:val="24"/>
          <w:szCs w:val="24"/>
        </w:rPr>
        <w:t>67</w:t>
      </w:r>
      <w:r w:rsidR="002F0901" w:rsidRPr="009F0123">
        <w:rPr>
          <w:sz w:val="24"/>
          <w:szCs w:val="24"/>
        </w:rPr>
        <w:t>: 660–</w:t>
      </w:r>
      <w:r w:rsidRPr="009F0123">
        <w:rPr>
          <w:sz w:val="24"/>
          <w:szCs w:val="24"/>
        </w:rPr>
        <w:t>6</w:t>
      </w:r>
      <w:r w:rsidR="002F0901" w:rsidRPr="009F0123">
        <w:rPr>
          <w:sz w:val="24"/>
          <w:szCs w:val="24"/>
        </w:rPr>
        <w:t>71.</w:t>
      </w:r>
    </w:p>
    <w:p w14:paraId="00000282" w14:textId="49E85A1C" w:rsidR="00A2515D" w:rsidRPr="009F0123" w:rsidRDefault="00733A54"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t>Fleming, T. H.</w:t>
      </w:r>
      <w:r w:rsidR="002F0901" w:rsidRPr="009F0123">
        <w:rPr>
          <w:color w:val="000000"/>
          <w:sz w:val="24"/>
          <w:szCs w:val="24"/>
        </w:rPr>
        <w:t xml:space="preserve">, </w:t>
      </w:r>
      <w:r w:rsidRPr="009F0123">
        <w:rPr>
          <w:color w:val="000000"/>
          <w:sz w:val="24"/>
          <w:szCs w:val="24"/>
        </w:rPr>
        <w:t xml:space="preserve">E. R. </w:t>
      </w:r>
      <w:r w:rsidR="002F0901" w:rsidRPr="009F0123">
        <w:rPr>
          <w:color w:val="000000"/>
          <w:sz w:val="24"/>
          <w:szCs w:val="24"/>
        </w:rPr>
        <w:t xml:space="preserve">Heithaus and </w:t>
      </w:r>
      <w:r w:rsidRPr="009F0123">
        <w:rPr>
          <w:color w:val="000000"/>
          <w:sz w:val="24"/>
          <w:szCs w:val="24"/>
        </w:rPr>
        <w:t xml:space="preserve">W. B. </w:t>
      </w:r>
      <w:r w:rsidR="002F0901" w:rsidRPr="009F0123">
        <w:rPr>
          <w:color w:val="000000"/>
          <w:sz w:val="24"/>
          <w:szCs w:val="24"/>
        </w:rPr>
        <w:t xml:space="preserve">Sawyer. 1977. An experimental analysis of the food location behavior of frugivorous bats. Ecology </w:t>
      </w:r>
      <w:r w:rsidR="002F0901" w:rsidRPr="009F0123">
        <w:rPr>
          <w:rFonts w:eastAsia="Georgia" w:cs="Georgia"/>
          <w:color w:val="000000"/>
          <w:sz w:val="24"/>
          <w:szCs w:val="24"/>
        </w:rPr>
        <w:t>58</w:t>
      </w:r>
      <w:r w:rsidR="002F0901" w:rsidRPr="009F0123">
        <w:rPr>
          <w:color w:val="000000"/>
          <w:sz w:val="24"/>
          <w:szCs w:val="24"/>
        </w:rPr>
        <w:t>: 619–</w:t>
      </w:r>
      <w:r w:rsidRPr="009F0123">
        <w:rPr>
          <w:color w:val="000000"/>
          <w:sz w:val="24"/>
          <w:szCs w:val="24"/>
        </w:rPr>
        <w:t>6</w:t>
      </w:r>
      <w:r w:rsidR="002F0901" w:rsidRPr="009F0123">
        <w:rPr>
          <w:color w:val="000000"/>
          <w:sz w:val="24"/>
          <w:szCs w:val="24"/>
        </w:rPr>
        <w:t>27.</w:t>
      </w:r>
    </w:p>
    <w:p w14:paraId="00000283" w14:textId="5ACB8058" w:rsidR="00A2515D" w:rsidRPr="009F0123" w:rsidRDefault="00733A54" w:rsidP="0004761C">
      <w:pPr>
        <w:pBdr>
          <w:top w:val="nil"/>
          <w:left w:val="nil"/>
          <w:bottom w:val="nil"/>
          <w:right w:val="nil"/>
          <w:between w:val="nil"/>
        </w:pBdr>
        <w:tabs>
          <w:tab w:val="left" w:pos="3769"/>
        </w:tabs>
        <w:spacing w:line="266" w:lineRule="auto"/>
        <w:ind w:left="284" w:right="-41" w:hanging="284"/>
        <w:jc w:val="both"/>
        <w:rPr>
          <w:color w:val="000000"/>
          <w:sz w:val="24"/>
          <w:szCs w:val="24"/>
        </w:rPr>
      </w:pPr>
      <w:r w:rsidRPr="009F0123">
        <w:rPr>
          <w:color w:val="000000"/>
          <w:sz w:val="24"/>
          <w:szCs w:val="24"/>
        </w:rPr>
        <w:t xml:space="preserve">Fleming, T. H. and C. F. Williams. </w:t>
      </w:r>
      <w:r w:rsidR="002F0901" w:rsidRPr="009F0123">
        <w:rPr>
          <w:color w:val="000000"/>
          <w:sz w:val="24"/>
          <w:szCs w:val="24"/>
        </w:rPr>
        <w:t>1990.</w:t>
      </w:r>
      <w:r w:rsidR="002F0901" w:rsidRPr="009F0123">
        <w:rPr>
          <w:color w:val="000000"/>
          <w:sz w:val="24"/>
          <w:szCs w:val="24"/>
        </w:rPr>
        <w:tab/>
        <w:t xml:space="preserve">Phenology, seed dispersal, and recruitment in </w:t>
      </w:r>
      <w:r w:rsidRPr="009F0123">
        <w:rPr>
          <w:i/>
          <w:iCs/>
          <w:color w:val="000000"/>
          <w:sz w:val="24"/>
          <w:szCs w:val="24"/>
        </w:rPr>
        <w:t>C</w:t>
      </w:r>
      <w:r w:rsidR="002F0901" w:rsidRPr="009F0123">
        <w:rPr>
          <w:i/>
          <w:iCs/>
          <w:color w:val="000000"/>
          <w:sz w:val="24"/>
          <w:szCs w:val="24"/>
        </w:rPr>
        <w:t>ecropia peltata</w:t>
      </w:r>
      <w:r w:rsidR="002F0901" w:rsidRPr="009F0123">
        <w:rPr>
          <w:color w:val="000000"/>
          <w:sz w:val="24"/>
          <w:szCs w:val="24"/>
        </w:rPr>
        <w:t xml:space="preserve"> (</w:t>
      </w:r>
      <w:r w:rsidRPr="009F0123">
        <w:rPr>
          <w:color w:val="000000"/>
          <w:sz w:val="24"/>
          <w:szCs w:val="24"/>
        </w:rPr>
        <w:t>M</w:t>
      </w:r>
      <w:r w:rsidR="002F0901" w:rsidRPr="009F0123">
        <w:rPr>
          <w:color w:val="000000"/>
          <w:sz w:val="24"/>
          <w:szCs w:val="24"/>
        </w:rPr>
        <w:t xml:space="preserve">oraceae) in </w:t>
      </w:r>
      <w:r w:rsidRPr="009F0123">
        <w:rPr>
          <w:color w:val="000000"/>
          <w:sz w:val="24"/>
          <w:szCs w:val="24"/>
        </w:rPr>
        <w:t>C</w:t>
      </w:r>
      <w:r w:rsidR="002F0901" w:rsidRPr="009F0123">
        <w:rPr>
          <w:color w:val="000000"/>
          <w:sz w:val="24"/>
          <w:szCs w:val="24"/>
        </w:rPr>
        <w:t xml:space="preserve">osta </w:t>
      </w:r>
      <w:r w:rsidRPr="009F0123">
        <w:rPr>
          <w:color w:val="000000"/>
          <w:sz w:val="24"/>
          <w:szCs w:val="24"/>
        </w:rPr>
        <w:t>R</w:t>
      </w:r>
      <w:r w:rsidR="002F0901" w:rsidRPr="009F0123">
        <w:rPr>
          <w:color w:val="000000"/>
          <w:sz w:val="24"/>
          <w:szCs w:val="24"/>
        </w:rPr>
        <w:t xml:space="preserve">ican tropical dry forest. Journal of Tropical Ecology </w:t>
      </w:r>
      <w:r w:rsidR="002F0901" w:rsidRPr="009F0123">
        <w:rPr>
          <w:rFonts w:eastAsia="Georgia" w:cs="Georgia"/>
          <w:color w:val="000000"/>
          <w:sz w:val="24"/>
          <w:szCs w:val="24"/>
        </w:rPr>
        <w:t>6</w:t>
      </w:r>
      <w:r w:rsidR="002F0901" w:rsidRPr="009F0123">
        <w:rPr>
          <w:color w:val="000000"/>
          <w:sz w:val="24"/>
          <w:szCs w:val="24"/>
        </w:rPr>
        <w:t>: 163–</w:t>
      </w:r>
      <w:r w:rsidRPr="009F0123">
        <w:rPr>
          <w:color w:val="000000"/>
          <w:sz w:val="24"/>
          <w:szCs w:val="24"/>
        </w:rPr>
        <w:t>1</w:t>
      </w:r>
      <w:r w:rsidR="002F0901" w:rsidRPr="009F0123">
        <w:rPr>
          <w:color w:val="000000"/>
          <w:sz w:val="24"/>
          <w:szCs w:val="24"/>
        </w:rPr>
        <w:t>78.</w:t>
      </w:r>
    </w:p>
    <w:p w14:paraId="00000284" w14:textId="1495E936" w:rsidR="00A2515D" w:rsidRPr="009F0123" w:rsidRDefault="00733A54" w:rsidP="0004761C">
      <w:pPr>
        <w:pBdr>
          <w:top w:val="nil"/>
          <w:left w:val="nil"/>
          <w:bottom w:val="nil"/>
          <w:right w:val="nil"/>
          <w:between w:val="nil"/>
        </w:pBdr>
        <w:spacing w:line="266" w:lineRule="auto"/>
        <w:ind w:left="284" w:right="-41" w:hanging="284"/>
        <w:jc w:val="both"/>
        <w:rPr>
          <w:sz w:val="24"/>
          <w:szCs w:val="24"/>
        </w:rPr>
      </w:pPr>
      <w:r w:rsidRPr="009F0123">
        <w:rPr>
          <w:color w:val="000000"/>
          <w:sz w:val="24"/>
          <w:szCs w:val="24"/>
        </w:rPr>
        <w:lastRenderedPageBreak/>
        <w:t>Fleming, T. H.</w:t>
      </w:r>
      <w:r w:rsidR="002F0901" w:rsidRPr="009F0123">
        <w:rPr>
          <w:color w:val="000000"/>
          <w:sz w:val="24"/>
          <w:szCs w:val="24"/>
        </w:rPr>
        <w:t xml:space="preserve">, </w:t>
      </w:r>
      <w:r w:rsidRPr="009F0123">
        <w:rPr>
          <w:color w:val="000000"/>
          <w:sz w:val="24"/>
          <w:szCs w:val="24"/>
        </w:rPr>
        <w:t xml:space="preserve">C. F. </w:t>
      </w:r>
      <w:r w:rsidR="002F0901" w:rsidRPr="009F0123">
        <w:rPr>
          <w:color w:val="000000"/>
          <w:sz w:val="24"/>
          <w:szCs w:val="24"/>
        </w:rPr>
        <w:t>Williams</w:t>
      </w:r>
      <w:r w:rsidRPr="009F0123">
        <w:rPr>
          <w:color w:val="000000"/>
          <w:sz w:val="24"/>
          <w:szCs w:val="24"/>
        </w:rPr>
        <w:t xml:space="preserve">, F. J. </w:t>
      </w:r>
      <w:r w:rsidR="002F0901" w:rsidRPr="009F0123">
        <w:rPr>
          <w:color w:val="000000"/>
          <w:sz w:val="24"/>
          <w:szCs w:val="24"/>
        </w:rPr>
        <w:t>Bonaccorso</w:t>
      </w:r>
      <w:r w:rsidRPr="009F0123">
        <w:rPr>
          <w:color w:val="000000"/>
          <w:sz w:val="24"/>
          <w:szCs w:val="24"/>
        </w:rPr>
        <w:t xml:space="preserve"> </w:t>
      </w:r>
      <w:r w:rsidR="002F0901" w:rsidRPr="009F0123">
        <w:rPr>
          <w:color w:val="000000"/>
          <w:sz w:val="24"/>
          <w:szCs w:val="24"/>
        </w:rPr>
        <w:t>and</w:t>
      </w:r>
      <w:r w:rsidRPr="009F0123">
        <w:rPr>
          <w:color w:val="000000"/>
          <w:sz w:val="24"/>
          <w:szCs w:val="24"/>
        </w:rPr>
        <w:t xml:space="preserve"> L. H.</w:t>
      </w:r>
      <w:r w:rsidR="002F0901" w:rsidRPr="009F0123">
        <w:rPr>
          <w:color w:val="000000"/>
          <w:sz w:val="24"/>
          <w:szCs w:val="24"/>
        </w:rPr>
        <w:t xml:space="preserve"> Herbst. 1985. Phenology, seed dispersal, and colonization in </w:t>
      </w:r>
      <w:r w:rsidRPr="009F0123">
        <w:rPr>
          <w:i/>
          <w:iCs/>
          <w:color w:val="000000"/>
          <w:sz w:val="24"/>
          <w:szCs w:val="24"/>
        </w:rPr>
        <w:t>M</w:t>
      </w:r>
      <w:r w:rsidR="002F0901" w:rsidRPr="009F0123">
        <w:rPr>
          <w:i/>
          <w:iCs/>
          <w:color w:val="000000"/>
          <w:sz w:val="24"/>
          <w:szCs w:val="24"/>
        </w:rPr>
        <w:t>untingia calabura</w:t>
      </w:r>
      <w:r w:rsidR="002F0901" w:rsidRPr="009F0123">
        <w:rPr>
          <w:color w:val="000000"/>
          <w:sz w:val="24"/>
          <w:szCs w:val="24"/>
        </w:rPr>
        <w:t xml:space="preserve">, a neotropical pioneer tree. American Journal of Botany </w:t>
      </w:r>
      <w:r w:rsidR="002F0901" w:rsidRPr="009F0123">
        <w:rPr>
          <w:rFonts w:eastAsia="Georgia" w:cs="Georgia"/>
          <w:color w:val="000000"/>
          <w:sz w:val="24"/>
          <w:szCs w:val="24"/>
        </w:rPr>
        <w:t>72</w:t>
      </w:r>
      <w:r w:rsidR="002F0901" w:rsidRPr="009F0123">
        <w:rPr>
          <w:color w:val="000000"/>
          <w:sz w:val="24"/>
          <w:szCs w:val="24"/>
        </w:rPr>
        <w:t>: 383–</w:t>
      </w:r>
      <w:r w:rsidRPr="009F0123">
        <w:rPr>
          <w:color w:val="000000"/>
          <w:sz w:val="24"/>
          <w:szCs w:val="24"/>
        </w:rPr>
        <w:t>3</w:t>
      </w:r>
      <w:r w:rsidR="002F0901" w:rsidRPr="009F0123">
        <w:rPr>
          <w:color w:val="000000"/>
          <w:sz w:val="24"/>
          <w:szCs w:val="24"/>
        </w:rPr>
        <w:t>91.</w:t>
      </w:r>
    </w:p>
    <w:p w14:paraId="00000285" w14:textId="790F08FB" w:rsidR="00A2515D" w:rsidRPr="00D85772" w:rsidRDefault="00733A54" w:rsidP="0004761C">
      <w:pPr>
        <w:pBdr>
          <w:top w:val="nil"/>
          <w:left w:val="nil"/>
          <w:bottom w:val="nil"/>
          <w:right w:val="nil"/>
          <w:between w:val="nil"/>
        </w:pBdr>
        <w:spacing w:line="266" w:lineRule="auto"/>
        <w:ind w:left="284" w:right="-41" w:hanging="284"/>
        <w:jc w:val="both"/>
        <w:rPr>
          <w:color w:val="000000"/>
          <w:sz w:val="24"/>
          <w:szCs w:val="24"/>
          <w:lang w:val="es-419"/>
        </w:rPr>
      </w:pPr>
      <w:r w:rsidRPr="0098216F">
        <w:rPr>
          <w:color w:val="000000"/>
          <w:sz w:val="24"/>
          <w:szCs w:val="24"/>
        </w:rPr>
        <w:t xml:space="preserve">de </w:t>
      </w:r>
      <w:r w:rsidR="002F0901" w:rsidRPr="0098216F">
        <w:rPr>
          <w:color w:val="000000"/>
          <w:sz w:val="24"/>
          <w:szCs w:val="24"/>
        </w:rPr>
        <w:t>Foresta</w:t>
      </w:r>
      <w:r w:rsidRPr="0098216F">
        <w:rPr>
          <w:color w:val="000000"/>
          <w:sz w:val="24"/>
          <w:szCs w:val="24"/>
        </w:rPr>
        <w:t>,</w:t>
      </w:r>
      <w:r w:rsidR="002F0901" w:rsidRPr="0098216F">
        <w:rPr>
          <w:color w:val="000000"/>
          <w:sz w:val="24"/>
          <w:szCs w:val="24"/>
        </w:rPr>
        <w:t xml:space="preserve"> H</w:t>
      </w:r>
      <w:r w:rsidRPr="0098216F">
        <w:rPr>
          <w:color w:val="000000"/>
          <w:sz w:val="24"/>
          <w:szCs w:val="24"/>
        </w:rPr>
        <w:t>.</w:t>
      </w:r>
      <w:r w:rsidR="002F0901" w:rsidRPr="0098216F">
        <w:rPr>
          <w:color w:val="000000"/>
          <w:sz w:val="24"/>
          <w:szCs w:val="24"/>
        </w:rPr>
        <w:t xml:space="preserve">, </w:t>
      </w:r>
      <w:r w:rsidRPr="0098216F">
        <w:rPr>
          <w:color w:val="000000"/>
          <w:sz w:val="24"/>
          <w:szCs w:val="24"/>
        </w:rPr>
        <w:t xml:space="preserve">P. </w:t>
      </w:r>
      <w:r w:rsidR="002F0901" w:rsidRPr="0098216F">
        <w:rPr>
          <w:color w:val="000000"/>
          <w:sz w:val="24"/>
          <w:szCs w:val="24"/>
        </w:rPr>
        <w:t>Charles-Dominique</w:t>
      </w:r>
      <w:r w:rsidRPr="0098216F">
        <w:rPr>
          <w:color w:val="000000"/>
          <w:sz w:val="24"/>
          <w:szCs w:val="24"/>
        </w:rPr>
        <w:t>, C.</w:t>
      </w:r>
      <w:r w:rsidR="002F0901" w:rsidRPr="0098216F">
        <w:rPr>
          <w:color w:val="000000"/>
          <w:sz w:val="24"/>
          <w:szCs w:val="24"/>
        </w:rPr>
        <w:t xml:space="preserve"> Erard and </w:t>
      </w:r>
      <w:r w:rsidRPr="0098216F">
        <w:rPr>
          <w:color w:val="000000"/>
          <w:sz w:val="24"/>
          <w:szCs w:val="24"/>
        </w:rPr>
        <w:t xml:space="preserve">M-F. </w:t>
      </w:r>
      <w:r w:rsidR="002F0901" w:rsidRPr="00D85772">
        <w:rPr>
          <w:color w:val="000000"/>
          <w:sz w:val="24"/>
          <w:szCs w:val="24"/>
          <w:lang w:val="es-419"/>
        </w:rPr>
        <w:t xml:space="preserve">Prévost. 1984. Zoochorie et premiers stades de la régénération naturelle après coupe en forêt guyanaise. Revue d’écologie La terre et la vie </w:t>
      </w:r>
      <w:r w:rsidR="002F0901" w:rsidRPr="00D85772">
        <w:rPr>
          <w:rFonts w:eastAsia="Georgia" w:cs="Georgia"/>
          <w:color w:val="000000"/>
          <w:sz w:val="24"/>
          <w:szCs w:val="24"/>
          <w:lang w:val="es-419"/>
        </w:rPr>
        <w:t>39</w:t>
      </w:r>
      <w:r w:rsidR="002F0901" w:rsidRPr="00D85772">
        <w:rPr>
          <w:color w:val="000000"/>
          <w:sz w:val="24"/>
          <w:szCs w:val="24"/>
          <w:lang w:val="es-419"/>
        </w:rPr>
        <w:t>: 369–400.</w:t>
      </w:r>
    </w:p>
    <w:p w14:paraId="00000286" w14:textId="7D8360BC"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Fründ</w:t>
      </w:r>
      <w:r w:rsidR="00733A54" w:rsidRPr="009F0123">
        <w:rPr>
          <w:color w:val="000000"/>
          <w:sz w:val="24"/>
          <w:szCs w:val="24"/>
        </w:rPr>
        <w:t>,</w:t>
      </w:r>
      <w:r w:rsidRPr="009F0123">
        <w:rPr>
          <w:color w:val="000000"/>
          <w:sz w:val="24"/>
          <w:szCs w:val="24"/>
        </w:rPr>
        <w:t xml:space="preserve"> J</w:t>
      </w:r>
      <w:r w:rsidR="00733A54" w:rsidRPr="009F0123">
        <w:rPr>
          <w:color w:val="000000"/>
          <w:sz w:val="24"/>
          <w:szCs w:val="24"/>
        </w:rPr>
        <w:t>.</w:t>
      </w:r>
      <w:r w:rsidRPr="009F0123">
        <w:rPr>
          <w:color w:val="000000"/>
          <w:sz w:val="24"/>
          <w:szCs w:val="24"/>
        </w:rPr>
        <w:t xml:space="preserve">, </w:t>
      </w:r>
      <w:r w:rsidR="00733A54" w:rsidRPr="009F0123">
        <w:rPr>
          <w:color w:val="000000"/>
          <w:sz w:val="24"/>
          <w:szCs w:val="24"/>
        </w:rPr>
        <w:t xml:space="preserve">K. </w:t>
      </w:r>
      <w:r w:rsidRPr="009F0123">
        <w:rPr>
          <w:color w:val="000000"/>
          <w:sz w:val="24"/>
          <w:szCs w:val="24"/>
        </w:rPr>
        <w:t xml:space="preserve">McCann and </w:t>
      </w:r>
      <w:r w:rsidR="00733A54" w:rsidRPr="009F0123">
        <w:rPr>
          <w:color w:val="000000"/>
          <w:sz w:val="24"/>
          <w:szCs w:val="24"/>
        </w:rPr>
        <w:t xml:space="preserve">N. </w:t>
      </w:r>
      <w:r w:rsidRPr="009F0123">
        <w:rPr>
          <w:color w:val="000000"/>
          <w:sz w:val="24"/>
          <w:szCs w:val="24"/>
        </w:rPr>
        <w:t>Williams. 201</w:t>
      </w:r>
      <w:r w:rsidR="00BE6EF0" w:rsidRPr="009F0123">
        <w:rPr>
          <w:color w:val="000000"/>
          <w:sz w:val="24"/>
          <w:szCs w:val="24"/>
        </w:rPr>
        <w:t>6</w:t>
      </w:r>
      <w:r w:rsidRPr="009F0123">
        <w:rPr>
          <w:color w:val="000000"/>
          <w:sz w:val="24"/>
          <w:szCs w:val="24"/>
        </w:rPr>
        <w:t xml:space="preserve">. Sampling bias is a challenge for quantifying specialization and network structure: Lessons from a quantitative niche model. Oikos </w:t>
      </w:r>
      <w:r w:rsidRPr="009F0123">
        <w:rPr>
          <w:rFonts w:eastAsia="Georgia" w:cs="Georgia"/>
          <w:color w:val="000000"/>
          <w:sz w:val="24"/>
          <w:szCs w:val="24"/>
        </w:rPr>
        <w:t>125</w:t>
      </w:r>
      <w:r w:rsidRPr="009F0123">
        <w:rPr>
          <w:color w:val="000000"/>
          <w:sz w:val="24"/>
          <w:szCs w:val="24"/>
        </w:rPr>
        <w:t>: 502–</w:t>
      </w:r>
      <w:r w:rsidR="00733A54" w:rsidRPr="009F0123">
        <w:rPr>
          <w:color w:val="000000"/>
          <w:sz w:val="24"/>
          <w:szCs w:val="24"/>
        </w:rPr>
        <w:t>5</w:t>
      </w:r>
      <w:r w:rsidRPr="009F0123">
        <w:rPr>
          <w:color w:val="000000"/>
          <w:sz w:val="24"/>
          <w:szCs w:val="24"/>
        </w:rPr>
        <w:t>13.</w:t>
      </w:r>
    </w:p>
    <w:p w14:paraId="00000287" w14:textId="03588A00" w:rsidR="00A2515D" w:rsidRPr="0098216F"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Galetti</w:t>
      </w:r>
      <w:r w:rsidR="00733A54" w:rsidRPr="009F0123">
        <w:rPr>
          <w:color w:val="000000"/>
          <w:sz w:val="24"/>
          <w:szCs w:val="24"/>
        </w:rPr>
        <w:t>,</w:t>
      </w:r>
      <w:r w:rsidRPr="009F0123">
        <w:rPr>
          <w:color w:val="000000"/>
          <w:sz w:val="24"/>
          <w:szCs w:val="24"/>
        </w:rPr>
        <w:t xml:space="preserve"> M</w:t>
      </w:r>
      <w:r w:rsidR="00733A54" w:rsidRPr="009F0123">
        <w:rPr>
          <w:color w:val="000000"/>
          <w:sz w:val="24"/>
          <w:szCs w:val="24"/>
        </w:rPr>
        <w:t>.</w:t>
      </w:r>
      <w:r w:rsidRPr="009F0123">
        <w:rPr>
          <w:color w:val="000000"/>
          <w:sz w:val="24"/>
          <w:szCs w:val="24"/>
        </w:rPr>
        <w:t xml:space="preserve"> and </w:t>
      </w:r>
      <w:r w:rsidR="00733A54" w:rsidRPr="009F0123">
        <w:rPr>
          <w:color w:val="000000"/>
          <w:sz w:val="24"/>
          <w:szCs w:val="24"/>
        </w:rPr>
        <w:t xml:space="preserve">L. C. </w:t>
      </w:r>
      <w:r w:rsidRPr="009F0123">
        <w:rPr>
          <w:color w:val="000000"/>
          <w:sz w:val="24"/>
          <w:szCs w:val="24"/>
        </w:rPr>
        <w:t xml:space="preserve">Morellato. 1994. Diet of the large fruit-eating bat </w:t>
      </w:r>
      <w:r w:rsidR="00733A54" w:rsidRPr="009F0123">
        <w:rPr>
          <w:i/>
          <w:iCs/>
          <w:color w:val="000000"/>
          <w:sz w:val="24"/>
          <w:szCs w:val="24"/>
        </w:rPr>
        <w:t>A</w:t>
      </w:r>
      <w:r w:rsidRPr="009F0123">
        <w:rPr>
          <w:i/>
          <w:iCs/>
          <w:color w:val="000000"/>
          <w:sz w:val="24"/>
          <w:szCs w:val="24"/>
        </w:rPr>
        <w:t xml:space="preserve">rtibeus lituratus </w:t>
      </w:r>
      <w:r w:rsidRPr="009F0123">
        <w:rPr>
          <w:color w:val="000000"/>
          <w:sz w:val="24"/>
          <w:szCs w:val="24"/>
        </w:rPr>
        <w:t xml:space="preserve">in a forest fragment in </w:t>
      </w:r>
      <w:r w:rsidR="00733A54" w:rsidRPr="009F0123">
        <w:rPr>
          <w:color w:val="000000"/>
          <w:sz w:val="24"/>
          <w:szCs w:val="24"/>
        </w:rPr>
        <w:t>B</w:t>
      </w:r>
      <w:r w:rsidRPr="009F0123">
        <w:rPr>
          <w:color w:val="000000"/>
          <w:sz w:val="24"/>
          <w:szCs w:val="24"/>
        </w:rPr>
        <w:t xml:space="preserve">rasil. </w:t>
      </w:r>
      <w:r w:rsidRPr="0098216F">
        <w:rPr>
          <w:color w:val="000000"/>
          <w:sz w:val="24"/>
          <w:szCs w:val="24"/>
        </w:rPr>
        <w:t xml:space="preserve">Mammalia (Paris) </w:t>
      </w:r>
      <w:r w:rsidRPr="0098216F">
        <w:rPr>
          <w:rFonts w:eastAsia="Georgia" w:cs="Georgia"/>
          <w:color w:val="000000"/>
          <w:sz w:val="24"/>
          <w:szCs w:val="24"/>
        </w:rPr>
        <w:t>58</w:t>
      </w:r>
      <w:r w:rsidRPr="0098216F">
        <w:rPr>
          <w:color w:val="000000"/>
          <w:sz w:val="24"/>
          <w:szCs w:val="24"/>
        </w:rPr>
        <w:t>: 661–5.</w:t>
      </w:r>
    </w:p>
    <w:p w14:paraId="00000288" w14:textId="4F355A07"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8216F">
        <w:rPr>
          <w:color w:val="000000"/>
          <w:sz w:val="24"/>
          <w:szCs w:val="24"/>
        </w:rPr>
        <w:t>Galindo-González</w:t>
      </w:r>
      <w:r w:rsidR="00CC0ABE" w:rsidRPr="0098216F">
        <w:rPr>
          <w:color w:val="000000"/>
          <w:sz w:val="24"/>
          <w:szCs w:val="24"/>
        </w:rPr>
        <w:t>,</w:t>
      </w:r>
      <w:r w:rsidRPr="0098216F">
        <w:rPr>
          <w:color w:val="000000"/>
          <w:sz w:val="24"/>
          <w:szCs w:val="24"/>
        </w:rPr>
        <w:t xml:space="preserve"> J</w:t>
      </w:r>
      <w:r w:rsidR="00CC0ABE" w:rsidRPr="0098216F">
        <w:rPr>
          <w:color w:val="000000"/>
          <w:sz w:val="24"/>
          <w:szCs w:val="24"/>
        </w:rPr>
        <w:t>.</w:t>
      </w:r>
      <w:r w:rsidRPr="0098216F">
        <w:rPr>
          <w:color w:val="000000"/>
          <w:sz w:val="24"/>
          <w:szCs w:val="24"/>
        </w:rPr>
        <w:t xml:space="preserve">, </w:t>
      </w:r>
      <w:r w:rsidR="00CC0ABE" w:rsidRPr="0098216F">
        <w:rPr>
          <w:color w:val="000000"/>
          <w:sz w:val="24"/>
          <w:szCs w:val="24"/>
        </w:rPr>
        <w:t xml:space="preserve">S. </w:t>
      </w:r>
      <w:r w:rsidRPr="0098216F">
        <w:rPr>
          <w:color w:val="000000"/>
          <w:sz w:val="24"/>
          <w:szCs w:val="24"/>
        </w:rPr>
        <w:t xml:space="preserve">Guevara and </w:t>
      </w:r>
      <w:r w:rsidR="00CC0ABE" w:rsidRPr="0098216F">
        <w:rPr>
          <w:color w:val="000000"/>
          <w:sz w:val="24"/>
          <w:szCs w:val="24"/>
        </w:rPr>
        <w:t xml:space="preserve">V. J. </w:t>
      </w:r>
      <w:r w:rsidRPr="0098216F">
        <w:rPr>
          <w:color w:val="000000"/>
          <w:sz w:val="24"/>
          <w:szCs w:val="24"/>
        </w:rPr>
        <w:t>Sos</w:t>
      </w:r>
      <w:r w:rsidR="00CC0ABE" w:rsidRPr="0098216F">
        <w:rPr>
          <w:color w:val="000000"/>
          <w:sz w:val="24"/>
          <w:szCs w:val="24"/>
        </w:rPr>
        <w:t>a</w:t>
      </w:r>
      <w:r w:rsidRPr="0098216F">
        <w:rPr>
          <w:color w:val="000000"/>
          <w:sz w:val="24"/>
          <w:szCs w:val="24"/>
        </w:rPr>
        <w:t xml:space="preserve">. 2000. </w:t>
      </w:r>
      <w:r w:rsidRPr="009F0123">
        <w:rPr>
          <w:color w:val="000000"/>
          <w:sz w:val="24"/>
          <w:szCs w:val="24"/>
        </w:rPr>
        <w:t xml:space="preserve">Bat-and bird-generated seed rains at isolated trees in pastures in a tropical rainforest. Conservation </w:t>
      </w:r>
      <w:r w:rsidR="00CC0ABE" w:rsidRPr="009F0123">
        <w:rPr>
          <w:color w:val="000000"/>
          <w:sz w:val="24"/>
          <w:szCs w:val="24"/>
        </w:rPr>
        <w:t>B</w:t>
      </w:r>
      <w:r w:rsidRPr="009F0123">
        <w:rPr>
          <w:color w:val="000000"/>
          <w:sz w:val="24"/>
          <w:szCs w:val="24"/>
        </w:rPr>
        <w:t xml:space="preserve">iology </w:t>
      </w:r>
      <w:r w:rsidRPr="009F0123">
        <w:rPr>
          <w:rFonts w:eastAsia="Georgia" w:cs="Georgia"/>
          <w:color w:val="000000"/>
          <w:sz w:val="24"/>
          <w:szCs w:val="24"/>
        </w:rPr>
        <w:t>14</w:t>
      </w:r>
      <w:r w:rsidRPr="009F0123">
        <w:rPr>
          <w:color w:val="000000"/>
          <w:sz w:val="24"/>
          <w:szCs w:val="24"/>
        </w:rPr>
        <w:t>: 1693–</w:t>
      </w:r>
      <w:r w:rsidR="00CC0ABE" w:rsidRPr="009F0123">
        <w:rPr>
          <w:color w:val="000000"/>
          <w:sz w:val="24"/>
          <w:szCs w:val="24"/>
        </w:rPr>
        <w:t>1</w:t>
      </w:r>
      <w:r w:rsidRPr="009F0123">
        <w:rPr>
          <w:color w:val="000000"/>
          <w:sz w:val="24"/>
          <w:szCs w:val="24"/>
        </w:rPr>
        <w:t>703.</w:t>
      </w:r>
    </w:p>
    <w:p w14:paraId="00000289" w14:textId="7E8BD775" w:rsidR="00A2515D" w:rsidRPr="00D85772" w:rsidRDefault="002F0901" w:rsidP="0004761C">
      <w:pPr>
        <w:spacing w:line="266" w:lineRule="auto"/>
        <w:ind w:left="284" w:right="-41" w:hanging="284"/>
        <w:jc w:val="both"/>
        <w:rPr>
          <w:sz w:val="24"/>
          <w:szCs w:val="24"/>
          <w:lang w:val="pt-BR"/>
          <w:rPrChange w:id="841" w:author="Guillermo Florez" w:date="2021-10-14T10:05:00Z">
            <w:rPr>
              <w:sz w:val="24"/>
              <w:szCs w:val="24"/>
            </w:rPr>
          </w:rPrChange>
        </w:rPr>
      </w:pPr>
      <w:r w:rsidRPr="009F0123">
        <w:rPr>
          <w:sz w:val="24"/>
          <w:szCs w:val="24"/>
        </w:rPr>
        <w:t>Garcia</w:t>
      </w:r>
      <w:r w:rsidR="00CC0ABE" w:rsidRPr="009F0123">
        <w:rPr>
          <w:sz w:val="24"/>
          <w:szCs w:val="24"/>
        </w:rPr>
        <w:t>,</w:t>
      </w:r>
      <w:r w:rsidRPr="009F0123">
        <w:rPr>
          <w:sz w:val="24"/>
          <w:szCs w:val="24"/>
        </w:rPr>
        <w:t xml:space="preserve"> Q</w:t>
      </w:r>
      <w:r w:rsidR="00CC0ABE" w:rsidRPr="009F0123">
        <w:rPr>
          <w:sz w:val="24"/>
          <w:szCs w:val="24"/>
        </w:rPr>
        <w:t>.</w:t>
      </w:r>
      <w:r w:rsidRPr="009F0123">
        <w:rPr>
          <w:sz w:val="24"/>
          <w:szCs w:val="24"/>
        </w:rPr>
        <w:t>S</w:t>
      </w:r>
      <w:r w:rsidR="00CC0ABE" w:rsidRPr="009F0123">
        <w:rPr>
          <w:sz w:val="24"/>
          <w:szCs w:val="24"/>
        </w:rPr>
        <w:t>.</w:t>
      </w:r>
      <w:r w:rsidRPr="009F0123">
        <w:rPr>
          <w:sz w:val="24"/>
          <w:szCs w:val="24"/>
        </w:rPr>
        <w:t xml:space="preserve">, </w:t>
      </w:r>
      <w:r w:rsidR="00CC0ABE" w:rsidRPr="009F0123">
        <w:rPr>
          <w:sz w:val="24"/>
          <w:szCs w:val="24"/>
        </w:rPr>
        <w:t xml:space="preserve">J. L. </w:t>
      </w:r>
      <w:r w:rsidRPr="009F0123">
        <w:rPr>
          <w:sz w:val="24"/>
          <w:szCs w:val="24"/>
        </w:rPr>
        <w:t xml:space="preserve">Rezende and </w:t>
      </w:r>
      <w:r w:rsidR="00CC0ABE" w:rsidRPr="009F0123">
        <w:rPr>
          <w:sz w:val="24"/>
          <w:szCs w:val="24"/>
        </w:rPr>
        <w:t xml:space="preserve">L. </w:t>
      </w:r>
      <w:r w:rsidRPr="009F0123">
        <w:rPr>
          <w:sz w:val="24"/>
          <w:szCs w:val="24"/>
        </w:rPr>
        <w:t xml:space="preserve">Aguiar. 2000. Seed dispersal by bats in a disturbed area of </w:t>
      </w:r>
      <w:r w:rsidR="00CC0ABE" w:rsidRPr="009F0123">
        <w:rPr>
          <w:sz w:val="24"/>
          <w:szCs w:val="24"/>
        </w:rPr>
        <w:t>S</w:t>
      </w:r>
      <w:r w:rsidRPr="009F0123">
        <w:rPr>
          <w:sz w:val="24"/>
          <w:szCs w:val="24"/>
        </w:rPr>
        <w:t xml:space="preserve">outheastern </w:t>
      </w:r>
      <w:r w:rsidR="00CC0ABE" w:rsidRPr="009F0123">
        <w:rPr>
          <w:sz w:val="24"/>
          <w:szCs w:val="24"/>
        </w:rPr>
        <w:t>B</w:t>
      </w:r>
      <w:r w:rsidRPr="009F0123">
        <w:rPr>
          <w:sz w:val="24"/>
          <w:szCs w:val="24"/>
        </w:rPr>
        <w:t xml:space="preserve">razil. </w:t>
      </w:r>
      <w:r w:rsidRPr="00D85772">
        <w:rPr>
          <w:sz w:val="24"/>
          <w:szCs w:val="24"/>
          <w:lang w:val="pt-BR"/>
          <w:rPrChange w:id="842" w:author="Guillermo Florez" w:date="2021-10-14T10:05:00Z">
            <w:rPr>
              <w:sz w:val="24"/>
              <w:szCs w:val="24"/>
            </w:rPr>
          </w:rPrChange>
        </w:rPr>
        <w:t xml:space="preserve">Revista de Biologia Tropical </w:t>
      </w:r>
      <w:r w:rsidRPr="00D85772">
        <w:rPr>
          <w:rFonts w:eastAsia="Georgia" w:cs="Georgia"/>
          <w:sz w:val="24"/>
          <w:szCs w:val="24"/>
          <w:lang w:val="pt-BR"/>
          <w:rPrChange w:id="843" w:author="Guillermo Florez" w:date="2021-10-14T10:05:00Z">
            <w:rPr>
              <w:rFonts w:eastAsia="Georgia" w:cs="Georgia"/>
              <w:sz w:val="24"/>
              <w:szCs w:val="24"/>
            </w:rPr>
          </w:rPrChange>
        </w:rPr>
        <w:t>48</w:t>
      </w:r>
      <w:r w:rsidRPr="00D85772">
        <w:rPr>
          <w:sz w:val="24"/>
          <w:szCs w:val="24"/>
          <w:lang w:val="pt-BR"/>
          <w:rPrChange w:id="844" w:author="Guillermo Florez" w:date="2021-10-14T10:05:00Z">
            <w:rPr>
              <w:sz w:val="24"/>
              <w:szCs w:val="24"/>
            </w:rPr>
          </w:rPrChange>
        </w:rPr>
        <w:t>: 125–8.</w:t>
      </w:r>
    </w:p>
    <w:p w14:paraId="0000028A" w14:textId="4105ACC2"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pt-BR"/>
          <w:rPrChange w:id="845" w:author="Guillermo Florez" w:date="2021-10-14T10:05:00Z">
            <w:rPr>
              <w:color w:val="000000"/>
              <w:sz w:val="24"/>
              <w:szCs w:val="24"/>
            </w:rPr>
          </w:rPrChange>
        </w:rPr>
        <w:t>Garcia</w:t>
      </w:r>
      <w:r w:rsidR="00CC0ABE" w:rsidRPr="00D85772">
        <w:rPr>
          <w:color w:val="000000"/>
          <w:sz w:val="24"/>
          <w:szCs w:val="24"/>
          <w:lang w:val="pt-BR"/>
          <w:rPrChange w:id="846" w:author="Guillermo Florez" w:date="2021-10-14T10:05:00Z">
            <w:rPr>
              <w:color w:val="000000"/>
              <w:sz w:val="24"/>
              <w:szCs w:val="24"/>
            </w:rPr>
          </w:rPrChange>
        </w:rPr>
        <w:t>,</w:t>
      </w:r>
      <w:r w:rsidRPr="00D85772">
        <w:rPr>
          <w:color w:val="000000"/>
          <w:sz w:val="24"/>
          <w:szCs w:val="24"/>
          <w:lang w:val="pt-BR"/>
          <w:rPrChange w:id="847" w:author="Guillermo Florez" w:date="2021-10-14T10:05:00Z">
            <w:rPr>
              <w:color w:val="000000"/>
              <w:sz w:val="24"/>
              <w:szCs w:val="24"/>
            </w:rPr>
          </w:rPrChange>
        </w:rPr>
        <w:t xml:space="preserve"> P</w:t>
      </w:r>
      <w:r w:rsidR="00CC0ABE" w:rsidRPr="00D85772">
        <w:rPr>
          <w:color w:val="000000"/>
          <w:sz w:val="24"/>
          <w:szCs w:val="24"/>
          <w:lang w:val="pt-BR"/>
          <w:rPrChange w:id="848" w:author="Guillermo Florez" w:date="2021-10-14T10:05:00Z">
            <w:rPr>
              <w:color w:val="000000"/>
              <w:sz w:val="24"/>
              <w:szCs w:val="24"/>
            </w:rPr>
          </w:rPrChange>
        </w:rPr>
        <w:t>.</w:t>
      </w:r>
      <w:r w:rsidRPr="00D85772">
        <w:rPr>
          <w:color w:val="000000"/>
          <w:sz w:val="24"/>
          <w:szCs w:val="24"/>
          <w:lang w:val="pt-BR"/>
          <w:rPrChange w:id="849" w:author="Guillermo Florez" w:date="2021-10-14T10:05:00Z">
            <w:rPr>
              <w:color w:val="000000"/>
              <w:sz w:val="24"/>
              <w:szCs w:val="24"/>
            </w:rPr>
          </w:rPrChange>
        </w:rPr>
        <w:t>O</w:t>
      </w:r>
      <w:r w:rsidR="00CC0ABE" w:rsidRPr="00D85772">
        <w:rPr>
          <w:color w:val="000000"/>
          <w:sz w:val="24"/>
          <w:szCs w:val="24"/>
          <w:lang w:val="pt-BR"/>
          <w:rPrChange w:id="850" w:author="Guillermo Florez" w:date="2021-10-14T10:05:00Z">
            <w:rPr>
              <w:color w:val="000000"/>
              <w:sz w:val="24"/>
              <w:szCs w:val="24"/>
            </w:rPr>
          </w:rPrChange>
        </w:rPr>
        <w:t>.</w:t>
      </w:r>
      <w:r w:rsidRPr="00D85772">
        <w:rPr>
          <w:color w:val="000000"/>
          <w:sz w:val="24"/>
          <w:szCs w:val="24"/>
          <w:lang w:val="pt-BR"/>
          <w:rPrChange w:id="851" w:author="Guillermo Florez" w:date="2021-10-14T10:05:00Z">
            <w:rPr>
              <w:color w:val="000000"/>
              <w:sz w:val="24"/>
              <w:szCs w:val="24"/>
            </w:rPr>
          </w:rPrChange>
        </w:rPr>
        <w:t xml:space="preserve">, </w:t>
      </w:r>
      <w:r w:rsidR="00CC0ABE" w:rsidRPr="00D85772">
        <w:rPr>
          <w:color w:val="000000"/>
          <w:sz w:val="24"/>
          <w:szCs w:val="24"/>
          <w:lang w:val="pt-BR"/>
          <w:rPrChange w:id="852" w:author="Guillermo Florez" w:date="2021-10-14T10:05:00Z">
            <w:rPr>
              <w:color w:val="000000"/>
              <w:sz w:val="24"/>
              <w:szCs w:val="24"/>
            </w:rPr>
          </w:rPrChange>
        </w:rPr>
        <w:t xml:space="preserve">A. S. M. </w:t>
      </w:r>
      <w:r w:rsidRPr="00D85772">
        <w:rPr>
          <w:color w:val="000000"/>
          <w:sz w:val="24"/>
          <w:szCs w:val="24"/>
          <w:lang w:val="pt-BR"/>
          <w:rPrChange w:id="853" w:author="Guillermo Florez" w:date="2021-10-14T10:05:00Z">
            <w:rPr>
              <w:color w:val="000000"/>
              <w:sz w:val="24"/>
              <w:szCs w:val="24"/>
            </w:rPr>
          </w:rPrChange>
        </w:rPr>
        <w:t>Valent</w:t>
      </w:r>
      <w:r w:rsidR="00CC0ABE" w:rsidRPr="00D85772">
        <w:rPr>
          <w:color w:val="000000"/>
          <w:sz w:val="24"/>
          <w:szCs w:val="24"/>
          <w:lang w:val="pt-BR"/>
          <w:rPrChange w:id="854" w:author="Guillermo Florez" w:date="2021-10-14T10:05:00Z">
            <w:rPr>
              <w:color w:val="000000"/>
              <w:sz w:val="24"/>
              <w:szCs w:val="24"/>
            </w:rPr>
          </w:rPrChange>
        </w:rPr>
        <w:t>e</w:t>
      </w:r>
      <w:r w:rsidRPr="00D85772">
        <w:rPr>
          <w:color w:val="000000"/>
          <w:sz w:val="24"/>
          <w:szCs w:val="24"/>
          <w:lang w:val="pt-BR"/>
          <w:rPrChange w:id="855" w:author="Guillermo Florez" w:date="2021-10-14T10:05:00Z">
            <w:rPr>
              <w:color w:val="000000"/>
              <w:sz w:val="24"/>
              <w:szCs w:val="24"/>
            </w:rPr>
          </w:rPrChange>
        </w:rPr>
        <w:t>,</w:t>
      </w:r>
      <w:r w:rsidR="00CC0ABE" w:rsidRPr="00D85772">
        <w:rPr>
          <w:color w:val="000000"/>
          <w:sz w:val="24"/>
          <w:szCs w:val="24"/>
          <w:lang w:val="pt-BR"/>
          <w:rPrChange w:id="856" w:author="Guillermo Florez" w:date="2021-10-14T10:05:00Z">
            <w:rPr>
              <w:color w:val="000000"/>
              <w:sz w:val="24"/>
              <w:szCs w:val="24"/>
            </w:rPr>
          </w:rPrChange>
        </w:rPr>
        <w:t xml:space="preserve"> D. S.</w:t>
      </w:r>
      <w:r w:rsidRPr="00D85772">
        <w:rPr>
          <w:color w:val="000000"/>
          <w:sz w:val="24"/>
          <w:szCs w:val="24"/>
          <w:lang w:val="pt-BR"/>
          <w:rPrChange w:id="857" w:author="Guillermo Florez" w:date="2021-10-14T10:05:00Z">
            <w:rPr>
              <w:color w:val="000000"/>
              <w:sz w:val="24"/>
              <w:szCs w:val="24"/>
            </w:rPr>
          </w:rPrChange>
        </w:rPr>
        <w:t xml:space="preserve"> Pifan</w:t>
      </w:r>
      <w:r w:rsidR="00CC0ABE" w:rsidRPr="00D85772">
        <w:rPr>
          <w:color w:val="000000"/>
          <w:sz w:val="24"/>
          <w:szCs w:val="24"/>
          <w:lang w:val="pt-BR"/>
          <w:rPrChange w:id="858" w:author="Guillermo Florez" w:date="2021-10-14T10:05:00Z">
            <w:rPr>
              <w:color w:val="000000"/>
              <w:sz w:val="24"/>
              <w:szCs w:val="24"/>
            </w:rPr>
          </w:rPrChange>
        </w:rPr>
        <w:t>o, J. F. S. Pessoa, L. C. Busato, M. A. L. Fontes and A. T. Oliveira-Filho</w:t>
      </w:r>
      <w:r w:rsidRPr="00D85772">
        <w:rPr>
          <w:color w:val="000000"/>
          <w:sz w:val="24"/>
          <w:szCs w:val="24"/>
          <w:lang w:val="pt-BR"/>
          <w:rPrChange w:id="859" w:author="Guillermo Florez" w:date="2021-10-14T10:05:00Z">
            <w:rPr>
              <w:color w:val="000000"/>
              <w:sz w:val="24"/>
              <w:szCs w:val="24"/>
            </w:rPr>
          </w:rPrChange>
        </w:rPr>
        <w:t xml:space="preserve">. 2011. Composição e relações florı́sticas de encraves florestais no sul de </w:t>
      </w:r>
      <w:r w:rsidR="00CC0ABE" w:rsidRPr="00D85772">
        <w:rPr>
          <w:color w:val="000000"/>
          <w:sz w:val="24"/>
          <w:szCs w:val="24"/>
          <w:lang w:val="pt-BR"/>
          <w:rPrChange w:id="860" w:author="Guillermo Florez" w:date="2021-10-14T10:05:00Z">
            <w:rPr>
              <w:color w:val="000000"/>
              <w:sz w:val="24"/>
              <w:szCs w:val="24"/>
            </w:rPr>
          </w:rPrChange>
        </w:rPr>
        <w:t>G</w:t>
      </w:r>
      <w:r w:rsidRPr="00D85772">
        <w:rPr>
          <w:color w:val="000000"/>
          <w:sz w:val="24"/>
          <w:szCs w:val="24"/>
          <w:lang w:val="pt-BR"/>
          <w:rPrChange w:id="861" w:author="Guillermo Florez" w:date="2021-10-14T10:05:00Z">
            <w:rPr>
              <w:color w:val="000000"/>
              <w:sz w:val="24"/>
              <w:szCs w:val="24"/>
            </w:rPr>
          </w:rPrChange>
        </w:rPr>
        <w:t xml:space="preserve">oiás. </w:t>
      </w:r>
      <w:r w:rsidRPr="009F0123">
        <w:rPr>
          <w:color w:val="000000"/>
          <w:sz w:val="24"/>
          <w:szCs w:val="24"/>
        </w:rPr>
        <w:t xml:space="preserve">Rodriguésia </w:t>
      </w:r>
      <w:r w:rsidRPr="009F0123">
        <w:rPr>
          <w:rFonts w:eastAsia="Georgia" w:cs="Georgia"/>
          <w:color w:val="000000"/>
          <w:sz w:val="24"/>
          <w:szCs w:val="24"/>
        </w:rPr>
        <w:t>62</w:t>
      </w:r>
      <w:r w:rsidRPr="009F0123">
        <w:rPr>
          <w:color w:val="000000"/>
          <w:sz w:val="24"/>
          <w:szCs w:val="24"/>
        </w:rPr>
        <w:t>: 123–</w:t>
      </w:r>
      <w:r w:rsidR="00CC0ABE" w:rsidRPr="009F0123">
        <w:rPr>
          <w:color w:val="000000"/>
          <w:sz w:val="24"/>
          <w:szCs w:val="24"/>
        </w:rPr>
        <w:t>1</w:t>
      </w:r>
      <w:r w:rsidRPr="009F0123">
        <w:rPr>
          <w:color w:val="000000"/>
          <w:sz w:val="24"/>
          <w:szCs w:val="24"/>
        </w:rPr>
        <w:t>37.</w:t>
      </w:r>
    </w:p>
    <w:p w14:paraId="0000028B" w14:textId="61DDFFB9"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Gardner</w:t>
      </w:r>
      <w:r w:rsidR="00CC0ABE" w:rsidRPr="009F0123">
        <w:rPr>
          <w:color w:val="000000"/>
          <w:sz w:val="24"/>
          <w:szCs w:val="24"/>
        </w:rPr>
        <w:t>,</w:t>
      </w:r>
      <w:r w:rsidRPr="009F0123">
        <w:rPr>
          <w:color w:val="000000"/>
          <w:sz w:val="24"/>
          <w:szCs w:val="24"/>
        </w:rPr>
        <w:t xml:space="preserve"> A</w:t>
      </w:r>
      <w:r w:rsidR="00CC0ABE" w:rsidRPr="009F0123">
        <w:rPr>
          <w:color w:val="000000"/>
          <w:sz w:val="24"/>
          <w:szCs w:val="24"/>
        </w:rPr>
        <w:t xml:space="preserve">. </w:t>
      </w:r>
      <w:r w:rsidRPr="009F0123">
        <w:rPr>
          <w:color w:val="000000"/>
          <w:sz w:val="24"/>
          <w:szCs w:val="24"/>
        </w:rPr>
        <w:t xml:space="preserve">L. 1977. Feeding habits. </w:t>
      </w:r>
      <w:r w:rsidRPr="009F0123">
        <w:rPr>
          <w:i/>
          <w:iCs/>
          <w:color w:val="000000"/>
          <w:sz w:val="24"/>
          <w:szCs w:val="24"/>
        </w:rPr>
        <w:t>In:</w:t>
      </w:r>
      <w:r w:rsidRPr="009F0123">
        <w:rPr>
          <w:color w:val="000000"/>
          <w:sz w:val="24"/>
          <w:szCs w:val="24"/>
        </w:rPr>
        <w:t xml:space="preserve"> </w:t>
      </w:r>
      <w:r w:rsidR="00CC0ABE" w:rsidRPr="009F0123">
        <w:rPr>
          <w:color w:val="000000"/>
          <w:sz w:val="24"/>
          <w:szCs w:val="24"/>
        </w:rPr>
        <w:t xml:space="preserve">R. J. </w:t>
      </w:r>
      <w:r w:rsidRPr="009F0123">
        <w:rPr>
          <w:color w:val="000000"/>
          <w:sz w:val="24"/>
          <w:szCs w:val="24"/>
        </w:rPr>
        <w:t xml:space="preserve">Baker, </w:t>
      </w:r>
      <w:r w:rsidR="00CC0ABE" w:rsidRPr="009F0123">
        <w:rPr>
          <w:color w:val="000000"/>
          <w:sz w:val="24"/>
          <w:szCs w:val="24"/>
        </w:rPr>
        <w:t xml:space="preserve">J. K. </w:t>
      </w:r>
      <w:r w:rsidRPr="009F0123">
        <w:rPr>
          <w:color w:val="000000"/>
          <w:sz w:val="24"/>
          <w:szCs w:val="24"/>
        </w:rPr>
        <w:t xml:space="preserve">Jones </w:t>
      </w:r>
      <w:r w:rsidR="00CC0ABE" w:rsidRPr="009F0123">
        <w:rPr>
          <w:color w:val="000000"/>
          <w:sz w:val="24"/>
          <w:szCs w:val="24"/>
        </w:rPr>
        <w:t xml:space="preserve">and D. C. </w:t>
      </w:r>
      <w:r w:rsidRPr="009F0123">
        <w:rPr>
          <w:color w:val="000000"/>
          <w:sz w:val="24"/>
          <w:szCs w:val="24"/>
        </w:rPr>
        <w:t xml:space="preserve">Carter (Eds). Biology of bats of the new world family </w:t>
      </w:r>
      <w:r w:rsidR="00CC0ABE" w:rsidRPr="009F0123">
        <w:rPr>
          <w:color w:val="000000"/>
          <w:sz w:val="24"/>
          <w:szCs w:val="24"/>
        </w:rPr>
        <w:t>P</w:t>
      </w:r>
      <w:r w:rsidRPr="009F0123">
        <w:rPr>
          <w:color w:val="000000"/>
          <w:sz w:val="24"/>
          <w:szCs w:val="24"/>
        </w:rPr>
        <w:t>hyllostomidae. Part ii. The Museum, Texas Tech Universit</w:t>
      </w:r>
      <w:r w:rsidR="00CC0ABE" w:rsidRPr="009F0123">
        <w:rPr>
          <w:color w:val="000000"/>
          <w:sz w:val="24"/>
          <w:szCs w:val="24"/>
        </w:rPr>
        <w:t>y</w:t>
      </w:r>
      <w:r w:rsidRPr="009F0123">
        <w:rPr>
          <w:color w:val="000000"/>
          <w:sz w:val="24"/>
          <w:szCs w:val="24"/>
        </w:rPr>
        <w:t xml:space="preserve"> press.</w:t>
      </w:r>
    </w:p>
    <w:p w14:paraId="0000028D" w14:textId="4147CA9B" w:rsidR="00A2515D" w:rsidRPr="009F0123" w:rsidRDefault="002F0901" w:rsidP="00CC0ABE">
      <w:pPr>
        <w:pBdr>
          <w:top w:val="nil"/>
          <w:left w:val="nil"/>
          <w:bottom w:val="nil"/>
          <w:right w:val="nil"/>
          <w:between w:val="nil"/>
        </w:pBdr>
        <w:spacing w:line="269" w:lineRule="auto"/>
        <w:ind w:left="284" w:right="-41" w:hanging="284"/>
        <w:jc w:val="both"/>
        <w:rPr>
          <w:color w:val="000000"/>
          <w:sz w:val="24"/>
          <w:szCs w:val="24"/>
        </w:rPr>
      </w:pPr>
      <w:r w:rsidRPr="009F0123">
        <w:rPr>
          <w:color w:val="000000"/>
          <w:sz w:val="24"/>
          <w:szCs w:val="24"/>
        </w:rPr>
        <w:t>Gardner</w:t>
      </w:r>
      <w:r w:rsidR="00CC0ABE" w:rsidRPr="009F0123">
        <w:rPr>
          <w:color w:val="000000"/>
          <w:sz w:val="24"/>
          <w:szCs w:val="24"/>
        </w:rPr>
        <w:t>,</w:t>
      </w:r>
      <w:r w:rsidRPr="009F0123">
        <w:rPr>
          <w:color w:val="000000"/>
          <w:sz w:val="24"/>
          <w:szCs w:val="24"/>
        </w:rPr>
        <w:t xml:space="preserve"> A</w:t>
      </w:r>
      <w:r w:rsidR="00CC0ABE" w:rsidRPr="009F0123">
        <w:rPr>
          <w:color w:val="000000"/>
          <w:sz w:val="24"/>
          <w:szCs w:val="24"/>
        </w:rPr>
        <w:t xml:space="preserve">. </w:t>
      </w:r>
      <w:r w:rsidRPr="009F0123">
        <w:rPr>
          <w:color w:val="000000"/>
          <w:sz w:val="24"/>
          <w:szCs w:val="24"/>
        </w:rPr>
        <w:t xml:space="preserve">L. 2008. Mammals of </w:t>
      </w:r>
      <w:r w:rsidR="00CC0ABE" w:rsidRPr="009F0123">
        <w:rPr>
          <w:color w:val="000000"/>
          <w:sz w:val="24"/>
          <w:szCs w:val="24"/>
        </w:rPr>
        <w:t>S</w:t>
      </w:r>
      <w:r w:rsidRPr="009F0123">
        <w:rPr>
          <w:color w:val="000000"/>
          <w:sz w:val="24"/>
          <w:szCs w:val="24"/>
        </w:rPr>
        <w:t xml:space="preserve">outh </w:t>
      </w:r>
      <w:r w:rsidR="00CC0ABE" w:rsidRPr="009F0123">
        <w:rPr>
          <w:color w:val="000000"/>
          <w:sz w:val="24"/>
          <w:szCs w:val="24"/>
        </w:rPr>
        <w:t>A</w:t>
      </w:r>
      <w:r w:rsidRPr="009F0123">
        <w:rPr>
          <w:color w:val="000000"/>
          <w:sz w:val="24"/>
          <w:szCs w:val="24"/>
        </w:rPr>
        <w:t xml:space="preserve">merica, volume 1: Marsupials, </w:t>
      </w:r>
      <w:r w:rsidR="00CC0ABE" w:rsidRPr="009F0123">
        <w:rPr>
          <w:color w:val="000000"/>
          <w:sz w:val="24"/>
          <w:szCs w:val="24"/>
        </w:rPr>
        <w:t>X</w:t>
      </w:r>
      <w:r w:rsidRPr="009F0123">
        <w:rPr>
          <w:color w:val="000000"/>
          <w:sz w:val="24"/>
          <w:szCs w:val="24"/>
        </w:rPr>
        <w:t xml:space="preserve">enarthrans, </w:t>
      </w:r>
      <w:r w:rsidR="00CC0ABE" w:rsidRPr="009F0123">
        <w:rPr>
          <w:color w:val="000000"/>
          <w:sz w:val="24"/>
          <w:szCs w:val="24"/>
        </w:rPr>
        <w:t>S</w:t>
      </w:r>
      <w:r w:rsidRPr="009F0123">
        <w:rPr>
          <w:color w:val="000000"/>
          <w:sz w:val="24"/>
          <w:szCs w:val="24"/>
        </w:rPr>
        <w:t xml:space="preserve">hrews, and </w:t>
      </w:r>
      <w:r w:rsidR="00CC0ABE" w:rsidRPr="009F0123">
        <w:rPr>
          <w:color w:val="000000"/>
          <w:sz w:val="24"/>
          <w:szCs w:val="24"/>
        </w:rPr>
        <w:t>B</w:t>
      </w:r>
      <w:r w:rsidRPr="009F0123">
        <w:rPr>
          <w:color w:val="000000"/>
          <w:sz w:val="24"/>
          <w:szCs w:val="24"/>
        </w:rPr>
        <w:t>ats.</w:t>
      </w:r>
      <w:r w:rsidR="00CC0ABE" w:rsidRPr="009F0123">
        <w:rPr>
          <w:color w:val="000000"/>
          <w:sz w:val="24"/>
          <w:szCs w:val="24"/>
        </w:rPr>
        <w:t xml:space="preserve"> </w:t>
      </w:r>
      <w:r w:rsidRPr="009F0123">
        <w:rPr>
          <w:color w:val="000000"/>
          <w:sz w:val="24"/>
          <w:szCs w:val="24"/>
        </w:rPr>
        <w:t>University of Chicago Press.</w:t>
      </w:r>
    </w:p>
    <w:p w14:paraId="0000028E" w14:textId="7342086C"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t>Gastal</w:t>
      </w:r>
      <w:r w:rsidR="00185C6A" w:rsidRPr="009F0123">
        <w:rPr>
          <w:color w:val="000000"/>
          <w:sz w:val="24"/>
          <w:szCs w:val="24"/>
        </w:rPr>
        <w:t>,</w:t>
      </w:r>
      <w:r w:rsidRPr="009F0123">
        <w:rPr>
          <w:color w:val="000000"/>
          <w:sz w:val="24"/>
          <w:szCs w:val="24"/>
        </w:rPr>
        <w:t xml:space="preserve"> M</w:t>
      </w:r>
      <w:r w:rsidR="00185C6A" w:rsidRPr="009F0123">
        <w:rPr>
          <w:color w:val="000000"/>
          <w:sz w:val="24"/>
          <w:szCs w:val="24"/>
        </w:rPr>
        <w:t>.</w:t>
      </w:r>
      <w:r w:rsidRPr="009F0123">
        <w:rPr>
          <w:color w:val="000000"/>
          <w:sz w:val="24"/>
          <w:szCs w:val="24"/>
        </w:rPr>
        <w:t xml:space="preserve"> and </w:t>
      </w:r>
      <w:r w:rsidR="00185C6A" w:rsidRPr="009F0123">
        <w:rPr>
          <w:color w:val="000000"/>
          <w:sz w:val="24"/>
          <w:szCs w:val="24"/>
        </w:rPr>
        <w:t xml:space="preserve">M. A. </w:t>
      </w:r>
      <w:r w:rsidRPr="009F0123">
        <w:rPr>
          <w:color w:val="000000"/>
          <w:sz w:val="24"/>
          <w:szCs w:val="24"/>
        </w:rPr>
        <w:t xml:space="preserve">Bizerril. 1999. Ground foraging and seed dispersal of a gallery forest tree by the fruit- eating bat </w:t>
      </w:r>
      <w:r w:rsidR="00185C6A" w:rsidRPr="009F0123">
        <w:rPr>
          <w:i/>
          <w:iCs/>
          <w:color w:val="000000"/>
          <w:sz w:val="24"/>
          <w:szCs w:val="24"/>
        </w:rPr>
        <w:t>A</w:t>
      </w:r>
      <w:r w:rsidRPr="009F0123">
        <w:rPr>
          <w:i/>
          <w:iCs/>
          <w:color w:val="000000"/>
          <w:sz w:val="24"/>
          <w:szCs w:val="24"/>
        </w:rPr>
        <w:t>rtibeus lituratus</w:t>
      </w:r>
      <w:r w:rsidRPr="009F0123">
        <w:rPr>
          <w:color w:val="000000"/>
          <w:sz w:val="24"/>
          <w:szCs w:val="24"/>
        </w:rPr>
        <w:t xml:space="preserve">. Mammalia (Paris) </w:t>
      </w:r>
      <w:r w:rsidRPr="009F0123">
        <w:rPr>
          <w:rFonts w:eastAsia="Georgia" w:cs="Georgia"/>
          <w:color w:val="000000"/>
          <w:sz w:val="24"/>
          <w:szCs w:val="24"/>
        </w:rPr>
        <w:t>63</w:t>
      </w:r>
      <w:r w:rsidRPr="009F0123">
        <w:rPr>
          <w:color w:val="000000"/>
          <w:sz w:val="24"/>
          <w:szCs w:val="24"/>
        </w:rPr>
        <w:t>: 108–</w:t>
      </w:r>
      <w:r w:rsidR="00185C6A" w:rsidRPr="009F0123">
        <w:rPr>
          <w:color w:val="000000"/>
          <w:sz w:val="24"/>
          <w:szCs w:val="24"/>
        </w:rPr>
        <w:t>1</w:t>
      </w:r>
      <w:r w:rsidRPr="009F0123">
        <w:rPr>
          <w:color w:val="000000"/>
          <w:sz w:val="24"/>
          <w:szCs w:val="24"/>
        </w:rPr>
        <w:t>12.</w:t>
      </w:r>
    </w:p>
    <w:p w14:paraId="0000028F" w14:textId="3A77378C" w:rsidR="00A2515D" w:rsidRPr="009F0123" w:rsidRDefault="003627EC" w:rsidP="0004761C">
      <w:pPr>
        <w:pBdr>
          <w:top w:val="nil"/>
          <w:left w:val="nil"/>
          <w:bottom w:val="nil"/>
          <w:right w:val="nil"/>
          <w:between w:val="nil"/>
        </w:pBdr>
        <w:spacing w:line="269" w:lineRule="auto"/>
        <w:ind w:right="-41"/>
        <w:jc w:val="both"/>
        <w:rPr>
          <w:color w:val="000000"/>
          <w:sz w:val="24"/>
          <w:szCs w:val="24"/>
        </w:rPr>
      </w:pPr>
      <w:r w:rsidRPr="009F0123">
        <w:rPr>
          <w:color w:val="000000"/>
          <w:sz w:val="24"/>
          <w:szCs w:val="24"/>
        </w:rPr>
        <w:t>Geiselman</w:t>
      </w:r>
      <w:r w:rsidR="00185C6A" w:rsidRPr="009F0123">
        <w:rPr>
          <w:color w:val="000000"/>
          <w:sz w:val="24"/>
          <w:szCs w:val="24"/>
        </w:rPr>
        <w:t>,</w:t>
      </w:r>
      <w:r w:rsidRPr="009F0123">
        <w:rPr>
          <w:color w:val="000000"/>
          <w:sz w:val="24"/>
          <w:szCs w:val="24"/>
        </w:rPr>
        <w:t xml:space="preserve"> C</w:t>
      </w:r>
      <w:r w:rsidR="00185C6A" w:rsidRPr="009F0123">
        <w:rPr>
          <w:color w:val="000000"/>
          <w:sz w:val="24"/>
          <w:szCs w:val="24"/>
        </w:rPr>
        <w:t>. K.</w:t>
      </w:r>
      <w:r w:rsidRPr="009F0123">
        <w:rPr>
          <w:color w:val="000000"/>
          <w:sz w:val="24"/>
          <w:szCs w:val="24"/>
        </w:rPr>
        <w:t xml:space="preserve">, </w:t>
      </w:r>
      <w:r w:rsidR="00185C6A" w:rsidRPr="009F0123">
        <w:rPr>
          <w:color w:val="000000"/>
          <w:sz w:val="24"/>
          <w:szCs w:val="24"/>
        </w:rPr>
        <w:t xml:space="preserve">S. A. </w:t>
      </w:r>
      <w:r w:rsidRPr="009F0123">
        <w:rPr>
          <w:color w:val="000000"/>
          <w:sz w:val="24"/>
          <w:szCs w:val="24"/>
        </w:rPr>
        <w:t>Mori</w:t>
      </w:r>
      <w:r w:rsidR="00185C6A" w:rsidRPr="009F0123">
        <w:rPr>
          <w:color w:val="000000"/>
          <w:sz w:val="24"/>
          <w:szCs w:val="24"/>
        </w:rPr>
        <w:t xml:space="preserve"> </w:t>
      </w:r>
      <w:r w:rsidRPr="009F0123">
        <w:rPr>
          <w:color w:val="000000"/>
          <w:sz w:val="24"/>
          <w:szCs w:val="24"/>
        </w:rPr>
        <w:t xml:space="preserve">and </w:t>
      </w:r>
      <w:r w:rsidR="00185C6A" w:rsidRPr="009F0123">
        <w:rPr>
          <w:color w:val="000000"/>
          <w:sz w:val="24"/>
          <w:szCs w:val="24"/>
        </w:rPr>
        <w:t xml:space="preserve">F. </w:t>
      </w:r>
      <w:r w:rsidRPr="009F0123">
        <w:rPr>
          <w:color w:val="000000"/>
          <w:sz w:val="24"/>
          <w:szCs w:val="24"/>
        </w:rPr>
        <w:t>Blanchard. 2004. Database of neotropical bat</w:t>
      </w:r>
      <w:r w:rsidR="00185C6A" w:rsidRPr="009F0123">
        <w:rPr>
          <w:color w:val="000000"/>
          <w:sz w:val="24"/>
          <w:szCs w:val="24"/>
        </w:rPr>
        <w:t>/</w:t>
      </w:r>
      <w:r w:rsidRPr="009F0123">
        <w:rPr>
          <w:color w:val="000000"/>
          <w:sz w:val="24"/>
          <w:szCs w:val="24"/>
        </w:rPr>
        <w:t>plant interactions.</w:t>
      </w:r>
      <w:r w:rsidR="00185C6A" w:rsidRPr="009F0123">
        <w:rPr>
          <w:color w:val="000000"/>
          <w:sz w:val="24"/>
          <w:szCs w:val="24"/>
        </w:rPr>
        <w:t xml:space="preserve"> h</w:t>
      </w:r>
      <w:r w:rsidRPr="009F0123">
        <w:rPr>
          <w:color w:val="000000"/>
          <w:sz w:val="24"/>
          <w:szCs w:val="24"/>
        </w:rPr>
        <w:t>ttp://www.nybg.org/botany/tlobova/mori/batsplants/database/</w:t>
      </w:r>
      <w:r w:rsidR="00185C6A" w:rsidRPr="009F0123">
        <w:rPr>
          <w:color w:val="000000"/>
          <w:sz w:val="24"/>
          <w:szCs w:val="24"/>
        </w:rPr>
        <w:t>.</w:t>
      </w:r>
    </w:p>
    <w:p w14:paraId="00000290" w14:textId="407672BA"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t>Genrich</w:t>
      </w:r>
      <w:r w:rsidR="00185C6A" w:rsidRPr="009F0123">
        <w:rPr>
          <w:color w:val="000000"/>
          <w:sz w:val="24"/>
          <w:szCs w:val="24"/>
        </w:rPr>
        <w:t>,</w:t>
      </w:r>
      <w:r w:rsidRPr="009F0123">
        <w:rPr>
          <w:color w:val="000000"/>
          <w:sz w:val="24"/>
          <w:szCs w:val="24"/>
        </w:rPr>
        <w:t xml:space="preserve"> C</w:t>
      </w:r>
      <w:r w:rsidR="00185C6A" w:rsidRPr="009F0123">
        <w:rPr>
          <w:color w:val="000000"/>
          <w:sz w:val="24"/>
          <w:szCs w:val="24"/>
        </w:rPr>
        <w:t xml:space="preserve">. </w:t>
      </w:r>
      <w:r w:rsidRPr="009F0123">
        <w:rPr>
          <w:color w:val="000000"/>
          <w:sz w:val="24"/>
          <w:szCs w:val="24"/>
        </w:rPr>
        <w:t>M</w:t>
      </w:r>
      <w:r w:rsidR="00185C6A" w:rsidRPr="009F0123">
        <w:rPr>
          <w:color w:val="000000"/>
          <w:sz w:val="24"/>
          <w:szCs w:val="24"/>
        </w:rPr>
        <w:t>.</w:t>
      </w:r>
      <w:r w:rsidRPr="009F0123">
        <w:rPr>
          <w:color w:val="000000"/>
          <w:sz w:val="24"/>
          <w:szCs w:val="24"/>
        </w:rPr>
        <w:t xml:space="preserve">, </w:t>
      </w:r>
      <w:r w:rsidR="00185C6A" w:rsidRPr="009F0123">
        <w:rPr>
          <w:color w:val="000000"/>
          <w:sz w:val="24"/>
          <w:szCs w:val="24"/>
        </w:rPr>
        <w:t xml:space="preserve">M. A. R. </w:t>
      </w:r>
      <w:r w:rsidRPr="009F0123">
        <w:rPr>
          <w:color w:val="000000"/>
          <w:sz w:val="24"/>
          <w:szCs w:val="24"/>
        </w:rPr>
        <w:t>Mello</w:t>
      </w:r>
      <w:r w:rsidR="00185C6A" w:rsidRPr="009F0123">
        <w:rPr>
          <w:color w:val="000000"/>
          <w:sz w:val="24"/>
          <w:szCs w:val="24"/>
        </w:rPr>
        <w:t xml:space="preserve">, F. A. O. </w:t>
      </w:r>
      <w:r w:rsidRPr="009F0123">
        <w:rPr>
          <w:color w:val="000000"/>
          <w:sz w:val="24"/>
          <w:szCs w:val="24"/>
        </w:rPr>
        <w:t>Silveira</w:t>
      </w:r>
      <w:r w:rsidR="00185C6A" w:rsidRPr="009F0123">
        <w:rPr>
          <w:color w:val="000000"/>
          <w:sz w:val="24"/>
          <w:szCs w:val="24"/>
        </w:rPr>
        <w:t xml:space="preserve">, J. L. Bronstein and A. P. Paglia. </w:t>
      </w:r>
      <w:r w:rsidRPr="009F0123">
        <w:rPr>
          <w:color w:val="000000"/>
          <w:sz w:val="24"/>
          <w:szCs w:val="24"/>
        </w:rPr>
        <w:t xml:space="preserve">2017. Duality of interaction outcomes in a plant–frugivore multilayer network. Oikos </w:t>
      </w:r>
      <w:r w:rsidRPr="009F0123">
        <w:rPr>
          <w:rFonts w:eastAsia="Georgia" w:cs="Georgia"/>
          <w:color w:val="000000"/>
          <w:sz w:val="24"/>
          <w:szCs w:val="24"/>
        </w:rPr>
        <w:t>126</w:t>
      </w:r>
      <w:r w:rsidRPr="009F0123">
        <w:rPr>
          <w:color w:val="000000"/>
          <w:sz w:val="24"/>
          <w:szCs w:val="24"/>
        </w:rPr>
        <w:t>: 361–</w:t>
      </w:r>
      <w:r w:rsidR="00185C6A" w:rsidRPr="009F0123">
        <w:rPr>
          <w:color w:val="000000"/>
          <w:sz w:val="24"/>
          <w:szCs w:val="24"/>
        </w:rPr>
        <w:t>36</w:t>
      </w:r>
      <w:r w:rsidRPr="009F0123">
        <w:rPr>
          <w:color w:val="000000"/>
          <w:sz w:val="24"/>
          <w:szCs w:val="24"/>
        </w:rPr>
        <w:t>8.</w:t>
      </w:r>
    </w:p>
    <w:p w14:paraId="00000292" w14:textId="43307A8C" w:rsidR="00A2515D" w:rsidRPr="009F0123" w:rsidRDefault="002F0901" w:rsidP="00185C6A">
      <w:pPr>
        <w:pBdr>
          <w:top w:val="nil"/>
          <w:left w:val="nil"/>
          <w:bottom w:val="nil"/>
          <w:right w:val="nil"/>
          <w:between w:val="nil"/>
        </w:pBdr>
        <w:spacing w:line="269" w:lineRule="auto"/>
        <w:ind w:left="284" w:right="-41" w:hanging="284"/>
        <w:jc w:val="both"/>
        <w:rPr>
          <w:sz w:val="24"/>
          <w:szCs w:val="24"/>
        </w:rPr>
      </w:pPr>
      <w:r w:rsidRPr="009F0123">
        <w:rPr>
          <w:color w:val="000000"/>
          <w:sz w:val="24"/>
          <w:szCs w:val="24"/>
        </w:rPr>
        <w:t>Giannini</w:t>
      </w:r>
      <w:r w:rsidR="00185C6A" w:rsidRPr="009F0123">
        <w:rPr>
          <w:color w:val="000000"/>
          <w:sz w:val="24"/>
          <w:szCs w:val="24"/>
        </w:rPr>
        <w:t>,</w:t>
      </w:r>
      <w:r w:rsidRPr="009F0123">
        <w:rPr>
          <w:color w:val="000000"/>
          <w:sz w:val="24"/>
          <w:szCs w:val="24"/>
        </w:rPr>
        <w:t xml:space="preserve"> N</w:t>
      </w:r>
      <w:r w:rsidR="00185C6A" w:rsidRPr="009F0123">
        <w:rPr>
          <w:color w:val="000000"/>
          <w:sz w:val="24"/>
          <w:szCs w:val="24"/>
        </w:rPr>
        <w:t xml:space="preserve">. </w:t>
      </w:r>
      <w:r w:rsidRPr="009F0123">
        <w:rPr>
          <w:color w:val="000000"/>
          <w:sz w:val="24"/>
          <w:szCs w:val="24"/>
        </w:rPr>
        <w:t xml:space="preserve">P. 1999. Selection of diet and elevation by sympatric species of </w:t>
      </w:r>
      <w:r w:rsidR="00185C6A" w:rsidRPr="009F0123">
        <w:rPr>
          <w:i/>
          <w:iCs/>
          <w:color w:val="000000"/>
          <w:sz w:val="24"/>
          <w:szCs w:val="24"/>
        </w:rPr>
        <w:t>S</w:t>
      </w:r>
      <w:r w:rsidRPr="009F0123">
        <w:rPr>
          <w:i/>
          <w:iCs/>
          <w:color w:val="000000"/>
          <w:sz w:val="24"/>
          <w:szCs w:val="24"/>
        </w:rPr>
        <w:t>turnira</w:t>
      </w:r>
      <w:r w:rsidRPr="009F0123">
        <w:rPr>
          <w:color w:val="000000"/>
          <w:sz w:val="24"/>
          <w:szCs w:val="24"/>
        </w:rPr>
        <w:t xml:space="preserve"> in an </w:t>
      </w:r>
      <w:r w:rsidR="00185C6A" w:rsidRPr="009F0123">
        <w:rPr>
          <w:color w:val="000000"/>
          <w:sz w:val="24"/>
          <w:szCs w:val="24"/>
        </w:rPr>
        <w:t>Andean</w:t>
      </w:r>
      <w:r w:rsidRPr="009F0123">
        <w:rPr>
          <w:color w:val="000000"/>
          <w:sz w:val="24"/>
          <w:szCs w:val="24"/>
        </w:rPr>
        <w:t xml:space="preserve"> </w:t>
      </w:r>
      <w:r w:rsidR="00185C6A" w:rsidRPr="009F0123">
        <w:rPr>
          <w:color w:val="000000"/>
          <w:sz w:val="24"/>
          <w:szCs w:val="24"/>
        </w:rPr>
        <w:t>R</w:t>
      </w:r>
      <w:r w:rsidRPr="009F0123">
        <w:rPr>
          <w:color w:val="000000"/>
          <w:sz w:val="24"/>
          <w:szCs w:val="24"/>
        </w:rPr>
        <w:t>ainforest.</w:t>
      </w:r>
      <w:r w:rsidR="00185C6A" w:rsidRPr="009F0123">
        <w:rPr>
          <w:color w:val="000000"/>
          <w:sz w:val="24"/>
          <w:szCs w:val="24"/>
        </w:rPr>
        <w:t xml:space="preserve"> </w:t>
      </w:r>
      <w:r w:rsidRPr="009F0123">
        <w:rPr>
          <w:sz w:val="24"/>
          <w:szCs w:val="24"/>
        </w:rPr>
        <w:t xml:space="preserve">Journal of Mammalogy </w:t>
      </w:r>
      <w:r w:rsidRPr="009F0123">
        <w:rPr>
          <w:rFonts w:eastAsia="Georgia" w:cs="Georgia"/>
          <w:sz w:val="24"/>
          <w:szCs w:val="24"/>
        </w:rPr>
        <w:t>80</w:t>
      </w:r>
      <w:r w:rsidRPr="009F0123">
        <w:rPr>
          <w:sz w:val="24"/>
          <w:szCs w:val="24"/>
        </w:rPr>
        <w:t>: 1186–</w:t>
      </w:r>
      <w:r w:rsidR="00185C6A" w:rsidRPr="009F0123">
        <w:rPr>
          <w:sz w:val="24"/>
          <w:szCs w:val="24"/>
        </w:rPr>
        <w:t>11</w:t>
      </w:r>
      <w:r w:rsidRPr="009F0123">
        <w:rPr>
          <w:sz w:val="24"/>
          <w:szCs w:val="24"/>
        </w:rPr>
        <w:t>95.</w:t>
      </w:r>
    </w:p>
    <w:p w14:paraId="00000294" w14:textId="043E146E" w:rsidR="00A2515D" w:rsidRPr="009F0123" w:rsidRDefault="00185C6A" w:rsidP="00185C6A">
      <w:pPr>
        <w:pBdr>
          <w:top w:val="nil"/>
          <w:left w:val="nil"/>
          <w:bottom w:val="nil"/>
          <w:right w:val="nil"/>
          <w:between w:val="nil"/>
        </w:pBdr>
        <w:spacing w:before="29"/>
        <w:ind w:left="284" w:right="-41" w:hanging="284"/>
        <w:jc w:val="both"/>
        <w:rPr>
          <w:sz w:val="24"/>
          <w:szCs w:val="24"/>
        </w:rPr>
      </w:pPr>
      <w:r w:rsidRPr="009F0123">
        <w:rPr>
          <w:color w:val="000000"/>
          <w:sz w:val="24"/>
          <w:szCs w:val="24"/>
        </w:rPr>
        <w:t xml:space="preserve">Giannini, N. P. </w:t>
      </w:r>
      <w:r w:rsidR="002F0901" w:rsidRPr="009F0123">
        <w:rPr>
          <w:color w:val="000000"/>
          <w:sz w:val="24"/>
          <w:szCs w:val="24"/>
        </w:rPr>
        <w:t xml:space="preserve">and </w:t>
      </w:r>
      <w:r w:rsidRPr="009F0123">
        <w:rPr>
          <w:color w:val="000000"/>
          <w:sz w:val="24"/>
          <w:szCs w:val="24"/>
        </w:rPr>
        <w:t xml:space="preserve">E. K. </w:t>
      </w:r>
      <w:r w:rsidR="002F0901" w:rsidRPr="009F0123">
        <w:rPr>
          <w:color w:val="000000"/>
          <w:sz w:val="24"/>
          <w:szCs w:val="24"/>
        </w:rPr>
        <w:t xml:space="preserve">Kalko. 2004. Trophic structure in a large assemblage of phyllostomid </w:t>
      </w:r>
      <w:r w:rsidR="002F0901" w:rsidRPr="009F0123">
        <w:rPr>
          <w:color w:val="000000"/>
          <w:sz w:val="24"/>
          <w:szCs w:val="24"/>
        </w:rPr>
        <w:lastRenderedPageBreak/>
        <w:t xml:space="preserve">bats in </w:t>
      </w:r>
      <w:r w:rsidRPr="009F0123">
        <w:rPr>
          <w:color w:val="000000"/>
          <w:sz w:val="24"/>
          <w:szCs w:val="24"/>
        </w:rPr>
        <w:t>P</w:t>
      </w:r>
      <w:r w:rsidR="002F0901" w:rsidRPr="009F0123">
        <w:rPr>
          <w:color w:val="000000"/>
          <w:sz w:val="24"/>
          <w:szCs w:val="24"/>
        </w:rPr>
        <w:t>anama.</w:t>
      </w:r>
      <w:r w:rsidRPr="009F0123">
        <w:rPr>
          <w:color w:val="000000"/>
          <w:sz w:val="24"/>
          <w:szCs w:val="24"/>
        </w:rPr>
        <w:t xml:space="preserve"> </w:t>
      </w:r>
      <w:r w:rsidR="002F0901" w:rsidRPr="009F0123">
        <w:rPr>
          <w:sz w:val="24"/>
          <w:szCs w:val="24"/>
        </w:rPr>
        <w:t xml:space="preserve">Oikos </w:t>
      </w:r>
      <w:r w:rsidR="002F0901" w:rsidRPr="009F0123">
        <w:rPr>
          <w:rFonts w:eastAsia="Georgia" w:cs="Georgia"/>
          <w:sz w:val="24"/>
          <w:szCs w:val="24"/>
        </w:rPr>
        <w:t>105</w:t>
      </w:r>
      <w:r w:rsidR="002F0901" w:rsidRPr="009F0123">
        <w:rPr>
          <w:sz w:val="24"/>
          <w:szCs w:val="24"/>
        </w:rPr>
        <w:t>: 209–</w:t>
      </w:r>
      <w:r w:rsidRPr="009F0123">
        <w:rPr>
          <w:sz w:val="24"/>
          <w:szCs w:val="24"/>
        </w:rPr>
        <w:t>2</w:t>
      </w:r>
      <w:r w:rsidR="002F0901" w:rsidRPr="009F0123">
        <w:rPr>
          <w:sz w:val="24"/>
          <w:szCs w:val="24"/>
        </w:rPr>
        <w:t>20.</w:t>
      </w:r>
    </w:p>
    <w:p w14:paraId="00000295" w14:textId="73F56488"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t>Gibbs</w:t>
      </w:r>
      <w:r w:rsidR="00214ADC" w:rsidRPr="009F0123">
        <w:rPr>
          <w:color w:val="000000"/>
          <w:sz w:val="24"/>
          <w:szCs w:val="24"/>
        </w:rPr>
        <w:t>,</w:t>
      </w:r>
      <w:r w:rsidRPr="009F0123">
        <w:rPr>
          <w:color w:val="000000"/>
          <w:sz w:val="24"/>
          <w:szCs w:val="24"/>
        </w:rPr>
        <w:t xml:space="preserve"> P</w:t>
      </w:r>
      <w:r w:rsidR="00214ADC" w:rsidRPr="009F0123">
        <w:rPr>
          <w:color w:val="000000"/>
          <w:sz w:val="24"/>
          <w:szCs w:val="24"/>
        </w:rPr>
        <w:t>.</w:t>
      </w:r>
      <w:r w:rsidRPr="009F0123">
        <w:rPr>
          <w:color w:val="000000"/>
          <w:sz w:val="24"/>
          <w:szCs w:val="24"/>
        </w:rPr>
        <w:t>E</w:t>
      </w:r>
      <w:r w:rsidR="00214ADC" w:rsidRPr="009F0123">
        <w:rPr>
          <w:color w:val="000000"/>
          <w:sz w:val="24"/>
          <w:szCs w:val="24"/>
        </w:rPr>
        <w:t>.</w:t>
      </w:r>
      <w:r w:rsidRPr="009F0123">
        <w:rPr>
          <w:color w:val="000000"/>
          <w:sz w:val="24"/>
          <w:szCs w:val="24"/>
        </w:rPr>
        <w:t xml:space="preserve">, </w:t>
      </w:r>
      <w:r w:rsidR="00214ADC" w:rsidRPr="009F0123">
        <w:rPr>
          <w:color w:val="000000"/>
          <w:sz w:val="24"/>
          <w:szCs w:val="24"/>
        </w:rPr>
        <w:t xml:space="preserve">P. E. </w:t>
      </w:r>
      <w:r w:rsidRPr="009F0123">
        <w:rPr>
          <w:color w:val="000000"/>
          <w:sz w:val="24"/>
          <w:szCs w:val="24"/>
        </w:rPr>
        <w:t xml:space="preserve">Oliveira and </w:t>
      </w:r>
      <w:r w:rsidR="00214ADC" w:rsidRPr="009F0123">
        <w:rPr>
          <w:color w:val="000000"/>
          <w:sz w:val="24"/>
          <w:szCs w:val="24"/>
        </w:rPr>
        <w:t xml:space="preserve">M. B. </w:t>
      </w:r>
      <w:r w:rsidRPr="009F0123">
        <w:rPr>
          <w:color w:val="000000"/>
          <w:sz w:val="24"/>
          <w:szCs w:val="24"/>
        </w:rPr>
        <w:t xml:space="preserve">Bianchi. 1999. Postzygotic control of selfing in </w:t>
      </w:r>
      <w:r w:rsidR="00214ADC" w:rsidRPr="009F0123">
        <w:rPr>
          <w:i/>
          <w:iCs/>
          <w:color w:val="000000"/>
          <w:sz w:val="24"/>
          <w:szCs w:val="24"/>
        </w:rPr>
        <w:t>H</w:t>
      </w:r>
      <w:r w:rsidRPr="009F0123">
        <w:rPr>
          <w:i/>
          <w:iCs/>
          <w:color w:val="000000"/>
          <w:sz w:val="24"/>
          <w:szCs w:val="24"/>
        </w:rPr>
        <w:t>ymenaea stigonocarpa</w:t>
      </w:r>
      <w:r w:rsidRPr="009F0123">
        <w:rPr>
          <w:color w:val="000000"/>
          <w:sz w:val="24"/>
          <w:szCs w:val="24"/>
        </w:rPr>
        <w:t xml:space="preserve"> (</w:t>
      </w:r>
      <w:r w:rsidR="00214ADC" w:rsidRPr="009F0123">
        <w:rPr>
          <w:color w:val="000000"/>
          <w:sz w:val="24"/>
          <w:szCs w:val="24"/>
        </w:rPr>
        <w:t>L</w:t>
      </w:r>
      <w:r w:rsidRPr="009F0123">
        <w:rPr>
          <w:color w:val="000000"/>
          <w:sz w:val="24"/>
          <w:szCs w:val="24"/>
        </w:rPr>
        <w:t>eguminosae-</w:t>
      </w:r>
      <w:r w:rsidR="00214ADC" w:rsidRPr="009F0123">
        <w:rPr>
          <w:color w:val="000000"/>
          <w:sz w:val="24"/>
          <w:szCs w:val="24"/>
        </w:rPr>
        <w:t>C</w:t>
      </w:r>
      <w:r w:rsidRPr="009F0123">
        <w:rPr>
          <w:color w:val="000000"/>
          <w:sz w:val="24"/>
          <w:szCs w:val="24"/>
        </w:rPr>
        <w:t xml:space="preserve">aesalpinioideae), a bat-pollinated tree of the </w:t>
      </w:r>
      <w:r w:rsidR="00214ADC" w:rsidRPr="009F0123">
        <w:rPr>
          <w:color w:val="000000"/>
          <w:sz w:val="24"/>
          <w:szCs w:val="24"/>
        </w:rPr>
        <w:t>B</w:t>
      </w:r>
      <w:r w:rsidRPr="009F0123">
        <w:rPr>
          <w:color w:val="000000"/>
          <w:sz w:val="24"/>
          <w:szCs w:val="24"/>
        </w:rPr>
        <w:t xml:space="preserve">razilian </w:t>
      </w:r>
      <w:r w:rsidR="00214ADC" w:rsidRPr="009F0123">
        <w:rPr>
          <w:color w:val="000000"/>
          <w:sz w:val="24"/>
          <w:szCs w:val="24"/>
        </w:rPr>
        <w:t>C</w:t>
      </w:r>
      <w:r w:rsidRPr="009F0123">
        <w:rPr>
          <w:color w:val="000000"/>
          <w:sz w:val="24"/>
          <w:szCs w:val="24"/>
        </w:rPr>
        <w:t xml:space="preserve">errado. International Journal of Plant Sciences </w:t>
      </w:r>
      <w:r w:rsidRPr="009F0123">
        <w:rPr>
          <w:rFonts w:eastAsia="Georgia" w:cs="Georgia"/>
          <w:color w:val="000000"/>
          <w:sz w:val="24"/>
          <w:szCs w:val="24"/>
        </w:rPr>
        <w:t>160</w:t>
      </w:r>
      <w:r w:rsidRPr="009F0123">
        <w:rPr>
          <w:color w:val="000000"/>
          <w:sz w:val="24"/>
          <w:szCs w:val="24"/>
        </w:rPr>
        <w:t>: 72–</w:t>
      </w:r>
      <w:r w:rsidR="00214ADC" w:rsidRPr="009F0123">
        <w:rPr>
          <w:color w:val="000000"/>
          <w:sz w:val="24"/>
          <w:szCs w:val="24"/>
        </w:rPr>
        <w:t>7</w:t>
      </w:r>
      <w:r w:rsidRPr="009F0123">
        <w:rPr>
          <w:color w:val="000000"/>
          <w:sz w:val="24"/>
          <w:szCs w:val="24"/>
        </w:rPr>
        <w:t>8.</w:t>
      </w:r>
    </w:p>
    <w:p w14:paraId="00000296" w14:textId="6D34CF6E" w:rsidR="00A2515D" w:rsidRPr="0098216F" w:rsidRDefault="002F0901" w:rsidP="00214AD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Godı́nez-Alvarez</w:t>
      </w:r>
      <w:r w:rsidR="00214ADC" w:rsidRPr="009F0123">
        <w:rPr>
          <w:color w:val="000000"/>
          <w:sz w:val="24"/>
          <w:szCs w:val="24"/>
        </w:rPr>
        <w:t>,</w:t>
      </w:r>
      <w:r w:rsidRPr="009F0123">
        <w:rPr>
          <w:color w:val="000000"/>
          <w:sz w:val="24"/>
          <w:szCs w:val="24"/>
        </w:rPr>
        <w:t xml:space="preserve"> H</w:t>
      </w:r>
      <w:r w:rsidR="00214ADC" w:rsidRPr="009F0123">
        <w:rPr>
          <w:color w:val="000000"/>
          <w:sz w:val="24"/>
          <w:szCs w:val="24"/>
        </w:rPr>
        <w:t>.</w:t>
      </w:r>
      <w:r w:rsidRPr="009F0123">
        <w:rPr>
          <w:color w:val="000000"/>
          <w:sz w:val="24"/>
          <w:szCs w:val="24"/>
        </w:rPr>
        <w:t xml:space="preserve"> and </w:t>
      </w:r>
      <w:r w:rsidR="00214ADC" w:rsidRPr="009F0123">
        <w:rPr>
          <w:color w:val="000000"/>
          <w:sz w:val="24"/>
          <w:szCs w:val="24"/>
        </w:rPr>
        <w:t xml:space="preserve">A. </w:t>
      </w:r>
      <w:r w:rsidRPr="009F0123">
        <w:rPr>
          <w:color w:val="000000"/>
          <w:sz w:val="24"/>
          <w:szCs w:val="24"/>
        </w:rPr>
        <w:t xml:space="preserve">Valiente-Banuet. 2000. Fruit-feeding behavior of the bats </w:t>
      </w:r>
      <w:r w:rsidR="00214ADC" w:rsidRPr="009F0123">
        <w:rPr>
          <w:i/>
          <w:iCs/>
          <w:color w:val="000000"/>
          <w:sz w:val="24"/>
          <w:szCs w:val="24"/>
        </w:rPr>
        <w:t>L</w:t>
      </w:r>
      <w:r w:rsidRPr="009F0123">
        <w:rPr>
          <w:i/>
          <w:iCs/>
          <w:color w:val="000000"/>
          <w:sz w:val="24"/>
          <w:szCs w:val="24"/>
        </w:rPr>
        <w:t>eptonycteris curasoae</w:t>
      </w:r>
      <w:r w:rsidRPr="009F0123">
        <w:rPr>
          <w:color w:val="000000"/>
          <w:sz w:val="24"/>
          <w:szCs w:val="24"/>
        </w:rPr>
        <w:t xml:space="preserve"> and </w:t>
      </w:r>
      <w:r w:rsidR="00214ADC" w:rsidRPr="009F0123">
        <w:rPr>
          <w:i/>
          <w:iCs/>
          <w:color w:val="000000"/>
          <w:sz w:val="24"/>
          <w:szCs w:val="24"/>
        </w:rPr>
        <w:t>C</w:t>
      </w:r>
      <w:r w:rsidRPr="009F0123">
        <w:rPr>
          <w:i/>
          <w:iCs/>
          <w:color w:val="000000"/>
          <w:sz w:val="24"/>
          <w:szCs w:val="24"/>
        </w:rPr>
        <w:t>hoeronycteris mexicana</w:t>
      </w:r>
      <w:r w:rsidRPr="009F0123">
        <w:rPr>
          <w:color w:val="000000"/>
          <w:sz w:val="24"/>
          <w:szCs w:val="24"/>
        </w:rPr>
        <w:t xml:space="preserve"> in flight cage experiments: Consequences for dispersal of columnar cactus seeds. </w:t>
      </w:r>
      <w:r w:rsidRPr="0098216F">
        <w:rPr>
          <w:color w:val="000000"/>
          <w:sz w:val="24"/>
          <w:szCs w:val="24"/>
        </w:rPr>
        <w:t xml:space="preserve">Biotropica </w:t>
      </w:r>
      <w:r w:rsidRPr="0098216F">
        <w:rPr>
          <w:rFonts w:eastAsia="Georgia" w:cs="Georgia"/>
          <w:color w:val="000000"/>
          <w:sz w:val="24"/>
          <w:szCs w:val="24"/>
        </w:rPr>
        <w:t>32</w:t>
      </w:r>
      <w:r w:rsidRPr="0098216F">
        <w:rPr>
          <w:color w:val="000000"/>
          <w:sz w:val="24"/>
          <w:szCs w:val="24"/>
        </w:rPr>
        <w:t>: 552–</w:t>
      </w:r>
      <w:r w:rsidR="00214ADC" w:rsidRPr="0098216F">
        <w:rPr>
          <w:color w:val="000000"/>
          <w:sz w:val="24"/>
          <w:szCs w:val="24"/>
        </w:rPr>
        <w:t>55</w:t>
      </w:r>
      <w:r w:rsidRPr="0098216F">
        <w:rPr>
          <w:color w:val="000000"/>
          <w:sz w:val="24"/>
          <w:szCs w:val="24"/>
        </w:rPr>
        <w:t>6.</w:t>
      </w:r>
    </w:p>
    <w:p w14:paraId="00000297" w14:textId="1E40C7DA" w:rsidR="00A2515D" w:rsidRPr="00D85772" w:rsidRDefault="005720E0" w:rsidP="0004761C">
      <w:pPr>
        <w:pBdr>
          <w:top w:val="nil"/>
          <w:left w:val="nil"/>
          <w:bottom w:val="nil"/>
          <w:right w:val="nil"/>
          <w:between w:val="nil"/>
        </w:pBdr>
        <w:spacing w:line="266" w:lineRule="auto"/>
        <w:ind w:left="284" w:right="-41" w:hanging="284"/>
        <w:jc w:val="both"/>
        <w:rPr>
          <w:color w:val="000000"/>
          <w:sz w:val="24"/>
          <w:szCs w:val="24"/>
          <w:lang w:val="es-419"/>
          <w:rPrChange w:id="862" w:author="Guillermo Florez" w:date="2021-10-14T10:05:00Z">
            <w:rPr>
              <w:color w:val="000000"/>
              <w:sz w:val="24"/>
              <w:szCs w:val="24"/>
            </w:rPr>
          </w:rPrChange>
        </w:rPr>
      </w:pPr>
      <w:r w:rsidRPr="0098216F">
        <w:rPr>
          <w:color w:val="000000"/>
          <w:sz w:val="24"/>
          <w:szCs w:val="24"/>
        </w:rPr>
        <w:t xml:space="preserve">Godı́nez-Alvarez, H., A. Valiente-Banuet </w:t>
      </w:r>
      <w:r w:rsidR="002F0901" w:rsidRPr="0098216F">
        <w:rPr>
          <w:color w:val="000000"/>
          <w:sz w:val="24"/>
          <w:szCs w:val="24"/>
        </w:rPr>
        <w:t xml:space="preserve">and </w:t>
      </w:r>
      <w:r w:rsidRPr="0098216F">
        <w:rPr>
          <w:color w:val="000000"/>
          <w:sz w:val="24"/>
          <w:szCs w:val="24"/>
        </w:rPr>
        <w:t xml:space="preserve">A. </w:t>
      </w:r>
      <w:r w:rsidR="002F0901" w:rsidRPr="0098216F">
        <w:rPr>
          <w:color w:val="000000"/>
          <w:sz w:val="24"/>
          <w:szCs w:val="24"/>
        </w:rPr>
        <w:t xml:space="preserve">Rojas-Martı́nez. 2002. </w:t>
      </w:r>
      <w:r w:rsidR="002F0901" w:rsidRPr="009F0123">
        <w:rPr>
          <w:color w:val="000000"/>
          <w:sz w:val="24"/>
          <w:szCs w:val="24"/>
        </w:rPr>
        <w:t xml:space="preserve">The role of seed dispersers in the population dynamics of the columnar cactus </w:t>
      </w:r>
      <w:r w:rsidRPr="009F0123">
        <w:rPr>
          <w:i/>
          <w:iCs/>
          <w:color w:val="000000"/>
          <w:sz w:val="24"/>
          <w:szCs w:val="24"/>
        </w:rPr>
        <w:t>N</w:t>
      </w:r>
      <w:r w:rsidR="002F0901" w:rsidRPr="009F0123">
        <w:rPr>
          <w:i/>
          <w:iCs/>
          <w:color w:val="000000"/>
          <w:sz w:val="24"/>
          <w:szCs w:val="24"/>
        </w:rPr>
        <w:t>eobuxbaumia tetetzo</w:t>
      </w:r>
      <w:r w:rsidR="002F0901" w:rsidRPr="009F0123">
        <w:rPr>
          <w:color w:val="000000"/>
          <w:sz w:val="24"/>
          <w:szCs w:val="24"/>
        </w:rPr>
        <w:t xml:space="preserve">. </w:t>
      </w:r>
      <w:r w:rsidR="002F0901" w:rsidRPr="00D85772">
        <w:rPr>
          <w:color w:val="000000"/>
          <w:sz w:val="24"/>
          <w:szCs w:val="24"/>
          <w:lang w:val="es-419"/>
          <w:rPrChange w:id="863" w:author="Guillermo Florez" w:date="2021-10-14T10:05:00Z">
            <w:rPr>
              <w:color w:val="000000"/>
              <w:sz w:val="24"/>
              <w:szCs w:val="24"/>
            </w:rPr>
          </w:rPrChange>
        </w:rPr>
        <w:t xml:space="preserve">Ecology </w:t>
      </w:r>
      <w:r w:rsidR="002F0901" w:rsidRPr="00D85772">
        <w:rPr>
          <w:rFonts w:eastAsia="Georgia" w:cs="Georgia"/>
          <w:color w:val="000000"/>
          <w:sz w:val="24"/>
          <w:szCs w:val="24"/>
          <w:lang w:val="es-419"/>
          <w:rPrChange w:id="864" w:author="Guillermo Florez" w:date="2021-10-14T10:05:00Z">
            <w:rPr>
              <w:rFonts w:eastAsia="Georgia" w:cs="Georgia"/>
              <w:color w:val="000000"/>
              <w:sz w:val="24"/>
              <w:szCs w:val="24"/>
            </w:rPr>
          </w:rPrChange>
        </w:rPr>
        <w:t>83</w:t>
      </w:r>
      <w:r w:rsidR="002F0901" w:rsidRPr="00D85772">
        <w:rPr>
          <w:color w:val="000000"/>
          <w:sz w:val="24"/>
          <w:szCs w:val="24"/>
          <w:lang w:val="es-419"/>
          <w:rPrChange w:id="865" w:author="Guillermo Florez" w:date="2021-10-14T10:05:00Z">
            <w:rPr>
              <w:color w:val="000000"/>
              <w:sz w:val="24"/>
              <w:szCs w:val="24"/>
            </w:rPr>
          </w:rPrChange>
        </w:rPr>
        <w:t>: 2617–</w:t>
      </w:r>
      <w:r w:rsidR="00214ADC" w:rsidRPr="00D85772">
        <w:rPr>
          <w:color w:val="000000"/>
          <w:sz w:val="24"/>
          <w:szCs w:val="24"/>
          <w:lang w:val="es-419"/>
          <w:rPrChange w:id="866" w:author="Guillermo Florez" w:date="2021-10-14T10:05:00Z">
            <w:rPr>
              <w:color w:val="000000"/>
              <w:sz w:val="24"/>
              <w:szCs w:val="24"/>
            </w:rPr>
          </w:rPrChange>
        </w:rPr>
        <w:t>26</w:t>
      </w:r>
      <w:r w:rsidR="002F0901" w:rsidRPr="00D85772">
        <w:rPr>
          <w:color w:val="000000"/>
          <w:sz w:val="24"/>
          <w:szCs w:val="24"/>
          <w:lang w:val="es-419"/>
          <w:rPrChange w:id="867" w:author="Guillermo Florez" w:date="2021-10-14T10:05:00Z">
            <w:rPr>
              <w:color w:val="000000"/>
              <w:sz w:val="24"/>
              <w:szCs w:val="24"/>
            </w:rPr>
          </w:rPrChange>
        </w:rPr>
        <w:t>29.</w:t>
      </w:r>
    </w:p>
    <w:p w14:paraId="00000298" w14:textId="27DCA800"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es-419"/>
          <w:rPrChange w:id="868" w:author="Guillermo Florez" w:date="2021-10-14T10:05:00Z">
            <w:rPr>
              <w:color w:val="000000"/>
              <w:sz w:val="24"/>
              <w:szCs w:val="24"/>
            </w:rPr>
          </w:rPrChange>
        </w:rPr>
        <w:t>González-Varo</w:t>
      </w:r>
      <w:r w:rsidR="005720E0" w:rsidRPr="00D85772">
        <w:rPr>
          <w:color w:val="000000"/>
          <w:sz w:val="24"/>
          <w:szCs w:val="24"/>
          <w:lang w:val="es-419"/>
          <w:rPrChange w:id="869" w:author="Guillermo Florez" w:date="2021-10-14T10:05:00Z">
            <w:rPr>
              <w:color w:val="000000"/>
              <w:sz w:val="24"/>
              <w:szCs w:val="24"/>
            </w:rPr>
          </w:rPrChange>
        </w:rPr>
        <w:t>,</w:t>
      </w:r>
      <w:r w:rsidRPr="00D85772">
        <w:rPr>
          <w:color w:val="000000"/>
          <w:sz w:val="24"/>
          <w:szCs w:val="24"/>
          <w:lang w:val="es-419"/>
          <w:rPrChange w:id="870" w:author="Guillermo Florez" w:date="2021-10-14T10:05:00Z">
            <w:rPr>
              <w:color w:val="000000"/>
              <w:sz w:val="24"/>
              <w:szCs w:val="24"/>
            </w:rPr>
          </w:rPrChange>
        </w:rPr>
        <w:t xml:space="preserve"> J</w:t>
      </w:r>
      <w:r w:rsidR="005720E0" w:rsidRPr="00D85772">
        <w:rPr>
          <w:color w:val="000000"/>
          <w:sz w:val="24"/>
          <w:szCs w:val="24"/>
          <w:lang w:val="es-419"/>
          <w:rPrChange w:id="871" w:author="Guillermo Florez" w:date="2021-10-14T10:05:00Z">
            <w:rPr>
              <w:color w:val="000000"/>
              <w:sz w:val="24"/>
              <w:szCs w:val="24"/>
            </w:rPr>
          </w:rPrChange>
        </w:rPr>
        <w:t>.</w:t>
      </w:r>
      <w:r w:rsidR="00914F5A" w:rsidRPr="00D85772">
        <w:rPr>
          <w:color w:val="000000"/>
          <w:sz w:val="24"/>
          <w:szCs w:val="24"/>
          <w:lang w:val="es-419"/>
          <w:rPrChange w:id="872" w:author="Guillermo Florez" w:date="2021-10-14T10:05:00Z">
            <w:rPr>
              <w:color w:val="000000"/>
              <w:sz w:val="24"/>
              <w:szCs w:val="24"/>
            </w:rPr>
          </w:rPrChange>
        </w:rPr>
        <w:t xml:space="preserve"> </w:t>
      </w:r>
      <w:r w:rsidRPr="00D85772">
        <w:rPr>
          <w:color w:val="000000"/>
          <w:sz w:val="24"/>
          <w:szCs w:val="24"/>
          <w:lang w:val="es-419"/>
          <w:rPrChange w:id="873" w:author="Guillermo Florez" w:date="2021-10-14T10:05:00Z">
            <w:rPr>
              <w:color w:val="000000"/>
              <w:sz w:val="24"/>
              <w:szCs w:val="24"/>
            </w:rPr>
          </w:rPrChange>
        </w:rPr>
        <w:t>P</w:t>
      </w:r>
      <w:r w:rsidR="005720E0" w:rsidRPr="00D85772">
        <w:rPr>
          <w:color w:val="000000"/>
          <w:sz w:val="24"/>
          <w:szCs w:val="24"/>
          <w:lang w:val="es-419"/>
          <w:rPrChange w:id="874" w:author="Guillermo Florez" w:date="2021-10-14T10:05:00Z">
            <w:rPr>
              <w:color w:val="000000"/>
              <w:sz w:val="24"/>
              <w:szCs w:val="24"/>
            </w:rPr>
          </w:rPrChange>
        </w:rPr>
        <w:t>.</w:t>
      </w:r>
      <w:r w:rsidRPr="00D85772">
        <w:rPr>
          <w:color w:val="000000"/>
          <w:sz w:val="24"/>
          <w:szCs w:val="24"/>
          <w:lang w:val="es-419"/>
          <w:rPrChange w:id="875" w:author="Guillermo Florez" w:date="2021-10-14T10:05:00Z">
            <w:rPr>
              <w:color w:val="000000"/>
              <w:sz w:val="24"/>
              <w:szCs w:val="24"/>
            </w:rPr>
          </w:rPrChange>
        </w:rPr>
        <w:t xml:space="preserve">, </w:t>
      </w:r>
      <w:r w:rsidR="005720E0" w:rsidRPr="00D85772">
        <w:rPr>
          <w:color w:val="000000"/>
          <w:sz w:val="24"/>
          <w:szCs w:val="24"/>
          <w:lang w:val="es-419"/>
          <w:rPrChange w:id="876" w:author="Guillermo Florez" w:date="2021-10-14T10:05:00Z">
            <w:rPr>
              <w:color w:val="000000"/>
              <w:sz w:val="24"/>
              <w:szCs w:val="24"/>
            </w:rPr>
          </w:rPrChange>
        </w:rPr>
        <w:t xml:space="preserve">J. M. </w:t>
      </w:r>
      <w:r w:rsidRPr="00D85772">
        <w:rPr>
          <w:color w:val="000000"/>
          <w:sz w:val="24"/>
          <w:szCs w:val="24"/>
          <w:lang w:val="es-419"/>
          <w:rPrChange w:id="877" w:author="Guillermo Florez" w:date="2021-10-14T10:05:00Z">
            <w:rPr>
              <w:color w:val="000000"/>
              <w:sz w:val="24"/>
              <w:szCs w:val="24"/>
            </w:rPr>
          </w:rPrChange>
        </w:rPr>
        <w:t xml:space="preserve">Arroyo and </w:t>
      </w:r>
      <w:r w:rsidR="005720E0" w:rsidRPr="00D85772">
        <w:rPr>
          <w:color w:val="000000"/>
          <w:sz w:val="24"/>
          <w:szCs w:val="24"/>
          <w:lang w:val="es-419"/>
          <w:rPrChange w:id="878" w:author="Guillermo Florez" w:date="2021-10-14T10:05:00Z">
            <w:rPr>
              <w:color w:val="000000"/>
              <w:sz w:val="24"/>
              <w:szCs w:val="24"/>
            </w:rPr>
          </w:rPrChange>
        </w:rPr>
        <w:t xml:space="preserve">P. </w:t>
      </w:r>
      <w:r w:rsidRPr="00D85772">
        <w:rPr>
          <w:color w:val="000000"/>
          <w:sz w:val="24"/>
          <w:szCs w:val="24"/>
          <w:lang w:val="es-419"/>
          <w:rPrChange w:id="879" w:author="Guillermo Florez" w:date="2021-10-14T10:05:00Z">
            <w:rPr>
              <w:color w:val="000000"/>
              <w:sz w:val="24"/>
              <w:szCs w:val="24"/>
            </w:rPr>
          </w:rPrChange>
        </w:rPr>
        <w:t xml:space="preserve">Jordano. </w:t>
      </w:r>
      <w:r w:rsidRPr="009F0123">
        <w:rPr>
          <w:color w:val="000000"/>
          <w:sz w:val="24"/>
          <w:szCs w:val="24"/>
        </w:rPr>
        <w:t xml:space="preserve">2014. Who dispersed the seeds? The use of </w:t>
      </w:r>
      <w:r w:rsidR="005720E0" w:rsidRPr="009F0123">
        <w:rPr>
          <w:color w:val="000000"/>
          <w:sz w:val="24"/>
          <w:szCs w:val="24"/>
        </w:rPr>
        <w:t>DNA</w:t>
      </w:r>
      <w:r w:rsidRPr="009F0123">
        <w:rPr>
          <w:color w:val="000000"/>
          <w:sz w:val="24"/>
          <w:szCs w:val="24"/>
        </w:rPr>
        <w:t xml:space="preserve"> </w:t>
      </w:r>
      <w:r w:rsidR="005720E0" w:rsidRPr="009F0123">
        <w:rPr>
          <w:color w:val="000000"/>
          <w:sz w:val="24"/>
          <w:szCs w:val="24"/>
        </w:rPr>
        <w:t>barcoding in</w:t>
      </w:r>
      <w:r w:rsidRPr="009F0123">
        <w:rPr>
          <w:color w:val="000000"/>
          <w:sz w:val="24"/>
          <w:szCs w:val="24"/>
        </w:rPr>
        <w:t xml:space="preserve"> frugivory and seed dispersal studies. Methods in Ecology and Evolution </w:t>
      </w:r>
      <w:r w:rsidRPr="009F0123">
        <w:rPr>
          <w:rFonts w:eastAsia="Georgia" w:cs="Georgia"/>
          <w:color w:val="000000"/>
          <w:sz w:val="24"/>
          <w:szCs w:val="24"/>
        </w:rPr>
        <w:t>5</w:t>
      </w:r>
      <w:r w:rsidRPr="009F0123">
        <w:rPr>
          <w:color w:val="000000"/>
          <w:sz w:val="24"/>
          <w:szCs w:val="24"/>
        </w:rPr>
        <w:t>: 806–14.</w:t>
      </w:r>
    </w:p>
    <w:p w14:paraId="00000299" w14:textId="5725C73D"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Gorchov</w:t>
      </w:r>
      <w:r w:rsidR="005720E0" w:rsidRPr="009F0123">
        <w:rPr>
          <w:color w:val="000000"/>
          <w:sz w:val="24"/>
          <w:szCs w:val="24"/>
        </w:rPr>
        <w:t>,</w:t>
      </w:r>
      <w:r w:rsidRPr="009F0123">
        <w:rPr>
          <w:color w:val="000000"/>
          <w:sz w:val="24"/>
          <w:szCs w:val="24"/>
        </w:rPr>
        <w:t xml:space="preserve"> D</w:t>
      </w:r>
      <w:r w:rsidR="005720E0" w:rsidRPr="009F0123">
        <w:rPr>
          <w:color w:val="000000"/>
          <w:sz w:val="24"/>
          <w:szCs w:val="24"/>
        </w:rPr>
        <w:t>.</w:t>
      </w:r>
      <w:r w:rsidR="00914F5A" w:rsidRPr="009F0123">
        <w:rPr>
          <w:color w:val="000000"/>
          <w:sz w:val="24"/>
          <w:szCs w:val="24"/>
        </w:rPr>
        <w:t xml:space="preserve"> </w:t>
      </w:r>
      <w:r w:rsidRPr="009F0123">
        <w:rPr>
          <w:color w:val="000000"/>
          <w:sz w:val="24"/>
          <w:szCs w:val="24"/>
        </w:rPr>
        <w:t>L</w:t>
      </w:r>
      <w:r w:rsidR="005720E0" w:rsidRPr="009F0123">
        <w:rPr>
          <w:color w:val="000000"/>
          <w:sz w:val="24"/>
          <w:szCs w:val="24"/>
        </w:rPr>
        <w:t>.</w:t>
      </w:r>
      <w:r w:rsidRPr="009F0123">
        <w:rPr>
          <w:color w:val="000000"/>
          <w:sz w:val="24"/>
          <w:szCs w:val="24"/>
        </w:rPr>
        <w:t xml:space="preserve">, </w:t>
      </w:r>
      <w:r w:rsidR="005720E0" w:rsidRPr="009F0123">
        <w:rPr>
          <w:color w:val="000000"/>
          <w:sz w:val="24"/>
          <w:szCs w:val="24"/>
        </w:rPr>
        <w:t xml:space="preserve">F. </w:t>
      </w:r>
      <w:r w:rsidRPr="009F0123">
        <w:rPr>
          <w:color w:val="000000"/>
          <w:sz w:val="24"/>
          <w:szCs w:val="24"/>
        </w:rPr>
        <w:t>Cornejo</w:t>
      </w:r>
      <w:r w:rsidR="005720E0" w:rsidRPr="009F0123">
        <w:rPr>
          <w:color w:val="000000"/>
          <w:sz w:val="24"/>
          <w:szCs w:val="24"/>
        </w:rPr>
        <w:t xml:space="preserve">, C. F. </w:t>
      </w:r>
      <w:r w:rsidRPr="009F0123">
        <w:rPr>
          <w:color w:val="000000"/>
          <w:sz w:val="24"/>
          <w:szCs w:val="24"/>
        </w:rPr>
        <w:t xml:space="preserve">Ascorra and </w:t>
      </w:r>
      <w:r w:rsidR="005720E0" w:rsidRPr="009F0123">
        <w:rPr>
          <w:color w:val="000000"/>
          <w:sz w:val="24"/>
          <w:szCs w:val="24"/>
        </w:rPr>
        <w:t xml:space="preserve">M. </w:t>
      </w:r>
      <w:r w:rsidRPr="009F0123">
        <w:rPr>
          <w:color w:val="000000"/>
          <w:sz w:val="24"/>
          <w:szCs w:val="24"/>
        </w:rPr>
        <w:t xml:space="preserve">Jaramillo. 1995. Dietary overlap between frugivorous birds and bats in the </w:t>
      </w:r>
      <w:r w:rsidR="005720E0" w:rsidRPr="009F0123">
        <w:rPr>
          <w:color w:val="000000"/>
          <w:sz w:val="24"/>
          <w:szCs w:val="24"/>
        </w:rPr>
        <w:t>P</w:t>
      </w:r>
      <w:r w:rsidRPr="009F0123">
        <w:rPr>
          <w:color w:val="000000"/>
          <w:sz w:val="24"/>
          <w:szCs w:val="24"/>
        </w:rPr>
        <w:t xml:space="preserve">eruvian </w:t>
      </w:r>
      <w:r w:rsidR="005720E0" w:rsidRPr="009F0123">
        <w:rPr>
          <w:color w:val="000000"/>
          <w:sz w:val="24"/>
          <w:szCs w:val="24"/>
        </w:rPr>
        <w:t>A</w:t>
      </w:r>
      <w:r w:rsidRPr="009F0123">
        <w:rPr>
          <w:color w:val="000000"/>
          <w:sz w:val="24"/>
          <w:szCs w:val="24"/>
        </w:rPr>
        <w:t xml:space="preserve">mazon. Oikos </w:t>
      </w:r>
      <w:r w:rsidRPr="009F0123">
        <w:rPr>
          <w:rFonts w:eastAsia="Georgia" w:cs="Georgia"/>
          <w:color w:val="000000"/>
          <w:sz w:val="24"/>
          <w:szCs w:val="24"/>
        </w:rPr>
        <w:t>74</w:t>
      </w:r>
      <w:r w:rsidRPr="009F0123">
        <w:rPr>
          <w:color w:val="000000"/>
          <w:sz w:val="24"/>
          <w:szCs w:val="24"/>
        </w:rPr>
        <w:t>: 235–</w:t>
      </w:r>
      <w:r w:rsidR="005720E0" w:rsidRPr="009F0123">
        <w:rPr>
          <w:color w:val="000000"/>
          <w:sz w:val="24"/>
          <w:szCs w:val="24"/>
        </w:rPr>
        <w:t>2</w:t>
      </w:r>
      <w:r w:rsidRPr="009F0123">
        <w:rPr>
          <w:color w:val="000000"/>
          <w:sz w:val="24"/>
          <w:szCs w:val="24"/>
        </w:rPr>
        <w:t>50.</w:t>
      </w:r>
    </w:p>
    <w:p w14:paraId="0000029A" w14:textId="4109BB17" w:rsidR="00A2515D" w:rsidRPr="009F0123" w:rsidRDefault="002F0901" w:rsidP="0004761C">
      <w:pPr>
        <w:spacing w:line="269" w:lineRule="auto"/>
        <w:ind w:left="284" w:right="-41" w:hanging="284"/>
        <w:jc w:val="both"/>
        <w:rPr>
          <w:sz w:val="24"/>
          <w:szCs w:val="24"/>
        </w:rPr>
      </w:pPr>
      <w:r w:rsidRPr="009F0123">
        <w:rPr>
          <w:sz w:val="24"/>
          <w:szCs w:val="24"/>
        </w:rPr>
        <w:t>Greenhall</w:t>
      </w:r>
      <w:r w:rsidR="005720E0" w:rsidRPr="009F0123">
        <w:rPr>
          <w:sz w:val="24"/>
          <w:szCs w:val="24"/>
        </w:rPr>
        <w:t>,</w:t>
      </w:r>
      <w:r w:rsidRPr="009F0123">
        <w:rPr>
          <w:sz w:val="24"/>
          <w:szCs w:val="24"/>
        </w:rPr>
        <w:t xml:space="preserve"> A</w:t>
      </w:r>
      <w:r w:rsidR="005720E0" w:rsidRPr="009F0123">
        <w:rPr>
          <w:sz w:val="24"/>
          <w:szCs w:val="24"/>
        </w:rPr>
        <w:t xml:space="preserve">. </w:t>
      </w:r>
      <w:r w:rsidRPr="009F0123">
        <w:rPr>
          <w:sz w:val="24"/>
          <w:szCs w:val="24"/>
        </w:rPr>
        <w:t xml:space="preserve">M. 1957. Food preferences of </w:t>
      </w:r>
      <w:r w:rsidR="005720E0" w:rsidRPr="009F0123">
        <w:rPr>
          <w:sz w:val="24"/>
          <w:szCs w:val="24"/>
        </w:rPr>
        <w:t>T</w:t>
      </w:r>
      <w:r w:rsidRPr="009F0123">
        <w:rPr>
          <w:sz w:val="24"/>
          <w:szCs w:val="24"/>
        </w:rPr>
        <w:t xml:space="preserve">rinidad fruit bats. Journal of Mammalogy </w:t>
      </w:r>
      <w:r w:rsidRPr="009F0123">
        <w:rPr>
          <w:rFonts w:eastAsia="Georgia" w:cs="Georgia"/>
          <w:sz w:val="24"/>
          <w:szCs w:val="24"/>
        </w:rPr>
        <w:t>38</w:t>
      </w:r>
      <w:r w:rsidRPr="009F0123">
        <w:rPr>
          <w:sz w:val="24"/>
          <w:szCs w:val="24"/>
        </w:rPr>
        <w:t>: 409–</w:t>
      </w:r>
      <w:r w:rsidR="005720E0" w:rsidRPr="009F0123">
        <w:rPr>
          <w:sz w:val="24"/>
          <w:szCs w:val="24"/>
        </w:rPr>
        <w:t>4</w:t>
      </w:r>
      <w:r w:rsidRPr="009F0123">
        <w:rPr>
          <w:sz w:val="24"/>
          <w:szCs w:val="24"/>
        </w:rPr>
        <w:t>10.</w:t>
      </w:r>
    </w:p>
    <w:p w14:paraId="0000029B" w14:textId="73ED72FD" w:rsidR="00A2515D" w:rsidRPr="009F0123" w:rsidRDefault="002F0901" w:rsidP="0004761C">
      <w:pPr>
        <w:pBdr>
          <w:top w:val="nil"/>
          <w:left w:val="nil"/>
          <w:bottom w:val="nil"/>
          <w:right w:val="nil"/>
          <w:between w:val="nil"/>
        </w:pBdr>
        <w:spacing w:before="23" w:line="266" w:lineRule="auto"/>
        <w:ind w:left="284" w:right="-41" w:hanging="284"/>
        <w:jc w:val="both"/>
        <w:rPr>
          <w:color w:val="000000"/>
          <w:sz w:val="24"/>
          <w:szCs w:val="24"/>
        </w:rPr>
      </w:pPr>
      <w:r w:rsidRPr="009F0123">
        <w:rPr>
          <w:color w:val="000000"/>
          <w:sz w:val="24"/>
          <w:szCs w:val="24"/>
        </w:rPr>
        <w:t>Gribel</w:t>
      </w:r>
      <w:r w:rsidR="00DD0C66" w:rsidRPr="009F0123">
        <w:rPr>
          <w:color w:val="000000"/>
          <w:sz w:val="24"/>
          <w:szCs w:val="24"/>
        </w:rPr>
        <w:t>,</w:t>
      </w:r>
      <w:r w:rsidRPr="009F0123">
        <w:rPr>
          <w:color w:val="000000"/>
          <w:sz w:val="24"/>
          <w:szCs w:val="24"/>
        </w:rPr>
        <w:t xml:space="preserve"> </w:t>
      </w:r>
      <w:r w:rsidR="00DD0C66" w:rsidRPr="009F0123">
        <w:rPr>
          <w:color w:val="000000"/>
          <w:sz w:val="24"/>
          <w:szCs w:val="24"/>
        </w:rPr>
        <w:t>R.</w:t>
      </w:r>
      <w:r w:rsidRPr="009F0123">
        <w:rPr>
          <w:color w:val="000000"/>
          <w:sz w:val="24"/>
          <w:szCs w:val="24"/>
        </w:rPr>
        <w:t xml:space="preserve">, </w:t>
      </w:r>
      <w:r w:rsidR="00DD0C66" w:rsidRPr="009F0123">
        <w:rPr>
          <w:color w:val="000000"/>
          <w:sz w:val="24"/>
          <w:szCs w:val="24"/>
        </w:rPr>
        <w:t xml:space="preserve">P. E. </w:t>
      </w:r>
      <w:r w:rsidRPr="009F0123">
        <w:rPr>
          <w:color w:val="000000"/>
          <w:sz w:val="24"/>
          <w:szCs w:val="24"/>
        </w:rPr>
        <w:t>Gibbs</w:t>
      </w:r>
      <w:r w:rsidR="00DD0C66" w:rsidRPr="009F0123">
        <w:rPr>
          <w:color w:val="000000"/>
          <w:sz w:val="24"/>
          <w:szCs w:val="24"/>
        </w:rPr>
        <w:t xml:space="preserve"> </w:t>
      </w:r>
      <w:r w:rsidRPr="009F0123">
        <w:rPr>
          <w:color w:val="000000"/>
          <w:sz w:val="24"/>
          <w:szCs w:val="24"/>
        </w:rPr>
        <w:t xml:space="preserve">and </w:t>
      </w:r>
      <w:r w:rsidR="00DD0C66" w:rsidRPr="009F0123">
        <w:rPr>
          <w:color w:val="000000"/>
          <w:sz w:val="24"/>
          <w:szCs w:val="24"/>
        </w:rPr>
        <w:t xml:space="preserve">A. L. </w:t>
      </w:r>
      <w:r w:rsidRPr="009F0123">
        <w:rPr>
          <w:color w:val="000000"/>
          <w:sz w:val="24"/>
          <w:szCs w:val="24"/>
        </w:rPr>
        <w:t xml:space="preserve">Queiróz. 1999. Flowering phenology and pollination biology of </w:t>
      </w:r>
      <w:r w:rsidR="00DD0C66" w:rsidRPr="009F0123">
        <w:rPr>
          <w:i/>
          <w:iCs/>
          <w:color w:val="000000"/>
          <w:sz w:val="24"/>
          <w:szCs w:val="24"/>
        </w:rPr>
        <w:t>C</w:t>
      </w:r>
      <w:r w:rsidRPr="009F0123">
        <w:rPr>
          <w:i/>
          <w:iCs/>
          <w:color w:val="000000"/>
          <w:sz w:val="24"/>
          <w:szCs w:val="24"/>
        </w:rPr>
        <w:t xml:space="preserve">eiba </w:t>
      </w:r>
      <w:r w:rsidR="00DD0C66" w:rsidRPr="009F0123">
        <w:rPr>
          <w:i/>
          <w:iCs/>
          <w:color w:val="000000"/>
          <w:sz w:val="24"/>
          <w:szCs w:val="24"/>
        </w:rPr>
        <w:t>p</w:t>
      </w:r>
      <w:r w:rsidRPr="009F0123">
        <w:rPr>
          <w:i/>
          <w:iCs/>
          <w:color w:val="000000"/>
          <w:sz w:val="24"/>
          <w:szCs w:val="24"/>
        </w:rPr>
        <w:t>entandra</w:t>
      </w:r>
      <w:r w:rsidRPr="009F0123">
        <w:rPr>
          <w:color w:val="000000"/>
          <w:sz w:val="24"/>
          <w:szCs w:val="24"/>
        </w:rPr>
        <w:t xml:space="preserve"> (</w:t>
      </w:r>
      <w:r w:rsidR="00DD0C66" w:rsidRPr="009F0123">
        <w:rPr>
          <w:color w:val="000000"/>
          <w:sz w:val="24"/>
          <w:szCs w:val="24"/>
        </w:rPr>
        <w:t>B</w:t>
      </w:r>
      <w:r w:rsidRPr="009F0123">
        <w:rPr>
          <w:color w:val="000000"/>
          <w:sz w:val="24"/>
          <w:szCs w:val="24"/>
        </w:rPr>
        <w:t xml:space="preserve">ombacaceae) in </w:t>
      </w:r>
      <w:r w:rsidR="00DD0C66" w:rsidRPr="009F0123">
        <w:rPr>
          <w:color w:val="000000"/>
          <w:sz w:val="24"/>
          <w:szCs w:val="24"/>
        </w:rPr>
        <w:t>C</w:t>
      </w:r>
      <w:r w:rsidRPr="009F0123">
        <w:rPr>
          <w:color w:val="000000"/>
          <w:sz w:val="24"/>
          <w:szCs w:val="24"/>
        </w:rPr>
        <w:t xml:space="preserve">entral </w:t>
      </w:r>
      <w:r w:rsidR="00DD0C66" w:rsidRPr="009F0123">
        <w:rPr>
          <w:color w:val="000000"/>
          <w:sz w:val="24"/>
          <w:szCs w:val="24"/>
        </w:rPr>
        <w:t>A</w:t>
      </w:r>
      <w:r w:rsidRPr="009F0123">
        <w:rPr>
          <w:color w:val="000000"/>
          <w:sz w:val="24"/>
          <w:szCs w:val="24"/>
        </w:rPr>
        <w:t xml:space="preserve">mazonia. Journal of Tropical Ecology </w:t>
      </w:r>
      <w:r w:rsidRPr="009F0123">
        <w:rPr>
          <w:rFonts w:eastAsia="Georgia" w:cs="Georgia"/>
          <w:color w:val="000000"/>
          <w:sz w:val="24"/>
          <w:szCs w:val="24"/>
        </w:rPr>
        <w:t>15</w:t>
      </w:r>
      <w:r w:rsidRPr="009F0123">
        <w:rPr>
          <w:color w:val="000000"/>
          <w:sz w:val="24"/>
          <w:szCs w:val="24"/>
        </w:rPr>
        <w:t>: 247–</w:t>
      </w:r>
      <w:r w:rsidR="00DD0C66" w:rsidRPr="009F0123">
        <w:rPr>
          <w:color w:val="000000"/>
          <w:sz w:val="24"/>
          <w:szCs w:val="24"/>
        </w:rPr>
        <w:t>2</w:t>
      </w:r>
      <w:r w:rsidRPr="009F0123">
        <w:rPr>
          <w:color w:val="000000"/>
          <w:sz w:val="24"/>
          <w:szCs w:val="24"/>
        </w:rPr>
        <w:t>63.</w:t>
      </w:r>
    </w:p>
    <w:p w14:paraId="0000029C" w14:textId="0EC82769" w:rsidR="00A2515D" w:rsidRPr="0098216F" w:rsidRDefault="002F0901" w:rsidP="0004761C">
      <w:pPr>
        <w:pBdr>
          <w:top w:val="nil"/>
          <w:left w:val="nil"/>
          <w:bottom w:val="nil"/>
          <w:right w:val="nil"/>
          <w:between w:val="nil"/>
        </w:pBdr>
        <w:spacing w:line="266" w:lineRule="auto"/>
        <w:ind w:left="284" w:right="-41" w:hanging="284"/>
        <w:jc w:val="both"/>
        <w:rPr>
          <w:sz w:val="24"/>
          <w:szCs w:val="24"/>
        </w:rPr>
      </w:pPr>
      <w:r w:rsidRPr="009F0123">
        <w:rPr>
          <w:color w:val="000000"/>
          <w:sz w:val="24"/>
          <w:szCs w:val="24"/>
        </w:rPr>
        <w:t>Gribel</w:t>
      </w:r>
      <w:r w:rsidR="00DD0C66" w:rsidRPr="009F0123">
        <w:rPr>
          <w:color w:val="000000"/>
          <w:sz w:val="24"/>
          <w:szCs w:val="24"/>
        </w:rPr>
        <w:t>,</w:t>
      </w:r>
      <w:r w:rsidRPr="009F0123">
        <w:rPr>
          <w:color w:val="000000"/>
          <w:sz w:val="24"/>
          <w:szCs w:val="24"/>
        </w:rPr>
        <w:t xml:space="preserve"> R</w:t>
      </w:r>
      <w:r w:rsidR="00DD0C66" w:rsidRPr="009F0123">
        <w:rPr>
          <w:color w:val="000000"/>
          <w:sz w:val="24"/>
          <w:szCs w:val="24"/>
        </w:rPr>
        <w:t>.</w:t>
      </w:r>
      <w:r w:rsidRPr="009F0123">
        <w:rPr>
          <w:color w:val="000000"/>
          <w:sz w:val="24"/>
          <w:szCs w:val="24"/>
        </w:rPr>
        <w:t xml:space="preserve"> and </w:t>
      </w:r>
      <w:r w:rsidR="00DD0C66" w:rsidRPr="009F0123">
        <w:rPr>
          <w:color w:val="000000"/>
          <w:sz w:val="24"/>
          <w:szCs w:val="24"/>
        </w:rPr>
        <w:t xml:space="preserve">J. D. </w:t>
      </w:r>
      <w:r w:rsidRPr="009F0123">
        <w:rPr>
          <w:color w:val="000000"/>
          <w:sz w:val="24"/>
          <w:szCs w:val="24"/>
        </w:rPr>
        <w:t xml:space="preserve">Hay. 1993. Pollination ecology of </w:t>
      </w:r>
      <w:r w:rsidR="00DD0C66" w:rsidRPr="009F0123">
        <w:rPr>
          <w:i/>
          <w:iCs/>
          <w:color w:val="000000"/>
          <w:sz w:val="24"/>
          <w:szCs w:val="24"/>
        </w:rPr>
        <w:t>C</w:t>
      </w:r>
      <w:r w:rsidRPr="009F0123">
        <w:rPr>
          <w:i/>
          <w:iCs/>
          <w:color w:val="000000"/>
          <w:sz w:val="24"/>
          <w:szCs w:val="24"/>
        </w:rPr>
        <w:t>aryocar brasiliense</w:t>
      </w:r>
      <w:r w:rsidRPr="009F0123">
        <w:rPr>
          <w:color w:val="000000"/>
          <w:sz w:val="24"/>
          <w:szCs w:val="24"/>
        </w:rPr>
        <w:t xml:space="preserve"> (</w:t>
      </w:r>
      <w:r w:rsidR="00DD0C66" w:rsidRPr="009F0123">
        <w:rPr>
          <w:color w:val="000000"/>
          <w:sz w:val="24"/>
          <w:szCs w:val="24"/>
        </w:rPr>
        <w:t>C</w:t>
      </w:r>
      <w:r w:rsidRPr="009F0123">
        <w:rPr>
          <w:color w:val="000000"/>
          <w:sz w:val="24"/>
          <w:szCs w:val="24"/>
        </w:rPr>
        <w:t xml:space="preserve">aryocaraceae) in </w:t>
      </w:r>
      <w:r w:rsidR="00DD0C66" w:rsidRPr="009F0123">
        <w:rPr>
          <w:color w:val="000000"/>
          <w:sz w:val="24"/>
          <w:szCs w:val="24"/>
        </w:rPr>
        <w:t>C</w:t>
      </w:r>
      <w:r w:rsidRPr="009F0123">
        <w:rPr>
          <w:color w:val="000000"/>
          <w:sz w:val="24"/>
          <w:szCs w:val="24"/>
        </w:rPr>
        <w:t xml:space="preserve">entral </w:t>
      </w:r>
      <w:r w:rsidR="00DD0C66" w:rsidRPr="009F0123">
        <w:rPr>
          <w:color w:val="000000"/>
          <w:sz w:val="24"/>
          <w:szCs w:val="24"/>
        </w:rPr>
        <w:t>B</w:t>
      </w:r>
      <w:r w:rsidRPr="009F0123">
        <w:rPr>
          <w:color w:val="000000"/>
          <w:sz w:val="24"/>
          <w:szCs w:val="24"/>
        </w:rPr>
        <w:t xml:space="preserve">razil </w:t>
      </w:r>
      <w:r w:rsidR="00DD0C66" w:rsidRPr="009F0123">
        <w:rPr>
          <w:color w:val="000000"/>
          <w:sz w:val="24"/>
          <w:szCs w:val="24"/>
        </w:rPr>
        <w:t>C</w:t>
      </w:r>
      <w:r w:rsidRPr="009F0123">
        <w:rPr>
          <w:color w:val="000000"/>
          <w:sz w:val="24"/>
          <w:szCs w:val="24"/>
        </w:rPr>
        <w:t xml:space="preserve">errado vegetation. </w:t>
      </w:r>
      <w:r w:rsidRPr="0098216F">
        <w:rPr>
          <w:color w:val="000000"/>
          <w:sz w:val="24"/>
          <w:szCs w:val="24"/>
        </w:rPr>
        <w:t xml:space="preserve">Journal of </w:t>
      </w:r>
      <w:r w:rsidR="00DD0C66" w:rsidRPr="0098216F">
        <w:rPr>
          <w:color w:val="000000"/>
          <w:sz w:val="24"/>
          <w:szCs w:val="24"/>
        </w:rPr>
        <w:t>T</w:t>
      </w:r>
      <w:r w:rsidRPr="0098216F">
        <w:rPr>
          <w:color w:val="000000"/>
          <w:sz w:val="24"/>
          <w:szCs w:val="24"/>
        </w:rPr>
        <w:t xml:space="preserve">ropical </w:t>
      </w:r>
      <w:r w:rsidR="00DD0C66" w:rsidRPr="0098216F">
        <w:rPr>
          <w:color w:val="000000"/>
          <w:sz w:val="24"/>
          <w:szCs w:val="24"/>
        </w:rPr>
        <w:t>E</w:t>
      </w:r>
      <w:r w:rsidRPr="0098216F">
        <w:rPr>
          <w:color w:val="000000"/>
          <w:sz w:val="24"/>
          <w:szCs w:val="24"/>
        </w:rPr>
        <w:t xml:space="preserve">cology </w:t>
      </w:r>
      <w:r w:rsidRPr="0098216F">
        <w:rPr>
          <w:rFonts w:eastAsia="Georgia" w:cs="Georgia"/>
          <w:color w:val="000000"/>
          <w:sz w:val="24"/>
          <w:szCs w:val="24"/>
        </w:rPr>
        <w:t>9</w:t>
      </w:r>
      <w:r w:rsidRPr="0098216F">
        <w:rPr>
          <w:color w:val="000000"/>
          <w:sz w:val="24"/>
          <w:szCs w:val="24"/>
        </w:rPr>
        <w:t>: 199–211.</w:t>
      </w:r>
    </w:p>
    <w:p w14:paraId="0000029D" w14:textId="7678AD49" w:rsidR="00A2515D" w:rsidRPr="009F0123" w:rsidRDefault="002F0901" w:rsidP="0004761C">
      <w:pPr>
        <w:pBdr>
          <w:top w:val="nil"/>
          <w:left w:val="nil"/>
          <w:bottom w:val="nil"/>
          <w:right w:val="nil"/>
          <w:between w:val="nil"/>
        </w:pBdr>
        <w:spacing w:line="266" w:lineRule="auto"/>
        <w:ind w:left="284" w:right="-41" w:hanging="284"/>
        <w:jc w:val="both"/>
        <w:rPr>
          <w:ins w:id="880" w:author="Guillermo Florez" w:date="2021-10-12T20:42:00Z"/>
          <w:color w:val="000000"/>
          <w:sz w:val="24"/>
          <w:szCs w:val="24"/>
        </w:rPr>
      </w:pPr>
      <w:r w:rsidRPr="00D85772">
        <w:rPr>
          <w:color w:val="000000"/>
          <w:sz w:val="24"/>
          <w:szCs w:val="24"/>
          <w:lang w:val="pt-BR"/>
          <w:rPrChange w:id="881" w:author="Guillermo Florez" w:date="2021-10-13T17:21:00Z">
            <w:rPr>
              <w:color w:val="000000"/>
              <w:sz w:val="24"/>
              <w:szCs w:val="24"/>
            </w:rPr>
          </w:rPrChange>
        </w:rPr>
        <w:t>Gusson</w:t>
      </w:r>
      <w:r w:rsidR="00DD0C66" w:rsidRPr="00D85772">
        <w:rPr>
          <w:color w:val="000000"/>
          <w:sz w:val="24"/>
          <w:szCs w:val="24"/>
          <w:lang w:val="pt-BR"/>
          <w:rPrChange w:id="882" w:author="Guillermo Florez" w:date="2021-10-13T17:21:00Z">
            <w:rPr>
              <w:color w:val="000000"/>
              <w:sz w:val="24"/>
              <w:szCs w:val="24"/>
            </w:rPr>
          </w:rPrChange>
        </w:rPr>
        <w:t>,</w:t>
      </w:r>
      <w:r w:rsidRPr="00D85772">
        <w:rPr>
          <w:color w:val="000000"/>
          <w:sz w:val="24"/>
          <w:szCs w:val="24"/>
          <w:lang w:val="pt-BR"/>
          <w:rPrChange w:id="883" w:author="Guillermo Florez" w:date="2021-10-13T17:21:00Z">
            <w:rPr>
              <w:color w:val="000000"/>
              <w:sz w:val="24"/>
              <w:szCs w:val="24"/>
            </w:rPr>
          </w:rPrChange>
        </w:rPr>
        <w:t xml:space="preserve"> A</w:t>
      </w:r>
      <w:r w:rsidR="00DD0C66" w:rsidRPr="00D85772">
        <w:rPr>
          <w:color w:val="000000"/>
          <w:sz w:val="24"/>
          <w:szCs w:val="24"/>
          <w:lang w:val="pt-BR"/>
          <w:rPrChange w:id="884" w:author="Guillermo Florez" w:date="2021-10-13T17:21:00Z">
            <w:rPr>
              <w:color w:val="000000"/>
              <w:sz w:val="24"/>
              <w:szCs w:val="24"/>
            </w:rPr>
          </w:rPrChange>
        </w:rPr>
        <w:t>.</w:t>
      </w:r>
      <w:r w:rsidR="009A0296" w:rsidRPr="00D85772">
        <w:rPr>
          <w:color w:val="000000"/>
          <w:sz w:val="24"/>
          <w:szCs w:val="24"/>
          <w:lang w:val="pt-BR"/>
          <w:rPrChange w:id="885" w:author="Guillermo Florez" w:date="2021-10-13T17:21:00Z">
            <w:rPr>
              <w:color w:val="000000"/>
              <w:sz w:val="24"/>
              <w:szCs w:val="24"/>
            </w:rPr>
          </w:rPrChange>
        </w:rPr>
        <w:t xml:space="preserve"> </w:t>
      </w:r>
      <w:r w:rsidRPr="00D85772">
        <w:rPr>
          <w:color w:val="000000"/>
          <w:sz w:val="24"/>
          <w:szCs w:val="24"/>
          <w:lang w:val="pt-BR"/>
          <w:rPrChange w:id="886" w:author="Guillermo Florez" w:date="2021-10-13T17:21:00Z">
            <w:rPr>
              <w:color w:val="000000"/>
              <w:sz w:val="24"/>
              <w:szCs w:val="24"/>
            </w:rPr>
          </w:rPrChange>
        </w:rPr>
        <w:t>E</w:t>
      </w:r>
      <w:r w:rsidR="00DD0C66" w:rsidRPr="00D85772">
        <w:rPr>
          <w:color w:val="000000"/>
          <w:sz w:val="24"/>
          <w:szCs w:val="24"/>
          <w:lang w:val="pt-BR"/>
          <w:rPrChange w:id="887" w:author="Guillermo Florez" w:date="2021-10-13T17:21:00Z">
            <w:rPr>
              <w:color w:val="000000"/>
              <w:sz w:val="24"/>
              <w:szCs w:val="24"/>
            </w:rPr>
          </w:rPrChange>
        </w:rPr>
        <w:t>.</w:t>
      </w:r>
      <w:r w:rsidRPr="00D85772">
        <w:rPr>
          <w:color w:val="000000"/>
          <w:sz w:val="24"/>
          <w:szCs w:val="24"/>
          <w:lang w:val="pt-BR"/>
          <w:rPrChange w:id="888" w:author="Guillermo Florez" w:date="2021-10-13T17:21:00Z">
            <w:rPr>
              <w:color w:val="000000"/>
              <w:sz w:val="24"/>
              <w:szCs w:val="24"/>
            </w:rPr>
          </w:rPrChange>
        </w:rPr>
        <w:t xml:space="preserve">, </w:t>
      </w:r>
      <w:r w:rsidR="00DD0C66" w:rsidRPr="00D85772">
        <w:rPr>
          <w:color w:val="000000"/>
          <w:sz w:val="24"/>
          <w:szCs w:val="24"/>
          <w:lang w:val="pt-BR"/>
          <w:rPrChange w:id="889" w:author="Guillermo Florez" w:date="2021-10-13T17:21:00Z">
            <w:rPr>
              <w:color w:val="000000"/>
              <w:sz w:val="24"/>
              <w:szCs w:val="24"/>
            </w:rPr>
          </w:rPrChange>
        </w:rPr>
        <w:t xml:space="preserve">S. de F. </w:t>
      </w:r>
      <w:r w:rsidRPr="00D85772">
        <w:rPr>
          <w:color w:val="000000"/>
          <w:sz w:val="24"/>
          <w:szCs w:val="24"/>
          <w:lang w:val="pt-BR"/>
          <w:rPrChange w:id="890" w:author="Guillermo Florez" w:date="2021-10-13T17:21:00Z">
            <w:rPr>
              <w:color w:val="000000"/>
              <w:sz w:val="24"/>
              <w:szCs w:val="24"/>
            </w:rPr>
          </w:rPrChange>
        </w:rPr>
        <w:t>Lopes</w:t>
      </w:r>
      <w:r w:rsidR="00DD0C66" w:rsidRPr="00D85772">
        <w:rPr>
          <w:color w:val="000000"/>
          <w:sz w:val="24"/>
          <w:szCs w:val="24"/>
          <w:lang w:val="pt-BR"/>
          <w:rPrChange w:id="891" w:author="Guillermo Florez" w:date="2021-10-13T17:21:00Z">
            <w:rPr>
              <w:color w:val="000000"/>
              <w:sz w:val="24"/>
              <w:szCs w:val="24"/>
            </w:rPr>
          </w:rPrChange>
        </w:rPr>
        <w:t xml:space="preserve">, O. C. </w:t>
      </w:r>
      <w:r w:rsidRPr="00D85772">
        <w:rPr>
          <w:color w:val="000000"/>
          <w:sz w:val="24"/>
          <w:szCs w:val="24"/>
          <w:lang w:val="pt-BR"/>
          <w:rPrChange w:id="892" w:author="Guillermo Florez" w:date="2021-10-13T17:21:00Z">
            <w:rPr>
              <w:color w:val="000000"/>
              <w:sz w:val="24"/>
              <w:szCs w:val="24"/>
            </w:rPr>
          </w:rPrChange>
        </w:rPr>
        <w:t>Dias Neto</w:t>
      </w:r>
      <w:r w:rsidR="00DD0C66" w:rsidRPr="00D85772">
        <w:rPr>
          <w:color w:val="000000"/>
          <w:sz w:val="24"/>
          <w:szCs w:val="24"/>
          <w:lang w:val="pt-BR"/>
          <w:rPrChange w:id="893" w:author="Guillermo Florez" w:date="2021-10-13T17:21:00Z">
            <w:rPr>
              <w:color w:val="000000"/>
              <w:sz w:val="24"/>
              <w:szCs w:val="24"/>
            </w:rPr>
          </w:rPrChange>
        </w:rPr>
        <w:t xml:space="preserve">, </w:t>
      </w:r>
      <w:r w:rsidR="009A0296" w:rsidRPr="00D85772">
        <w:rPr>
          <w:color w:val="000000"/>
          <w:sz w:val="24"/>
          <w:szCs w:val="24"/>
          <w:lang w:val="pt-BR"/>
          <w:rPrChange w:id="894" w:author="Guillermo Florez" w:date="2021-10-13T17:21:00Z">
            <w:rPr>
              <w:color w:val="000000"/>
              <w:sz w:val="24"/>
              <w:szCs w:val="24"/>
            </w:rPr>
          </w:rPrChange>
        </w:rPr>
        <w:t>V. S. do Vale, A. P. de Oliveira and I. Schiavini</w:t>
      </w:r>
      <w:r w:rsidRPr="00D85772">
        <w:rPr>
          <w:color w:val="000000"/>
          <w:sz w:val="24"/>
          <w:szCs w:val="24"/>
          <w:lang w:val="pt-BR"/>
          <w:rPrChange w:id="895" w:author="Guillermo Florez" w:date="2021-10-13T17:21:00Z">
            <w:rPr>
              <w:color w:val="000000"/>
              <w:sz w:val="24"/>
              <w:szCs w:val="24"/>
            </w:rPr>
          </w:rPrChange>
        </w:rPr>
        <w:t xml:space="preserve">. </w:t>
      </w:r>
      <w:r w:rsidRPr="00D85772">
        <w:rPr>
          <w:color w:val="000000"/>
          <w:sz w:val="24"/>
          <w:szCs w:val="24"/>
          <w:lang w:val="pt-BR"/>
          <w:rPrChange w:id="896" w:author="Guillermo Florez" w:date="2021-10-14T10:05:00Z">
            <w:rPr>
              <w:color w:val="000000"/>
              <w:sz w:val="24"/>
              <w:szCs w:val="24"/>
            </w:rPr>
          </w:rPrChange>
        </w:rPr>
        <w:t xml:space="preserve">2009. Caracterı́sticas quı́micas do solo e estrutura de um fragmento de floresta estacional semidecidual em </w:t>
      </w:r>
      <w:r w:rsidR="00DD0C66" w:rsidRPr="00D85772">
        <w:rPr>
          <w:color w:val="000000"/>
          <w:sz w:val="24"/>
          <w:szCs w:val="24"/>
          <w:lang w:val="pt-BR"/>
          <w:rPrChange w:id="897" w:author="Guillermo Florez" w:date="2021-10-14T10:05:00Z">
            <w:rPr>
              <w:color w:val="000000"/>
              <w:sz w:val="24"/>
              <w:szCs w:val="24"/>
            </w:rPr>
          </w:rPrChange>
        </w:rPr>
        <w:t>I</w:t>
      </w:r>
      <w:r w:rsidRPr="00D85772">
        <w:rPr>
          <w:color w:val="000000"/>
          <w:sz w:val="24"/>
          <w:szCs w:val="24"/>
          <w:lang w:val="pt-BR"/>
          <w:rPrChange w:id="898" w:author="Guillermo Florez" w:date="2021-10-14T10:05:00Z">
            <w:rPr>
              <w:color w:val="000000"/>
              <w:sz w:val="24"/>
              <w:szCs w:val="24"/>
            </w:rPr>
          </w:rPrChange>
        </w:rPr>
        <w:t xml:space="preserve">piaçu, </w:t>
      </w:r>
      <w:r w:rsidR="00DD0C66" w:rsidRPr="00D85772">
        <w:rPr>
          <w:color w:val="000000"/>
          <w:sz w:val="24"/>
          <w:szCs w:val="24"/>
          <w:lang w:val="pt-BR"/>
          <w:rPrChange w:id="899" w:author="Guillermo Florez" w:date="2021-10-14T10:05:00Z">
            <w:rPr>
              <w:color w:val="000000"/>
              <w:sz w:val="24"/>
              <w:szCs w:val="24"/>
            </w:rPr>
          </w:rPrChange>
        </w:rPr>
        <w:t>M</w:t>
      </w:r>
      <w:r w:rsidRPr="00D85772">
        <w:rPr>
          <w:color w:val="000000"/>
          <w:sz w:val="24"/>
          <w:szCs w:val="24"/>
          <w:lang w:val="pt-BR"/>
          <w:rPrChange w:id="900" w:author="Guillermo Florez" w:date="2021-10-14T10:05:00Z">
            <w:rPr>
              <w:color w:val="000000"/>
              <w:sz w:val="24"/>
              <w:szCs w:val="24"/>
            </w:rPr>
          </w:rPrChange>
        </w:rPr>
        <w:t xml:space="preserve">inas </w:t>
      </w:r>
      <w:r w:rsidR="00DD0C66" w:rsidRPr="00D85772">
        <w:rPr>
          <w:color w:val="000000"/>
          <w:sz w:val="24"/>
          <w:szCs w:val="24"/>
          <w:lang w:val="pt-BR"/>
          <w:rPrChange w:id="901" w:author="Guillermo Florez" w:date="2021-10-14T10:05:00Z">
            <w:rPr>
              <w:color w:val="000000"/>
              <w:sz w:val="24"/>
              <w:szCs w:val="24"/>
            </w:rPr>
          </w:rPrChange>
        </w:rPr>
        <w:t>G</w:t>
      </w:r>
      <w:r w:rsidRPr="00D85772">
        <w:rPr>
          <w:color w:val="000000"/>
          <w:sz w:val="24"/>
          <w:szCs w:val="24"/>
          <w:lang w:val="pt-BR"/>
          <w:rPrChange w:id="902" w:author="Guillermo Florez" w:date="2021-10-14T10:05:00Z">
            <w:rPr>
              <w:color w:val="000000"/>
              <w:sz w:val="24"/>
              <w:szCs w:val="24"/>
            </w:rPr>
          </w:rPrChange>
        </w:rPr>
        <w:t xml:space="preserve">erais, </w:t>
      </w:r>
      <w:r w:rsidR="00DD0C66" w:rsidRPr="00D85772">
        <w:rPr>
          <w:color w:val="000000"/>
          <w:sz w:val="24"/>
          <w:szCs w:val="24"/>
          <w:lang w:val="pt-BR"/>
          <w:rPrChange w:id="903" w:author="Guillermo Florez" w:date="2021-10-14T10:05:00Z">
            <w:rPr>
              <w:color w:val="000000"/>
              <w:sz w:val="24"/>
              <w:szCs w:val="24"/>
            </w:rPr>
          </w:rPrChange>
        </w:rPr>
        <w:t>B</w:t>
      </w:r>
      <w:r w:rsidRPr="00D85772">
        <w:rPr>
          <w:color w:val="000000"/>
          <w:sz w:val="24"/>
          <w:szCs w:val="24"/>
          <w:lang w:val="pt-BR"/>
          <w:rPrChange w:id="904" w:author="Guillermo Florez" w:date="2021-10-14T10:05:00Z">
            <w:rPr>
              <w:color w:val="000000"/>
              <w:sz w:val="24"/>
              <w:szCs w:val="24"/>
            </w:rPr>
          </w:rPrChange>
        </w:rPr>
        <w:t xml:space="preserve">rasil. </w:t>
      </w:r>
      <w:r w:rsidRPr="009F0123">
        <w:rPr>
          <w:color w:val="000000"/>
          <w:sz w:val="24"/>
          <w:szCs w:val="24"/>
        </w:rPr>
        <w:t xml:space="preserve">Rodriguésia </w:t>
      </w:r>
      <w:r w:rsidRPr="009F0123">
        <w:rPr>
          <w:rFonts w:eastAsia="Georgia" w:cs="Georgia"/>
          <w:color w:val="000000"/>
          <w:sz w:val="24"/>
          <w:szCs w:val="24"/>
        </w:rPr>
        <w:t>60</w:t>
      </w:r>
      <w:r w:rsidRPr="009F0123">
        <w:rPr>
          <w:color w:val="000000"/>
          <w:sz w:val="24"/>
          <w:szCs w:val="24"/>
        </w:rPr>
        <w:t>: 403–</w:t>
      </w:r>
      <w:r w:rsidR="00DD0C66" w:rsidRPr="009F0123">
        <w:rPr>
          <w:color w:val="000000"/>
          <w:sz w:val="24"/>
          <w:szCs w:val="24"/>
        </w:rPr>
        <w:t>4</w:t>
      </w:r>
      <w:r w:rsidRPr="009F0123">
        <w:rPr>
          <w:color w:val="000000"/>
          <w:sz w:val="24"/>
          <w:szCs w:val="24"/>
        </w:rPr>
        <w:t>14.</w:t>
      </w:r>
    </w:p>
    <w:p w14:paraId="5EAECBBD" w14:textId="0C213D3E" w:rsidR="00F14A17" w:rsidRPr="009F0123" w:rsidRDefault="00F14A17" w:rsidP="00F14A17">
      <w:pPr>
        <w:pBdr>
          <w:top w:val="nil"/>
          <w:left w:val="nil"/>
          <w:bottom w:val="nil"/>
          <w:right w:val="nil"/>
          <w:between w:val="nil"/>
        </w:pBdr>
        <w:spacing w:line="266" w:lineRule="auto"/>
        <w:ind w:left="284" w:right="-41" w:hanging="284"/>
        <w:jc w:val="both"/>
        <w:rPr>
          <w:color w:val="000000"/>
          <w:sz w:val="24"/>
          <w:szCs w:val="24"/>
        </w:rPr>
      </w:pPr>
      <w:ins w:id="905" w:author="Guillermo Florez" w:date="2021-10-12T20:43:00Z">
        <w:r w:rsidRPr="009F0123">
          <w:rPr>
            <w:color w:val="000000"/>
            <w:sz w:val="24"/>
            <w:szCs w:val="24"/>
          </w:rPr>
          <w:t xml:space="preserve">Haddaway, N. and H. Bayliss. 2015. </w:t>
        </w:r>
      </w:ins>
      <w:ins w:id="906" w:author="Guillermo Florez" w:date="2021-10-12T20:44:00Z">
        <w:r w:rsidRPr="009F0123">
          <w:rPr>
            <w:color w:val="000000"/>
            <w:sz w:val="24"/>
            <w:szCs w:val="24"/>
          </w:rPr>
          <w:t>Shades of grey: Two forms of grey literature important for reviews in conservation. Biological Conservation 191: 827-829.</w:t>
        </w:r>
      </w:ins>
    </w:p>
    <w:p w14:paraId="0000029E" w14:textId="3F1B0B0D"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Handley</w:t>
      </w:r>
      <w:r w:rsidR="009A0296" w:rsidRPr="009F0123">
        <w:rPr>
          <w:color w:val="000000"/>
          <w:sz w:val="24"/>
          <w:szCs w:val="24"/>
        </w:rPr>
        <w:t xml:space="preserve">, </w:t>
      </w:r>
      <w:r w:rsidRPr="009F0123">
        <w:rPr>
          <w:color w:val="000000"/>
          <w:sz w:val="24"/>
          <w:szCs w:val="24"/>
        </w:rPr>
        <w:t>C</w:t>
      </w:r>
      <w:r w:rsidR="009A0296" w:rsidRPr="009F0123">
        <w:rPr>
          <w:color w:val="000000"/>
          <w:sz w:val="24"/>
          <w:szCs w:val="24"/>
        </w:rPr>
        <w:t xml:space="preserve">. </w:t>
      </w:r>
      <w:r w:rsidRPr="009F0123">
        <w:rPr>
          <w:color w:val="000000"/>
          <w:sz w:val="24"/>
          <w:szCs w:val="24"/>
        </w:rPr>
        <w:t>O</w:t>
      </w:r>
      <w:r w:rsidR="009A0296" w:rsidRPr="009F0123">
        <w:rPr>
          <w:color w:val="000000"/>
          <w:sz w:val="24"/>
          <w:szCs w:val="24"/>
        </w:rPr>
        <w:t>.</w:t>
      </w:r>
      <w:r w:rsidRPr="009F0123">
        <w:rPr>
          <w:color w:val="000000"/>
          <w:sz w:val="24"/>
          <w:szCs w:val="24"/>
        </w:rPr>
        <w:t xml:space="preserve">, </w:t>
      </w:r>
      <w:r w:rsidR="009A0296" w:rsidRPr="009F0123">
        <w:rPr>
          <w:color w:val="000000"/>
          <w:sz w:val="24"/>
          <w:szCs w:val="24"/>
        </w:rPr>
        <w:t xml:space="preserve">A. L. </w:t>
      </w:r>
      <w:r w:rsidRPr="009F0123">
        <w:rPr>
          <w:color w:val="000000"/>
          <w:sz w:val="24"/>
          <w:szCs w:val="24"/>
        </w:rPr>
        <w:t xml:space="preserve">Gardner and </w:t>
      </w:r>
      <w:r w:rsidR="009A0296" w:rsidRPr="009F0123">
        <w:rPr>
          <w:color w:val="000000"/>
          <w:sz w:val="24"/>
          <w:szCs w:val="24"/>
        </w:rPr>
        <w:t xml:space="preserve">D. E. </w:t>
      </w:r>
      <w:r w:rsidRPr="009F0123">
        <w:rPr>
          <w:color w:val="000000"/>
          <w:sz w:val="24"/>
          <w:szCs w:val="24"/>
        </w:rPr>
        <w:t xml:space="preserve">Wilson. 1991. Food habits. </w:t>
      </w:r>
      <w:r w:rsidRPr="009F0123">
        <w:rPr>
          <w:i/>
          <w:iCs/>
          <w:color w:val="000000"/>
          <w:sz w:val="24"/>
          <w:szCs w:val="24"/>
        </w:rPr>
        <w:t>In:</w:t>
      </w:r>
      <w:r w:rsidRPr="009F0123">
        <w:rPr>
          <w:color w:val="000000"/>
          <w:sz w:val="24"/>
          <w:szCs w:val="24"/>
        </w:rPr>
        <w:t xml:space="preserve"> </w:t>
      </w:r>
      <w:r w:rsidR="009A0296" w:rsidRPr="009F0123">
        <w:rPr>
          <w:color w:val="000000"/>
          <w:sz w:val="24"/>
          <w:szCs w:val="24"/>
        </w:rPr>
        <w:t xml:space="preserve">C. O. </w:t>
      </w:r>
      <w:r w:rsidRPr="009F0123">
        <w:rPr>
          <w:color w:val="000000"/>
          <w:sz w:val="24"/>
          <w:szCs w:val="24"/>
        </w:rPr>
        <w:t xml:space="preserve">Handley, </w:t>
      </w:r>
      <w:r w:rsidR="009A0296" w:rsidRPr="009F0123">
        <w:rPr>
          <w:color w:val="000000"/>
          <w:sz w:val="24"/>
          <w:szCs w:val="24"/>
        </w:rPr>
        <w:t xml:space="preserve">D. E. </w:t>
      </w:r>
      <w:r w:rsidRPr="009F0123">
        <w:rPr>
          <w:color w:val="000000"/>
          <w:sz w:val="24"/>
          <w:szCs w:val="24"/>
        </w:rPr>
        <w:t xml:space="preserve">Wilson </w:t>
      </w:r>
      <w:r w:rsidR="009A0296" w:rsidRPr="009F0123">
        <w:rPr>
          <w:color w:val="000000"/>
          <w:sz w:val="24"/>
          <w:szCs w:val="24"/>
        </w:rPr>
        <w:t>and A. L.</w:t>
      </w:r>
      <w:r w:rsidRPr="009F0123">
        <w:rPr>
          <w:color w:val="000000"/>
          <w:sz w:val="24"/>
          <w:szCs w:val="24"/>
        </w:rPr>
        <w:t xml:space="preserve"> Gardner (Eds). Demography and natural history of the common fruit bat, </w:t>
      </w:r>
      <w:r w:rsidR="009A0296" w:rsidRPr="009F0123">
        <w:rPr>
          <w:i/>
          <w:iCs/>
          <w:color w:val="000000"/>
          <w:sz w:val="24"/>
          <w:szCs w:val="24"/>
        </w:rPr>
        <w:t>A</w:t>
      </w:r>
      <w:r w:rsidRPr="009F0123">
        <w:rPr>
          <w:i/>
          <w:iCs/>
          <w:color w:val="000000"/>
          <w:sz w:val="24"/>
          <w:szCs w:val="24"/>
        </w:rPr>
        <w:t>rtibeus jamaicensis</w:t>
      </w:r>
      <w:r w:rsidRPr="009F0123">
        <w:rPr>
          <w:color w:val="000000"/>
          <w:sz w:val="24"/>
          <w:szCs w:val="24"/>
        </w:rPr>
        <w:t xml:space="preserve">, on </w:t>
      </w:r>
      <w:r w:rsidR="009A0296" w:rsidRPr="009F0123">
        <w:rPr>
          <w:color w:val="000000"/>
          <w:sz w:val="24"/>
          <w:szCs w:val="24"/>
        </w:rPr>
        <w:t>B</w:t>
      </w:r>
      <w:r w:rsidRPr="009F0123">
        <w:rPr>
          <w:color w:val="000000"/>
          <w:sz w:val="24"/>
          <w:szCs w:val="24"/>
        </w:rPr>
        <w:t xml:space="preserve">arro </w:t>
      </w:r>
      <w:r w:rsidR="009A0296" w:rsidRPr="009F0123">
        <w:rPr>
          <w:color w:val="000000"/>
          <w:sz w:val="24"/>
          <w:szCs w:val="24"/>
        </w:rPr>
        <w:t>C</w:t>
      </w:r>
      <w:r w:rsidRPr="009F0123">
        <w:rPr>
          <w:color w:val="000000"/>
          <w:sz w:val="24"/>
          <w:szCs w:val="24"/>
        </w:rPr>
        <w:t xml:space="preserve">olorado </w:t>
      </w:r>
      <w:r w:rsidR="009A0296" w:rsidRPr="009F0123">
        <w:rPr>
          <w:color w:val="000000"/>
          <w:sz w:val="24"/>
          <w:szCs w:val="24"/>
        </w:rPr>
        <w:t>I</w:t>
      </w:r>
      <w:r w:rsidRPr="009F0123">
        <w:rPr>
          <w:color w:val="000000"/>
          <w:sz w:val="24"/>
          <w:szCs w:val="24"/>
        </w:rPr>
        <w:t xml:space="preserve">sland, </w:t>
      </w:r>
      <w:r w:rsidR="009A0296" w:rsidRPr="009F0123">
        <w:rPr>
          <w:color w:val="000000"/>
          <w:sz w:val="24"/>
          <w:szCs w:val="24"/>
        </w:rPr>
        <w:t>P</w:t>
      </w:r>
      <w:r w:rsidRPr="009F0123">
        <w:rPr>
          <w:color w:val="000000"/>
          <w:sz w:val="24"/>
          <w:szCs w:val="24"/>
        </w:rPr>
        <w:t>anamá. Smithsonian Contributions to Zoology.</w:t>
      </w:r>
    </w:p>
    <w:p w14:paraId="0000029F" w14:textId="47BC64D1" w:rsidR="00A2515D" w:rsidRPr="009F0123" w:rsidRDefault="002F0901" w:rsidP="009A0296">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Handley Jr</w:t>
      </w:r>
      <w:r w:rsidR="009A0296" w:rsidRPr="009F0123">
        <w:rPr>
          <w:color w:val="000000"/>
          <w:sz w:val="24"/>
          <w:szCs w:val="24"/>
        </w:rPr>
        <w:t>.</w:t>
      </w:r>
      <w:r w:rsidRPr="009F0123">
        <w:rPr>
          <w:color w:val="000000"/>
          <w:sz w:val="24"/>
          <w:szCs w:val="24"/>
        </w:rPr>
        <w:t xml:space="preserve"> C</w:t>
      </w:r>
      <w:r w:rsidR="009A0296" w:rsidRPr="009F0123">
        <w:rPr>
          <w:color w:val="000000"/>
          <w:sz w:val="24"/>
          <w:szCs w:val="24"/>
        </w:rPr>
        <w:t>.</w:t>
      </w:r>
      <w:r w:rsidRPr="009F0123">
        <w:rPr>
          <w:color w:val="000000"/>
          <w:sz w:val="24"/>
          <w:szCs w:val="24"/>
        </w:rPr>
        <w:t xml:space="preserve"> and Leigh Jr</w:t>
      </w:r>
      <w:r w:rsidR="009A0296" w:rsidRPr="009F0123">
        <w:rPr>
          <w:color w:val="000000"/>
          <w:sz w:val="24"/>
          <w:szCs w:val="24"/>
        </w:rPr>
        <w:t>.</w:t>
      </w:r>
      <w:r w:rsidRPr="009F0123">
        <w:rPr>
          <w:color w:val="000000"/>
          <w:sz w:val="24"/>
          <w:szCs w:val="24"/>
        </w:rPr>
        <w:t xml:space="preserve"> E. 1991. Diet and food supply.</w:t>
      </w:r>
      <w:r w:rsidRPr="009F0123">
        <w:rPr>
          <w:i/>
          <w:iCs/>
          <w:color w:val="000000"/>
          <w:sz w:val="24"/>
          <w:szCs w:val="24"/>
        </w:rPr>
        <w:t xml:space="preserve"> </w:t>
      </w:r>
      <w:r w:rsidR="009A0296" w:rsidRPr="009F0123">
        <w:rPr>
          <w:i/>
          <w:iCs/>
          <w:color w:val="000000"/>
          <w:sz w:val="24"/>
          <w:szCs w:val="24"/>
        </w:rPr>
        <w:t>In:</w:t>
      </w:r>
      <w:r w:rsidR="009A0296" w:rsidRPr="009F0123">
        <w:rPr>
          <w:color w:val="000000"/>
          <w:sz w:val="24"/>
          <w:szCs w:val="24"/>
        </w:rPr>
        <w:t xml:space="preserve"> C. O. Handley, D. E. Wilson </w:t>
      </w:r>
      <w:r w:rsidR="009A0296" w:rsidRPr="009F0123">
        <w:rPr>
          <w:color w:val="000000"/>
          <w:sz w:val="24"/>
          <w:szCs w:val="24"/>
        </w:rPr>
        <w:lastRenderedPageBreak/>
        <w:t xml:space="preserve">and A. L. Gardner (Eds). Demography and natural history of the common fruit bat, </w:t>
      </w:r>
      <w:r w:rsidR="009A0296" w:rsidRPr="009F0123">
        <w:rPr>
          <w:i/>
          <w:iCs/>
          <w:color w:val="000000"/>
          <w:sz w:val="24"/>
          <w:szCs w:val="24"/>
        </w:rPr>
        <w:t>Artibeus jamaicensis</w:t>
      </w:r>
      <w:r w:rsidR="009A0296" w:rsidRPr="009F0123">
        <w:rPr>
          <w:color w:val="000000"/>
          <w:sz w:val="24"/>
          <w:szCs w:val="24"/>
        </w:rPr>
        <w:t>, on Barro Colorado Island, Panamá. Smithsonian Contributions to Zoology</w:t>
      </w:r>
      <w:r w:rsidRPr="009F0123">
        <w:rPr>
          <w:color w:val="000000"/>
          <w:sz w:val="24"/>
          <w:szCs w:val="24"/>
        </w:rPr>
        <w:t>.</w:t>
      </w:r>
    </w:p>
    <w:p w14:paraId="000002A0" w14:textId="26489AD0"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Heithaus</w:t>
      </w:r>
      <w:r w:rsidR="009A0296" w:rsidRPr="009F0123">
        <w:rPr>
          <w:color w:val="000000"/>
          <w:sz w:val="24"/>
          <w:szCs w:val="24"/>
        </w:rPr>
        <w:t>,</w:t>
      </w:r>
      <w:r w:rsidRPr="009F0123">
        <w:rPr>
          <w:color w:val="000000"/>
          <w:sz w:val="24"/>
          <w:szCs w:val="24"/>
        </w:rPr>
        <w:t xml:space="preserve"> E</w:t>
      </w:r>
      <w:r w:rsidR="009A0296" w:rsidRPr="009F0123">
        <w:rPr>
          <w:color w:val="000000"/>
          <w:sz w:val="24"/>
          <w:szCs w:val="24"/>
        </w:rPr>
        <w:t xml:space="preserve">. </w:t>
      </w:r>
      <w:r w:rsidRPr="009F0123">
        <w:rPr>
          <w:color w:val="000000"/>
          <w:sz w:val="24"/>
          <w:szCs w:val="24"/>
        </w:rPr>
        <w:t>R</w:t>
      </w:r>
      <w:r w:rsidR="009A0296" w:rsidRPr="009F0123">
        <w:rPr>
          <w:color w:val="000000"/>
          <w:sz w:val="24"/>
          <w:szCs w:val="24"/>
        </w:rPr>
        <w:t>.</w:t>
      </w:r>
      <w:r w:rsidRPr="009F0123">
        <w:rPr>
          <w:color w:val="000000"/>
          <w:sz w:val="24"/>
          <w:szCs w:val="24"/>
        </w:rPr>
        <w:t xml:space="preserve"> and </w:t>
      </w:r>
      <w:r w:rsidR="009A0296" w:rsidRPr="009F0123">
        <w:rPr>
          <w:color w:val="000000"/>
          <w:sz w:val="24"/>
          <w:szCs w:val="24"/>
        </w:rPr>
        <w:t xml:space="preserve">T. H. </w:t>
      </w:r>
      <w:r w:rsidRPr="009F0123">
        <w:rPr>
          <w:color w:val="000000"/>
          <w:sz w:val="24"/>
          <w:szCs w:val="24"/>
        </w:rPr>
        <w:t xml:space="preserve">Fleming. 1978. Foraging movements of a frugivorous bat, </w:t>
      </w:r>
      <w:r w:rsidR="009A0296" w:rsidRPr="009F0123">
        <w:rPr>
          <w:i/>
          <w:iCs/>
          <w:color w:val="000000"/>
          <w:sz w:val="24"/>
          <w:szCs w:val="24"/>
        </w:rPr>
        <w:t>C</w:t>
      </w:r>
      <w:r w:rsidRPr="009F0123">
        <w:rPr>
          <w:i/>
          <w:iCs/>
          <w:color w:val="000000"/>
          <w:sz w:val="24"/>
          <w:szCs w:val="24"/>
        </w:rPr>
        <w:t>arollia perspicillata</w:t>
      </w:r>
      <w:r w:rsidRPr="009F0123">
        <w:rPr>
          <w:color w:val="000000"/>
          <w:sz w:val="24"/>
          <w:szCs w:val="24"/>
        </w:rPr>
        <w:t xml:space="preserve"> (</w:t>
      </w:r>
      <w:r w:rsidR="009A0296" w:rsidRPr="009F0123">
        <w:rPr>
          <w:color w:val="000000"/>
          <w:sz w:val="24"/>
          <w:szCs w:val="24"/>
        </w:rPr>
        <w:t>P</w:t>
      </w:r>
      <w:r w:rsidRPr="009F0123">
        <w:rPr>
          <w:color w:val="000000"/>
          <w:sz w:val="24"/>
          <w:szCs w:val="24"/>
        </w:rPr>
        <w:t xml:space="preserve">hyllostomatidae). Ecological Monographs </w:t>
      </w:r>
      <w:r w:rsidRPr="009F0123">
        <w:rPr>
          <w:rFonts w:eastAsia="Georgia" w:cs="Georgia"/>
          <w:color w:val="000000"/>
          <w:sz w:val="24"/>
          <w:szCs w:val="24"/>
        </w:rPr>
        <w:t>48</w:t>
      </w:r>
      <w:r w:rsidRPr="009F0123">
        <w:rPr>
          <w:color w:val="000000"/>
          <w:sz w:val="24"/>
          <w:szCs w:val="24"/>
        </w:rPr>
        <w:t>: 127–</w:t>
      </w:r>
      <w:r w:rsidR="009A0296" w:rsidRPr="009F0123">
        <w:rPr>
          <w:color w:val="000000"/>
          <w:sz w:val="24"/>
          <w:szCs w:val="24"/>
        </w:rPr>
        <w:t>1</w:t>
      </w:r>
      <w:r w:rsidRPr="009F0123">
        <w:rPr>
          <w:color w:val="000000"/>
          <w:sz w:val="24"/>
          <w:szCs w:val="24"/>
        </w:rPr>
        <w:t>43.</w:t>
      </w:r>
    </w:p>
    <w:p w14:paraId="000002A1" w14:textId="3CD54BC5"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Heithaus</w:t>
      </w:r>
      <w:r w:rsidR="009A0296" w:rsidRPr="009F0123">
        <w:rPr>
          <w:color w:val="000000"/>
          <w:sz w:val="24"/>
          <w:szCs w:val="24"/>
        </w:rPr>
        <w:t>,</w:t>
      </w:r>
      <w:r w:rsidRPr="009F0123">
        <w:rPr>
          <w:color w:val="000000"/>
          <w:sz w:val="24"/>
          <w:szCs w:val="24"/>
        </w:rPr>
        <w:t xml:space="preserve"> E</w:t>
      </w:r>
      <w:r w:rsidR="009A0296" w:rsidRPr="009F0123">
        <w:rPr>
          <w:color w:val="000000"/>
          <w:sz w:val="24"/>
          <w:szCs w:val="24"/>
        </w:rPr>
        <w:t xml:space="preserve">. </w:t>
      </w:r>
      <w:r w:rsidRPr="009F0123">
        <w:rPr>
          <w:color w:val="000000"/>
          <w:sz w:val="24"/>
          <w:szCs w:val="24"/>
        </w:rPr>
        <w:t>R</w:t>
      </w:r>
      <w:r w:rsidR="009A0296" w:rsidRPr="009F0123">
        <w:rPr>
          <w:color w:val="000000"/>
          <w:sz w:val="24"/>
          <w:szCs w:val="24"/>
        </w:rPr>
        <w:t>.</w:t>
      </w:r>
      <w:r w:rsidRPr="009F0123">
        <w:rPr>
          <w:color w:val="000000"/>
          <w:sz w:val="24"/>
          <w:szCs w:val="24"/>
        </w:rPr>
        <w:t xml:space="preserve">, </w:t>
      </w:r>
      <w:r w:rsidR="009A0296" w:rsidRPr="009F0123">
        <w:rPr>
          <w:color w:val="000000"/>
          <w:sz w:val="24"/>
          <w:szCs w:val="24"/>
        </w:rPr>
        <w:t xml:space="preserve">T. H. </w:t>
      </w:r>
      <w:r w:rsidRPr="009F0123">
        <w:rPr>
          <w:color w:val="000000"/>
          <w:sz w:val="24"/>
          <w:szCs w:val="24"/>
        </w:rPr>
        <w:t xml:space="preserve">Fleming and </w:t>
      </w:r>
      <w:r w:rsidR="009A0296" w:rsidRPr="009F0123">
        <w:rPr>
          <w:color w:val="000000"/>
          <w:sz w:val="24"/>
          <w:szCs w:val="24"/>
        </w:rPr>
        <w:t xml:space="preserve">P. A. </w:t>
      </w:r>
      <w:r w:rsidRPr="009F0123">
        <w:rPr>
          <w:color w:val="000000"/>
          <w:sz w:val="24"/>
          <w:szCs w:val="24"/>
        </w:rPr>
        <w:t xml:space="preserve">Opler. 1975. Foraging patterns and resource utilization in seven species of bats in a seasonal tropical forest. Ecology </w:t>
      </w:r>
      <w:r w:rsidRPr="009F0123">
        <w:rPr>
          <w:rFonts w:eastAsia="Georgia" w:cs="Georgia"/>
          <w:color w:val="000000"/>
          <w:sz w:val="24"/>
          <w:szCs w:val="24"/>
        </w:rPr>
        <w:t>56</w:t>
      </w:r>
      <w:r w:rsidRPr="009F0123">
        <w:rPr>
          <w:color w:val="000000"/>
          <w:sz w:val="24"/>
          <w:szCs w:val="24"/>
        </w:rPr>
        <w:t>: 841–</w:t>
      </w:r>
      <w:r w:rsidR="009A0296" w:rsidRPr="009F0123">
        <w:rPr>
          <w:color w:val="000000"/>
          <w:sz w:val="24"/>
          <w:szCs w:val="24"/>
        </w:rPr>
        <w:t>8</w:t>
      </w:r>
      <w:r w:rsidRPr="009F0123">
        <w:rPr>
          <w:color w:val="000000"/>
          <w:sz w:val="24"/>
          <w:szCs w:val="24"/>
        </w:rPr>
        <w:t>54.</w:t>
      </w:r>
    </w:p>
    <w:p w14:paraId="000002A2" w14:textId="14030084" w:rsidR="00A2515D" w:rsidRPr="009F0123" w:rsidRDefault="009A0296"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Heithaus, E. R.,</w:t>
      </w:r>
      <w:r w:rsidR="002F0901" w:rsidRPr="009F0123">
        <w:rPr>
          <w:color w:val="000000"/>
          <w:sz w:val="24"/>
          <w:szCs w:val="24"/>
        </w:rPr>
        <w:t xml:space="preserve"> </w:t>
      </w:r>
      <w:r w:rsidR="005F7432" w:rsidRPr="009F0123">
        <w:rPr>
          <w:color w:val="000000"/>
          <w:sz w:val="24"/>
          <w:szCs w:val="24"/>
        </w:rPr>
        <w:t xml:space="preserve">P. A. </w:t>
      </w:r>
      <w:r w:rsidR="002F0901" w:rsidRPr="009F0123">
        <w:rPr>
          <w:color w:val="000000"/>
          <w:sz w:val="24"/>
          <w:szCs w:val="24"/>
        </w:rPr>
        <w:t>Opler</w:t>
      </w:r>
      <w:r w:rsidR="005F7432" w:rsidRPr="009F0123">
        <w:rPr>
          <w:color w:val="000000"/>
          <w:sz w:val="24"/>
          <w:szCs w:val="24"/>
        </w:rPr>
        <w:t xml:space="preserve"> </w:t>
      </w:r>
      <w:r w:rsidR="002F0901" w:rsidRPr="009F0123">
        <w:rPr>
          <w:color w:val="000000"/>
          <w:sz w:val="24"/>
          <w:szCs w:val="24"/>
        </w:rPr>
        <w:t xml:space="preserve">and </w:t>
      </w:r>
      <w:r w:rsidR="005F7432" w:rsidRPr="009F0123">
        <w:rPr>
          <w:color w:val="000000"/>
          <w:sz w:val="24"/>
          <w:szCs w:val="24"/>
        </w:rPr>
        <w:t xml:space="preserve">H. G. </w:t>
      </w:r>
      <w:r w:rsidR="002F0901" w:rsidRPr="009F0123">
        <w:rPr>
          <w:color w:val="000000"/>
          <w:sz w:val="24"/>
          <w:szCs w:val="24"/>
        </w:rPr>
        <w:t xml:space="preserve">Baker. 1974. Bat activity and pollination of </w:t>
      </w:r>
      <w:r w:rsidR="005F7432" w:rsidRPr="009F0123">
        <w:rPr>
          <w:i/>
          <w:iCs/>
          <w:color w:val="000000"/>
          <w:sz w:val="24"/>
          <w:szCs w:val="24"/>
        </w:rPr>
        <w:t>B</w:t>
      </w:r>
      <w:r w:rsidR="002F0901" w:rsidRPr="009F0123">
        <w:rPr>
          <w:i/>
          <w:iCs/>
          <w:color w:val="000000"/>
          <w:sz w:val="24"/>
          <w:szCs w:val="24"/>
        </w:rPr>
        <w:t>auhinia pauletia</w:t>
      </w:r>
      <w:r w:rsidR="002F0901" w:rsidRPr="009F0123">
        <w:rPr>
          <w:color w:val="000000"/>
          <w:sz w:val="24"/>
          <w:szCs w:val="24"/>
        </w:rPr>
        <w:t xml:space="preserve">: Plant-pollinator coevolution. Ecology </w:t>
      </w:r>
      <w:r w:rsidR="002F0901" w:rsidRPr="009F0123">
        <w:rPr>
          <w:rFonts w:eastAsia="Georgia" w:cs="Georgia"/>
          <w:color w:val="000000"/>
          <w:sz w:val="24"/>
          <w:szCs w:val="24"/>
        </w:rPr>
        <w:t>55</w:t>
      </w:r>
      <w:r w:rsidR="002F0901" w:rsidRPr="009F0123">
        <w:rPr>
          <w:color w:val="000000"/>
          <w:sz w:val="24"/>
          <w:szCs w:val="24"/>
        </w:rPr>
        <w:t>: 412–</w:t>
      </w:r>
      <w:r w:rsidR="005F7432" w:rsidRPr="009F0123">
        <w:rPr>
          <w:color w:val="000000"/>
          <w:sz w:val="24"/>
          <w:szCs w:val="24"/>
        </w:rPr>
        <w:t>41</w:t>
      </w:r>
      <w:r w:rsidR="002F0901" w:rsidRPr="009F0123">
        <w:rPr>
          <w:color w:val="000000"/>
          <w:sz w:val="24"/>
          <w:szCs w:val="24"/>
        </w:rPr>
        <w:t>9.</w:t>
      </w:r>
    </w:p>
    <w:p w14:paraId="000002A3" w14:textId="0BEFF7CB" w:rsidR="00A2515D" w:rsidRPr="009F0123" w:rsidRDefault="005F7432"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 xml:space="preserve">Heithaus, E. R., E. </w:t>
      </w:r>
      <w:r w:rsidR="002F0901" w:rsidRPr="009F0123">
        <w:rPr>
          <w:color w:val="000000"/>
          <w:sz w:val="24"/>
          <w:szCs w:val="24"/>
        </w:rPr>
        <w:t xml:space="preserve">Stashko and </w:t>
      </w:r>
      <w:r w:rsidRPr="009F0123">
        <w:rPr>
          <w:color w:val="000000"/>
          <w:sz w:val="24"/>
          <w:szCs w:val="24"/>
        </w:rPr>
        <w:t xml:space="preserve">P. K. </w:t>
      </w:r>
      <w:r w:rsidR="002F0901" w:rsidRPr="009F0123">
        <w:rPr>
          <w:color w:val="000000"/>
          <w:sz w:val="24"/>
          <w:szCs w:val="24"/>
        </w:rPr>
        <w:t xml:space="preserve">Anderson. 1982. Cumulative effects of plant-animal interactions on seed production by </w:t>
      </w:r>
      <w:r w:rsidRPr="009F0123">
        <w:rPr>
          <w:i/>
          <w:iCs/>
          <w:color w:val="000000"/>
          <w:sz w:val="24"/>
          <w:szCs w:val="24"/>
        </w:rPr>
        <w:t>B</w:t>
      </w:r>
      <w:r w:rsidR="002F0901" w:rsidRPr="009F0123">
        <w:rPr>
          <w:i/>
          <w:iCs/>
          <w:color w:val="000000"/>
          <w:sz w:val="24"/>
          <w:szCs w:val="24"/>
        </w:rPr>
        <w:t>auhinia ungulata</w:t>
      </w:r>
      <w:r w:rsidR="002F0901" w:rsidRPr="009F0123">
        <w:rPr>
          <w:color w:val="000000"/>
          <w:sz w:val="24"/>
          <w:szCs w:val="24"/>
        </w:rPr>
        <w:t xml:space="preserve">, a neotropical legume. Ecology </w:t>
      </w:r>
      <w:r w:rsidR="002F0901" w:rsidRPr="009F0123">
        <w:rPr>
          <w:rFonts w:eastAsia="Georgia" w:cs="Georgia"/>
          <w:color w:val="000000"/>
          <w:sz w:val="24"/>
          <w:szCs w:val="24"/>
        </w:rPr>
        <w:t>63</w:t>
      </w:r>
      <w:r w:rsidR="002F0901" w:rsidRPr="009F0123">
        <w:rPr>
          <w:color w:val="000000"/>
          <w:sz w:val="24"/>
          <w:szCs w:val="24"/>
        </w:rPr>
        <w:t>: 1294–</w:t>
      </w:r>
      <w:r w:rsidRPr="009F0123">
        <w:rPr>
          <w:color w:val="000000"/>
          <w:sz w:val="24"/>
          <w:szCs w:val="24"/>
        </w:rPr>
        <w:t>1</w:t>
      </w:r>
      <w:r w:rsidR="002F0901" w:rsidRPr="009F0123">
        <w:rPr>
          <w:color w:val="000000"/>
          <w:sz w:val="24"/>
          <w:szCs w:val="24"/>
        </w:rPr>
        <w:t>302.</w:t>
      </w:r>
    </w:p>
    <w:p w14:paraId="000002A5" w14:textId="6E368724" w:rsidR="00A2515D" w:rsidRPr="009F0123" w:rsidRDefault="005F7432" w:rsidP="005F7432">
      <w:pPr>
        <w:pBdr>
          <w:top w:val="nil"/>
          <w:left w:val="nil"/>
          <w:bottom w:val="nil"/>
          <w:right w:val="nil"/>
          <w:between w:val="nil"/>
        </w:pBdr>
        <w:spacing w:line="269" w:lineRule="auto"/>
        <w:ind w:left="284" w:right="-41" w:hanging="284"/>
        <w:jc w:val="both"/>
        <w:rPr>
          <w:sz w:val="24"/>
          <w:szCs w:val="24"/>
        </w:rPr>
      </w:pPr>
      <w:r w:rsidRPr="009F0123">
        <w:rPr>
          <w:color w:val="000000"/>
          <w:sz w:val="24"/>
          <w:szCs w:val="24"/>
        </w:rPr>
        <w:t xml:space="preserve">von </w:t>
      </w:r>
      <w:r w:rsidR="002F0901" w:rsidRPr="009F0123">
        <w:rPr>
          <w:color w:val="000000"/>
          <w:sz w:val="24"/>
          <w:szCs w:val="24"/>
        </w:rPr>
        <w:t>Helversen</w:t>
      </w:r>
      <w:r w:rsidRPr="009F0123">
        <w:rPr>
          <w:color w:val="000000"/>
          <w:sz w:val="24"/>
          <w:szCs w:val="24"/>
        </w:rPr>
        <w:t>,</w:t>
      </w:r>
      <w:r w:rsidR="002F0901" w:rsidRPr="009F0123">
        <w:rPr>
          <w:color w:val="000000"/>
          <w:sz w:val="24"/>
          <w:szCs w:val="24"/>
        </w:rPr>
        <w:t xml:space="preserve"> O</w:t>
      </w:r>
      <w:r w:rsidRPr="009F0123">
        <w:rPr>
          <w:color w:val="000000"/>
          <w:sz w:val="24"/>
          <w:szCs w:val="24"/>
        </w:rPr>
        <w:t>.</w:t>
      </w:r>
      <w:r w:rsidR="002F0901" w:rsidRPr="009F0123">
        <w:rPr>
          <w:color w:val="000000"/>
          <w:sz w:val="24"/>
          <w:szCs w:val="24"/>
        </w:rPr>
        <w:t xml:space="preserve"> and </w:t>
      </w:r>
      <w:r w:rsidRPr="009F0123">
        <w:rPr>
          <w:color w:val="000000"/>
          <w:sz w:val="24"/>
          <w:szCs w:val="24"/>
        </w:rPr>
        <w:t xml:space="preserve">H-U. </w:t>
      </w:r>
      <w:r w:rsidR="002F0901" w:rsidRPr="009F0123">
        <w:rPr>
          <w:color w:val="000000"/>
          <w:sz w:val="24"/>
          <w:szCs w:val="24"/>
        </w:rPr>
        <w:t>Reyer. 1984. Nectar intake and energy expenditure in a flower visiting bat.</w:t>
      </w:r>
      <w:r w:rsidRPr="009F0123">
        <w:rPr>
          <w:color w:val="000000"/>
          <w:sz w:val="24"/>
          <w:szCs w:val="24"/>
        </w:rPr>
        <w:t xml:space="preserve"> </w:t>
      </w:r>
      <w:r w:rsidR="002F0901" w:rsidRPr="009F0123">
        <w:rPr>
          <w:sz w:val="24"/>
          <w:szCs w:val="24"/>
        </w:rPr>
        <w:t xml:space="preserve">Oecologia </w:t>
      </w:r>
      <w:r w:rsidR="002F0901" w:rsidRPr="009F0123">
        <w:rPr>
          <w:rFonts w:eastAsia="Georgia" w:cs="Georgia"/>
          <w:sz w:val="24"/>
          <w:szCs w:val="24"/>
        </w:rPr>
        <w:t>63</w:t>
      </w:r>
      <w:r w:rsidR="002F0901" w:rsidRPr="009F0123">
        <w:rPr>
          <w:sz w:val="24"/>
          <w:szCs w:val="24"/>
        </w:rPr>
        <w:t>: 178–</w:t>
      </w:r>
      <w:r w:rsidRPr="009F0123">
        <w:rPr>
          <w:sz w:val="24"/>
          <w:szCs w:val="24"/>
        </w:rPr>
        <w:t>1</w:t>
      </w:r>
      <w:r w:rsidR="002F0901" w:rsidRPr="009F0123">
        <w:rPr>
          <w:sz w:val="24"/>
          <w:szCs w:val="24"/>
        </w:rPr>
        <w:t>84.</w:t>
      </w:r>
    </w:p>
    <w:p w14:paraId="000002A6" w14:textId="0CC992A9"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t>Herbst</w:t>
      </w:r>
      <w:r w:rsidR="00D45A07" w:rsidRPr="009F0123">
        <w:rPr>
          <w:color w:val="000000"/>
          <w:sz w:val="24"/>
          <w:szCs w:val="24"/>
        </w:rPr>
        <w:t xml:space="preserve">, </w:t>
      </w:r>
      <w:r w:rsidRPr="009F0123">
        <w:rPr>
          <w:color w:val="000000"/>
          <w:sz w:val="24"/>
          <w:szCs w:val="24"/>
        </w:rPr>
        <w:t>L</w:t>
      </w:r>
      <w:r w:rsidR="005F7432" w:rsidRPr="009F0123">
        <w:rPr>
          <w:color w:val="000000"/>
          <w:sz w:val="24"/>
          <w:szCs w:val="24"/>
        </w:rPr>
        <w:t xml:space="preserve">. </w:t>
      </w:r>
      <w:r w:rsidRPr="009F0123">
        <w:rPr>
          <w:color w:val="000000"/>
          <w:sz w:val="24"/>
          <w:szCs w:val="24"/>
        </w:rPr>
        <w:t xml:space="preserve">H. 1986. The role of nitrogen from fruit pulp in the nutrition of the frugivorous bat </w:t>
      </w:r>
      <w:r w:rsidR="00D45A07" w:rsidRPr="009F0123">
        <w:rPr>
          <w:i/>
          <w:iCs/>
          <w:color w:val="000000"/>
          <w:sz w:val="24"/>
          <w:szCs w:val="24"/>
        </w:rPr>
        <w:t>C</w:t>
      </w:r>
      <w:r w:rsidRPr="009F0123">
        <w:rPr>
          <w:i/>
          <w:iCs/>
          <w:color w:val="000000"/>
          <w:sz w:val="24"/>
          <w:szCs w:val="24"/>
        </w:rPr>
        <w:t>arollia perspicillata</w:t>
      </w:r>
      <w:r w:rsidRPr="009F0123">
        <w:rPr>
          <w:color w:val="000000"/>
          <w:sz w:val="24"/>
          <w:szCs w:val="24"/>
        </w:rPr>
        <w:t xml:space="preserve">. Biotropica </w:t>
      </w:r>
      <w:r w:rsidRPr="009F0123">
        <w:rPr>
          <w:rFonts w:eastAsia="Georgia" w:cs="Georgia"/>
          <w:color w:val="000000"/>
          <w:sz w:val="24"/>
          <w:szCs w:val="24"/>
        </w:rPr>
        <w:t>18</w:t>
      </w:r>
      <w:r w:rsidRPr="009F0123">
        <w:rPr>
          <w:color w:val="000000"/>
          <w:sz w:val="24"/>
          <w:szCs w:val="24"/>
        </w:rPr>
        <w:t>: 39–44.</w:t>
      </w:r>
    </w:p>
    <w:p w14:paraId="000002A7" w14:textId="688AEEAE" w:rsidR="00A2515D" w:rsidRPr="009F0123" w:rsidRDefault="002F0901" w:rsidP="0004761C">
      <w:pPr>
        <w:spacing w:line="266" w:lineRule="auto"/>
        <w:ind w:left="284" w:right="-41" w:hanging="284"/>
        <w:jc w:val="both"/>
        <w:rPr>
          <w:sz w:val="24"/>
          <w:szCs w:val="24"/>
        </w:rPr>
      </w:pPr>
      <w:r w:rsidRPr="009F0123">
        <w:rPr>
          <w:sz w:val="24"/>
          <w:szCs w:val="24"/>
        </w:rPr>
        <w:t>Hernandez</w:t>
      </w:r>
      <w:r w:rsidR="005F7432" w:rsidRPr="009F0123">
        <w:rPr>
          <w:sz w:val="24"/>
          <w:szCs w:val="24"/>
        </w:rPr>
        <w:t>,</w:t>
      </w:r>
      <w:r w:rsidRPr="009F0123">
        <w:rPr>
          <w:sz w:val="24"/>
          <w:szCs w:val="24"/>
        </w:rPr>
        <w:t xml:space="preserve"> M</w:t>
      </w:r>
      <w:r w:rsidR="005F7432" w:rsidRPr="009F0123">
        <w:rPr>
          <w:sz w:val="24"/>
          <w:szCs w:val="24"/>
        </w:rPr>
        <w:t>-J</w:t>
      </w:r>
      <w:r w:rsidRPr="009F0123">
        <w:rPr>
          <w:sz w:val="24"/>
          <w:szCs w:val="24"/>
        </w:rPr>
        <w:t xml:space="preserve">. 1998. Dynamics of transitions between population interactions: A nonlinear interaction alpha-function defined. Proceedings of the Royal Society of London Series B: Biological Sciences </w:t>
      </w:r>
      <w:r w:rsidRPr="009F0123">
        <w:rPr>
          <w:rFonts w:eastAsia="Georgia" w:cs="Georgia"/>
          <w:sz w:val="24"/>
          <w:szCs w:val="24"/>
        </w:rPr>
        <w:t>265</w:t>
      </w:r>
      <w:r w:rsidRPr="009F0123">
        <w:rPr>
          <w:sz w:val="24"/>
          <w:szCs w:val="24"/>
        </w:rPr>
        <w:t>: 1433–</w:t>
      </w:r>
      <w:r w:rsidR="00D45A07" w:rsidRPr="009F0123">
        <w:rPr>
          <w:sz w:val="24"/>
          <w:szCs w:val="24"/>
        </w:rPr>
        <w:t>14</w:t>
      </w:r>
      <w:r w:rsidRPr="009F0123">
        <w:rPr>
          <w:sz w:val="24"/>
          <w:szCs w:val="24"/>
        </w:rPr>
        <w:t>40.</w:t>
      </w:r>
    </w:p>
    <w:p w14:paraId="000002A8" w14:textId="57DD82A0"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8216F">
        <w:rPr>
          <w:color w:val="000000"/>
          <w:sz w:val="24"/>
          <w:szCs w:val="24"/>
        </w:rPr>
        <w:t>Hernandez-Conrique</w:t>
      </w:r>
      <w:r w:rsidR="00D45A07" w:rsidRPr="0098216F">
        <w:rPr>
          <w:color w:val="000000"/>
          <w:sz w:val="24"/>
          <w:szCs w:val="24"/>
        </w:rPr>
        <w:t>,</w:t>
      </w:r>
      <w:r w:rsidRPr="0098216F">
        <w:rPr>
          <w:color w:val="000000"/>
          <w:sz w:val="24"/>
          <w:szCs w:val="24"/>
        </w:rPr>
        <w:t xml:space="preserve"> D</w:t>
      </w:r>
      <w:r w:rsidR="00D45A07" w:rsidRPr="0098216F">
        <w:rPr>
          <w:color w:val="000000"/>
          <w:sz w:val="24"/>
          <w:szCs w:val="24"/>
        </w:rPr>
        <w:t>.</w:t>
      </w:r>
      <w:r w:rsidRPr="0098216F">
        <w:rPr>
          <w:color w:val="000000"/>
          <w:sz w:val="24"/>
          <w:szCs w:val="24"/>
        </w:rPr>
        <w:t xml:space="preserve">, </w:t>
      </w:r>
      <w:r w:rsidR="00D45A07" w:rsidRPr="0098216F">
        <w:rPr>
          <w:color w:val="000000"/>
          <w:sz w:val="24"/>
          <w:szCs w:val="24"/>
        </w:rPr>
        <w:t xml:space="preserve">L. I. </w:t>
      </w:r>
      <w:r w:rsidRPr="0098216F">
        <w:rPr>
          <w:color w:val="000000"/>
          <w:sz w:val="24"/>
          <w:szCs w:val="24"/>
        </w:rPr>
        <w:t>Iñiguez-Davalos and</w:t>
      </w:r>
      <w:r w:rsidR="00D45A07" w:rsidRPr="0098216F">
        <w:rPr>
          <w:color w:val="000000"/>
          <w:sz w:val="24"/>
          <w:szCs w:val="24"/>
        </w:rPr>
        <w:t xml:space="preserve"> J. F.</w:t>
      </w:r>
      <w:r w:rsidRPr="0098216F">
        <w:rPr>
          <w:color w:val="000000"/>
          <w:sz w:val="24"/>
          <w:szCs w:val="24"/>
        </w:rPr>
        <w:t xml:space="preserve"> Storz. </w:t>
      </w:r>
      <w:r w:rsidRPr="009F0123">
        <w:rPr>
          <w:color w:val="000000"/>
          <w:sz w:val="24"/>
          <w:szCs w:val="24"/>
        </w:rPr>
        <w:t xml:space="preserve">1997. Selective feeding by phyllostomid fruit bats in a subtropical montane cloud forest. Biotropica </w:t>
      </w:r>
      <w:r w:rsidRPr="009F0123">
        <w:rPr>
          <w:rFonts w:eastAsia="Georgia" w:cs="Georgia"/>
          <w:color w:val="000000"/>
          <w:sz w:val="24"/>
          <w:szCs w:val="24"/>
        </w:rPr>
        <w:t>29</w:t>
      </w:r>
      <w:r w:rsidRPr="009F0123">
        <w:rPr>
          <w:color w:val="000000"/>
          <w:sz w:val="24"/>
          <w:szCs w:val="24"/>
        </w:rPr>
        <w:t>: 376–</w:t>
      </w:r>
      <w:r w:rsidR="00D45A07" w:rsidRPr="009F0123">
        <w:rPr>
          <w:color w:val="000000"/>
          <w:sz w:val="24"/>
          <w:szCs w:val="24"/>
        </w:rPr>
        <w:t>37</w:t>
      </w:r>
      <w:r w:rsidRPr="009F0123">
        <w:rPr>
          <w:color w:val="000000"/>
          <w:sz w:val="24"/>
          <w:szCs w:val="24"/>
        </w:rPr>
        <w:t>9.</w:t>
      </w:r>
    </w:p>
    <w:p w14:paraId="000002AA" w14:textId="0E09BCA4" w:rsidR="00A2515D" w:rsidRPr="009F0123" w:rsidRDefault="002F0901" w:rsidP="00D45A07">
      <w:pPr>
        <w:pBdr>
          <w:top w:val="nil"/>
          <w:left w:val="nil"/>
          <w:bottom w:val="nil"/>
          <w:right w:val="nil"/>
          <w:between w:val="nil"/>
        </w:pBdr>
        <w:spacing w:line="269" w:lineRule="auto"/>
        <w:ind w:left="284" w:right="-41" w:hanging="284"/>
        <w:jc w:val="both"/>
        <w:rPr>
          <w:sz w:val="24"/>
          <w:szCs w:val="24"/>
        </w:rPr>
      </w:pPr>
      <w:r w:rsidRPr="009F0123">
        <w:rPr>
          <w:color w:val="000000"/>
          <w:sz w:val="24"/>
          <w:szCs w:val="24"/>
        </w:rPr>
        <w:t>Hernandez</w:t>
      </w:r>
      <w:r w:rsidR="009567FC" w:rsidRPr="009F0123">
        <w:rPr>
          <w:color w:val="000000"/>
          <w:sz w:val="24"/>
          <w:szCs w:val="24"/>
        </w:rPr>
        <w:t>,</w:t>
      </w:r>
      <w:r w:rsidRPr="009F0123">
        <w:rPr>
          <w:color w:val="000000"/>
          <w:sz w:val="24"/>
          <w:szCs w:val="24"/>
        </w:rPr>
        <w:t xml:space="preserve"> A</w:t>
      </w:r>
      <w:r w:rsidR="009567FC" w:rsidRPr="009F0123">
        <w:rPr>
          <w:color w:val="000000"/>
          <w:sz w:val="24"/>
          <w:szCs w:val="24"/>
        </w:rPr>
        <w:t>.</w:t>
      </w:r>
      <w:r w:rsidRPr="009F0123">
        <w:rPr>
          <w:color w:val="000000"/>
          <w:sz w:val="24"/>
          <w:szCs w:val="24"/>
        </w:rPr>
        <w:t xml:space="preserve"> and </w:t>
      </w:r>
      <w:r w:rsidR="009567FC" w:rsidRPr="009F0123">
        <w:rPr>
          <w:color w:val="000000"/>
          <w:sz w:val="24"/>
          <w:szCs w:val="24"/>
        </w:rPr>
        <w:t xml:space="preserve">C. </w:t>
      </w:r>
      <w:r w:rsidRPr="009F0123">
        <w:rPr>
          <w:color w:val="000000"/>
          <w:sz w:val="24"/>
          <w:szCs w:val="24"/>
        </w:rPr>
        <w:t>Martinez del Rio. 1992. Intestinal disaccharidases in five species of phyllostomid bats.</w:t>
      </w:r>
      <w:r w:rsidR="00D45A07" w:rsidRPr="009F0123">
        <w:rPr>
          <w:color w:val="000000"/>
          <w:sz w:val="24"/>
          <w:szCs w:val="24"/>
        </w:rPr>
        <w:t xml:space="preserve"> </w:t>
      </w:r>
      <w:r w:rsidRPr="009F0123">
        <w:rPr>
          <w:sz w:val="24"/>
          <w:szCs w:val="24"/>
        </w:rPr>
        <w:t xml:space="preserve">Comparative </w:t>
      </w:r>
      <w:r w:rsidR="009567FC" w:rsidRPr="009F0123">
        <w:rPr>
          <w:sz w:val="24"/>
          <w:szCs w:val="24"/>
        </w:rPr>
        <w:t>B</w:t>
      </w:r>
      <w:r w:rsidRPr="009F0123">
        <w:rPr>
          <w:sz w:val="24"/>
          <w:szCs w:val="24"/>
        </w:rPr>
        <w:t xml:space="preserve">iochemistry and </w:t>
      </w:r>
      <w:r w:rsidR="009567FC" w:rsidRPr="009F0123">
        <w:rPr>
          <w:sz w:val="24"/>
          <w:szCs w:val="24"/>
        </w:rPr>
        <w:t>P</w:t>
      </w:r>
      <w:r w:rsidRPr="009F0123">
        <w:rPr>
          <w:sz w:val="24"/>
          <w:szCs w:val="24"/>
        </w:rPr>
        <w:t>hysiology</w:t>
      </w:r>
      <w:r w:rsidR="009567FC" w:rsidRPr="009F0123">
        <w:rPr>
          <w:sz w:val="24"/>
          <w:szCs w:val="24"/>
        </w:rPr>
        <w:t xml:space="preserve"> Part</w:t>
      </w:r>
      <w:r w:rsidRPr="009F0123">
        <w:rPr>
          <w:sz w:val="24"/>
          <w:szCs w:val="24"/>
        </w:rPr>
        <w:t xml:space="preserve"> B</w:t>
      </w:r>
      <w:r w:rsidR="009567FC" w:rsidRPr="009F0123">
        <w:rPr>
          <w:sz w:val="24"/>
          <w:szCs w:val="24"/>
        </w:rPr>
        <w:t>:</w:t>
      </w:r>
      <w:r w:rsidRPr="009F0123">
        <w:rPr>
          <w:sz w:val="24"/>
          <w:szCs w:val="24"/>
        </w:rPr>
        <w:t xml:space="preserve"> Comparative </w:t>
      </w:r>
      <w:r w:rsidR="009567FC" w:rsidRPr="009F0123">
        <w:rPr>
          <w:sz w:val="24"/>
          <w:szCs w:val="24"/>
        </w:rPr>
        <w:t>B</w:t>
      </w:r>
      <w:r w:rsidRPr="009F0123">
        <w:rPr>
          <w:sz w:val="24"/>
          <w:szCs w:val="24"/>
        </w:rPr>
        <w:t xml:space="preserve">iochemistry </w:t>
      </w:r>
      <w:r w:rsidRPr="009F0123">
        <w:rPr>
          <w:rFonts w:eastAsia="Georgia" w:cs="Georgia"/>
          <w:sz w:val="24"/>
          <w:szCs w:val="24"/>
        </w:rPr>
        <w:t>103</w:t>
      </w:r>
      <w:r w:rsidRPr="009F0123">
        <w:rPr>
          <w:sz w:val="24"/>
          <w:szCs w:val="24"/>
        </w:rPr>
        <w:t>: 105–</w:t>
      </w:r>
      <w:r w:rsidR="009567FC" w:rsidRPr="009F0123">
        <w:rPr>
          <w:sz w:val="24"/>
          <w:szCs w:val="24"/>
        </w:rPr>
        <w:t>1</w:t>
      </w:r>
      <w:r w:rsidRPr="009F0123">
        <w:rPr>
          <w:sz w:val="24"/>
          <w:szCs w:val="24"/>
        </w:rPr>
        <w:t>11.</w:t>
      </w:r>
    </w:p>
    <w:p w14:paraId="000002AB" w14:textId="75ACE528"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D85772">
        <w:rPr>
          <w:color w:val="000000"/>
          <w:sz w:val="24"/>
          <w:szCs w:val="24"/>
          <w:lang w:val="es-419"/>
        </w:rPr>
        <w:t>Herrera</w:t>
      </w:r>
      <w:r w:rsidR="009567FC" w:rsidRPr="00D85772">
        <w:rPr>
          <w:color w:val="000000"/>
          <w:sz w:val="24"/>
          <w:szCs w:val="24"/>
          <w:lang w:val="es-419"/>
        </w:rPr>
        <w:t>,</w:t>
      </w:r>
      <w:r w:rsidRPr="00D85772">
        <w:rPr>
          <w:color w:val="000000"/>
          <w:sz w:val="24"/>
          <w:szCs w:val="24"/>
          <w:lang w:val="es-419"/>
        </w:rPr>
        <w:t xml:space="preserve"> M</w:t>
      </w:r>
      <w:r w:rsidR="009567FC" w:rsidRPr="00D85772">
        <w:rPr>
          <w:color w:val="000000"/>
          <w:sz w:val="24"/>
          <w:szCs w:val="24"/>
          <w:lang w:val="es-419"/>
        </w:rPr>
        <w:t>.</w:t>
      </w:r>
      <w:r w:rsidRPr="00D85772">
        <w:rPr>
          <w:color w:val="000000"/>
          <w:sz w:val="24"/>
          <w:szCs w:val="24"/>
          <w:lang w:val="es-419"/>
        </w:rPr>
        <w:t xml:space="preserve"> L</w:t>
      </w:r>
      <w:r w:rsidR="009567FC" w:rsidRPr="00D85772">
        <w:rPr>
          <w:color w:val="000000"/>
          <w:sz w:val="24"/>
          <w:szCs w:val="24"/>
          <w:lang w:val="es-419"/>
        </w:rPr>
        <w:t xml:space="preserve">. </w:t>
      </w:r>
      <w:r w:rsidRPr="00D85772">
        <w:rPr>
          <w:color w:val="000000"/>
          <w:sz w:val="24"/>
          <w:szCs w:val="24"/>
          <w:lang w:val="es-419"/>
        </w:rPr>
        <w:t>G</w:t>
      </w:r>
      <w:r w:rsidR="009567FC" w:rsidRPr="00D85772">
        <w:rPr>
          <w:color w:val="000000"/>
          <w:sz w:val="24"/>
          <w:szCs w:val="24"/>
          <w:lang w:val="es-419"/>
        </w:rPr>
        <w:t>.</w:t>
      </w:r>
      <w:r w:rsidRPr="00D85772">
        <w:rPr>
          <w:color w:val="000000"/>
          <w:sz w:val="24"/>
          <w:szCs w:val="24"/>
          <w:lang w:val="es-419"/>
        </w:rPr>
        <w:t xml:space="preserve">, </w:t>
      </w:r>
      <w:r w:rsidR="009567FC" w:rsidRPr="00D85772">
        <w:rPr>
          <w:color w:val="000000"/>
          <w:sz w:val="24"/>
          <w:szCs w:val="24"/>
          <w:lang w:val="es-419"/>
        </w:rPr>
        <w:t xml:space="preserve">K. A. </w:t>
      </w:r>
      <w:r w:rsidRPr="00D85772">
        <w:rPr>
          <w:color w:val="000000"/>
          <w:sz w:val="24"/>
          <w:szCs w:val="24"/>
          <w:lang w:val="es-419"/>
        </w:rPr>
        <w:t>Hobson, L</w:t>
      </w:r>
      <w:r w:rsidR="009567FC" w:rsidRPr="00D85772">
        <w:rPr>
          <w:color w:val="000000"/>
          <w:sz w:val="24"/>
          <w:szCs w:val="24"/>
          <w:lang w:val="es-419"/>
        </w:rPr>
        <w:t xml:space="preserve">. </w:t>
      </w:r>
      <w:r w:rsidRPr="00D85772">
        <w:rPr>
          <w:color w:val="000000"/>
          <w:sz w:val="24"/>
          <w:szCs w:val="24"/>
          <w:lang w:val="es-419"/>
        </w:rPr>
        <w:t>M</w:t>
      </w:r>
      <w:r w:rsidR="009567FC" w:rsidRPr="00D85772">
        <w:rPr>
          <w:color w:val="000000"/>
          <w:sz w:val="24"/>
          <w:szCs w:val="24"/>
          <w:lang w:val="es-419"/>
        </w:rPr>
        <w:t>. Mirón, N. P. Ramírez, G. C. Méndez</w:t>
      </w:r>
      <w:r w:rsidRPr="00D85772">
        <w:rPr>
          <w:color w:val="000000"/>
          <w:sz w:val="24"/>
          <w:szCs w:val="24"/>
          <w:lang w:val="es-419"/>
        </w:rPr>
        <w:t xml:space="preserve"> </w:t>
      </w:r>
      <w:r w:rsidR="009567FC" w:rsidRPr="00D85772">
        <w:rPr>
          <w:color w:val="000000"/>
          <w:sz w:val="24"/>
          <w:szCs w:val="24"/>
          <w:lang w:val="es-419"/>
        </w:rPr>
        <w:t>and V.</w:t>
      </w:r>
      <w:r w:rsidR="009567FC" w:rsidRPr="00D85772">
        <w:rPr>
          <w:lang w:val="es-419"/>
        </w:rPr>
        <w:t xml:space="preserve"> </w:t>
      </w:r>
      <w:r w:rsidR="009567FC" w:rsidRPr="00D85772">
        <w:rPr>
          <w:color w:val="000000"/>
          <w:sz w:val="24"/>
          <w:szCs w:val="24"/>
          <w:lang w:val="es-419"/>
        </w:rPr>
        <w:t>Sánchez-Cordero</w:t>
      </w:r>
      <w:r w:rsidRPr="00D85772">
        <w:rPr>
          <w:color w:val="000000"/>
          <w:sz w:val="24"/>
          <w:szCs w:val="24"/>
          <w:lang w:val="es-419"/>
        </w:rPr>
        <w:t xml:space="preserve">. </w:t>
      </w:r>
      <w:r w:rsidRPr="009F0123">
        <w:rPr>
          <w:color w:val="000000"/>
          <w:sz w:val="24"/>
          <w:szCs w:val="24"/>
        </w:rPr>
        <w:t xml:space="preserve">2001a. Sources of protein in two species of phytophagous bats in a seasonal dry forest: Evidence from stable-isotope analysis. Journal of Mammalogy </w:t>
      </w:r>
      <w:r w:rsidRPr="009F0123">
        <w:rPr>
          <w:rFonts w:eastAsia="Georgia" w:cs="Georgia"/>
          <w:color w:val="000000"/>
          <w:sz w:val="24"/>
          <w:szCs w:val="24"/>
        </w:rPr>
        <w:t>82</w:t>
      </w:r>
      <w:r w:rsidRPr="009F0123">
        <w:rPr>
          <w:color w:val="000000"/>
          <w:sz w:val="24"/>
          <w:szCs w:val="24"/>
        </w:rPr>
        <w:t>: 352–</w:t>
      </w:r>
      <w:r w:rsidR="009567FC" w:rsidRPr="009F0123">
        <w:rPr>
          <w:color w:val="000000"/>
          <w:sz w:val="24"/>
          <w:szCs w:val="24"/>
        </w:rPr>
        <w:t>3</w:t>
      </w:r>
      <w:r w:rsidRPr="009F0123">
        <w:rPr>
          <w:color w:val="000000"/>
          <w:sz w:val="24"/>
          <w:szCs w:val="24"/>
        </w:rPr>
        <w:t>61.</w:t>
      </w:r>
    </w:p>
    <w:p w14:paraId="000002AC" w14:textId="14A3423F" w:rsidR="00A2515D" w:rsidRPr="009F0123" w:rsidRDefault="009567FC"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Herrera, M. L. G., K. A. Hobson</w:t>
      </w:r>
      <w:r w:rsidR="002F0901" w:rsidRPr="009F0123">
        <w:rPr>
          <w:color w:val="000000"/>
          <w:sz w:val="24"/>
          <w:szCs w:val="24"/>
        </w:rPr>
        <w:t xml:space="preserve">, </w:t>
      </w:r>
      <w:r w:rsidRPr="009F0123">
        <w:rPr>
          <w:color w:val="000000"/>
          <w:sz w:val="24"/>
          <w:szCs w:val="24"/>
        </w:rPr>
        <w:t xml:space="preserve">A. A. </w:t>
      </w:r>
      <w:r w:rsidR="002F0901" w:rsidRPr="009F0123">
        <w:rPr>
          <w:color w:val="000000"/>
          <w:sz w:val="24"/>
          <w:szCs w:val="24"/>
        </w:rPr>
        <w:t>Manzo</w:t>
      </w:r>
      <w:r w:rsidRPr="009F0123">
        <w:rPr>
          <w:color w:val="000000"/>
          <w:sz w:val="24"/>
          <w:szCs w:val="24"/>
        </w:rPr>
        <w:t>, B. D. Estrada, V.</w:t>
      </w:r>
      <w:r w:rsidRPr="009F0123">
        <w:t xml:space="preserve"> </w:t>
      </w:r>
      <w:r w:rsidRPr="009F0123">
        <w:rPr>
          <w:color w:val="000000"/>
          <w:sz w:val="24"/>
          <w:szCs w:val="24"/>
        </w:rPr>
        <w:t>Sánchez-Cordero and G. C. Méndez</w:t>
      </w:r>
      <w:r w:rsidR="002F0901" w:rsidRPr="009F0123">
        <w:rPr>
          <w:color w:val="000000"/>
          <w:sz w:val="24"/>
          <w:szCs w:val="24"/>
        </w:rPr>
        <w:t xml:space="preserve">. 2001b. The role of fruits and insects in the nutrition of frugivorous bats: Evaluating the use of stable isotope models. Biotropica </w:t>
      </w:r>
      <w:r w:rsidR="002F0901" w:rsidRPr="009F0123">
        <w:rPr>
          <w:rFonts w:eastAsia="Georgia" w:cs="Georgia"/>
          <w:color w:val="000000"/>
          <w:sz w:val="24"/>
          <w:szCs w:val="24"/>
        </w:rPr>
        <w:t>33</w:t>
      </w:r>
      <w:r w:rsidR="002F0901" w:rsidRPr="009F0123">
        <w:rPr>
          <w:color w:val="000000"/>
          <w:sz w:val="24"/>
          <w:szCs w:val="24"/>
        </w:rPr>
        <w:t>: 520–</w:t>
      </w:r>
      <w:r w:rsidRPr="009F0123">
        <w:rPr>
          <w:color w:val="000000"/>
          <w:sz w:val="24"/>
          <w:szCs w:val="24"/>
        </w:rPr>
        <w:t>5</w:t>
      </w:r>
      <w:r w:rsidR="002F0901" w:rsidRPr="009F0123">
        <w:rPr>
          <w:color w:val="000000"/>
          <w:sz w:val="24"/>
          <w:szCs w:val="24"/>
        </w:rPr>
        <w:t>8</w:t>
      </w:r>
      <w:r w:rsidRPr="009F0123">
        <w:rPr>
          <w:color w:val="000000"/>
          <w:sz w:val="24"/>
          <w:szCs w:val="24"/>
        </w:rPr>
        <w:t>0</w:t>
      </w:r>
      <w:r w:rsidR="002F0901" w:rsidRPr="009F0123">
        <w:rPr>
          <w:color w:val="000000"/>
          <w:sz w:val="24"/>
          <w:szCs w:val="24"/>
        </w:rPr>
        <w:t>.</w:t>
      </w:r>
    </w:p>
    <w:p w14:paraId="000002AD" w14:textId="5ACB362F" w:rsidR="00A2515D" w:rsidRPr="009F0123" w:rsidRDefault="002F0901" w:rsidP="0004761C">
      <w:pPr>
        <w:spacing w:line="266" w:lineRule="auto"/>
        <w:ind w:left="284" w:right="-41" w:hanging="284"/>
        <w:jc w:val="both"/>
        <w:rPr>
          <w:sz w:val="24"/>
          <w:szCs w:val="24"/>
        </w:rPr>
      </w:pPr>
      <w:r w:rsidRPr="009F0123">
        <w:rPr>
          <w:sz w:val="24"/>
          <w:szCs w:val="24"/>
        </w:rPr>
        <w:t>Hokche</w:t>
      </w:r>
      <w:r w:rsidR="009567FC" w:rsidRPr="009F0123">
        <w:rPr>
          <w:sz w:val="24"/>
          <w:szCs w:val="24"/>
        </w:rPr>
        <w:t>,</w:t>
      </w:r>
      <w:r w:rsidRPr="009F0123">
        <w:rPr>
          <w:sz w:val="24"/>
          <w:szCs w:val="24"/>
        </w:rPr>
        <w:t xml:space="preserve"> O</w:t>
      </w:r>
      <w:r w:rsidR="009567FC" w:rsidRPr="009F0123">
        <w:rPr>
          <w:sz w:val="24"/>
          <w:szCs w:val="24"/>
        </w:rPr>
        <w:t>.</w:t>
      </w:r>
      <w:r w:rsidRPr="009F0123">
        <w:rPr>
          <w:sz w:val="24"/>
          <w:szCs w:val="24"/>
        </w:rPr>
        <w:t xml:space="preserve"> and </w:t>
      </w:r>
      <w:r w:rsidR="009567FC" w:rsidRPr="009F0123">
        <w:rPr>
          <w:sz w:val="24"/>
          <w:szCs w:val="24"/>
        </w:rPr>
        <w:t xml:space="preserve">N. </w:t>
      </w:r>
      <w:r w:rsidRPr="009F0123">
        <w:rPr>
          <w:sz w:val="24"/>
          <w:szCs w:val="24"/>
        </w:rPr>
        <w:t xml:space="preserve">Ramirez. 1990. Pollination ecology of seven species of </w:t>
      </w:r>
      <w:r w:rsidR="009567FC" w:rsidRPr="009F0123">
        <w:rPr>
          <w:i/>
          <w:iCs/>
          <w:sz w:val="24"/>
          <w:szCs w:val="24"/>
        </w:rPr>
        <w:t>B</w:t>
      </w:r>
      <w:r w:rsidRPr="009F0123">
        <w:rPr>
          <w:i/>
          <w:iCs/>
          <w:sz w:val="24"/>
          <w:szCs w:val="24"/>
        </w:rPr>
        <w:t>auhinia</w:t>
      </w:r>
      <w:r w:rsidRPr="009F0123">
        <w:rPr>
          <w:sz w:val="24"/>
          <w:szCs w:val="24"/>
        </w:rPr>
        <w:t xml:space="preserve"> </w:t>
      </w:r>
      <w:r w:rsidR="009567FC" w:rsidRPr="009F0123">
        <w:rPr>
          <w:sz w:val="24"/>
          <w:szCs w:val="24"/>
        </w:rPr>
        <w:t>L</w:t>
      </w:r>
      <w:r w:rsidRPr="009F0123">
        <w:rPr>
          <w:sz w:val="24"/>
          <w:szCs w:val="24"/>
        </w:rPr>
        <w:t>.</w:t>
      </w:r>
      <w:r w:rsidR="009567FC" w:rsidRPr="009F0123">
        <w:rPr>
          <w:sz w:val="24"/>
          <w:szCs w:val="24"/>
        </w:rPr>
        <w:t xml:space="preserve"> </w:t>
      </w:r>
      <w:r w:rsidRPr="009F0123">
        <w:rPr>
          <w:sz w:val="24"/>
          <w:szCs w:val="24"/>
        </w:rPr>
        <w:t xml:space="preserve">(Leguminosae: Caesalpinioideae). Annals of the Missouri Botanical Garden </w:t>
      </w:r>
      <w:r w:rsidRPr="009F0123">
        <w:rPr>
          <w:rFonts w:eastAsia="Georgia" w:cs="Georgia"/>
          <w:sz w:val="24"/>
          <w:szCs w:val="24"/>
        </w:rPr>
        <w:t>77</w:t>
      </w:r>
      <w:r w:rsidRPr="009F0123">
        <w:rPr>
          <w:sz w:val="24"/>
          <w:szCs w:val="24"/>
        </w:rPr>
        <w:t>: 559–</w:t>
      </w:r>
      <w:r w:rsidR="009567FC" w:rsidRPr="009F0123">
        <w:rPr>
          <w:sz w:val="24"/>
          <w:szCs w:val="24"/>
        </w:rPr>
        <w:t>5</w:t>
      </w:r>
      <w:r w:rsidRPr="009F0123">
        <w:rPr>
          <w:sz w:val="24"/>
          <w:szCs w:val="24"/>
        </w:rPr>
        <w:t>72.</w:t>
      </w:r>
    </w:p>
    <w:p w14:paraId="000002AE" w14:textId="4E960D49"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lastRenderedPageBreak/>
        <w:t>Hoorn</w:t>
      </w:r>
      <w:r w:rsidR="009567FC" w:rsidRPr="009F0123">
        <w:rPr>
          <w:color w:val="000000"/>
          <w:sz w:val="24"/>
          <w:szCs w:val="24"/>
        </w:rPr>
        <w:t>,</w:t>
      </w:r>
      <w:r w:rsidRPr="009F0123">
        <w:rPr>
          <w:color w:val="000000"/>
          <w:sz w:val="24"/>
          <w:szCs w:val="24"/>
        </w:rPr>
        <w:t xml:space="preserve"> C</w:t>
      </w:r>
      <w:r w:rsidR="009567FC" w:rsidRPr="009F0123">
        <w:rPr>
          <w:color w:val="000000"/>
          <w:sz w:val="24"/>
          <w:szCs w:val="24"/>
        </w:rPr>
        <w:t>.</w:t>
      </w:r>
      <w:r w:rsidRPr="009F0123">
        <w:rPr>
          <w:color w:val="000000"/>
          <w:sz w:val="24"/>
          <w:szCs w:val="24"/>
        </w:rPr>
        <w:t xml:space="preserve">, </w:t>
      </w:r>
      <w:r w:rsidR="009567FC" w:rsidRPr="009F0123">
        <w:rPr>
          <w:color w:val="000000"/>
          <w:sz w:val="24"/>
          <w:szCs w:val="24"/>
        </w:rPr>
        <w:t xml:space="preserve">F. </w:t>
      </w:r>
      <w:r w:rsidRPr="009F0123">
        <w:rPr>
          <w:color w:val="000000"/>
          <w:sz w:val="24"/>
          <w:szCs w:val="24"/>
        </w:rPr>
        <w:t>Wesselingh</w:t>
      </w:r>
      <w:r w:rsidR="009567FC" w:rsidRPr="009F0123">
        <w:rPr>
          <w:color w:val="000000"/>
          <w:sz w:val="24"/>
          <w:szCs w:val="24"/>
        </w:rPr>
        <w:t xml:space="preserve">, H. </w:t>
      </w:r>
      <w:r w:rsidRPr="009F0123">
        <w:rPr>
          <w:color w:val="000000"/>
          <w:sz w:val="24"/>
          <w:szCs w:val="24"/>
        </w:rPr>
        <w:t>Ter Steege</w:t>
      </w:r>
      <w:r w:rsidR="009567FC" w:rsidRPr="009F0123">
        <w:rPr>
          <w:color w:val="000000"/>
          <w:sz w:val="24"/>
          <w:szCs w:val="24"/>
        </w:rPr>
        <w:t>, M. A. Bermudez, A. Mora, J. Sevink, I. Sanmartín, A. Sanchez-Meseguer, C. L. Anderson, J. P. Figueiredo, C. Jaramillo, D. Riff, F. R. Negri, H. Hooghiemstra, J. Lundberg, T. Stadler, T. Särkinen, A. Antonelli</w:t>
      </w:r>
      <w:r w:rsidRPr="009F0123">
        <w:rPr>
          <w:color w:val="000000"/>
          <w:sz w:val="24"/>
          <w:szCs w:val="24"/>
        </w:rPr>
        <w:t xml:space="preserve">. 2010. Amazonia through time: Andean uplift, climate change, landscape evolution, and biodiversity. </w:t>
      </w:r>
      <w:r w:rsidR="009567FC" w:rsidRPr="009F0123">
        <w:rPr>
          <w:color w:val="000000"/>
          <w:sz w:val="24"/>
          <w:szCs w:val="24"/>
        </w:rPr>
        <w:t>S</w:t>
      </w:r>
      <w:r w:rsidRPr="009F0123">
        <w:rPr>
          <w:color w:val="000000"/>
          <w:sz w:val="24"/>
          <w:szCs w:val="24"/>
        </w:rPr>
        <w:t xml:space="preserve">cience </w:t>
      </w:r>
      <w:r w:rsidRPr="009F0123">
        <w:rPr>
          <w:rFonts w:eastAsia="Georgia" w:cs="Georgia"/>
          <w:color w:val="000000"/>
          <w:sz w:val="24"/>
          <w:szCs w:val="24"/>
        </w:rPr>
        <w:t>330</w:t>
      </w:r>
      <w:r w:rsidRPr="009F0123">
        <w:rPr>
          <w:color w:val="000000"/>
          <w:sz w:val="24"/>
          <w:szCs w:val="24"/>
        </w:rPr>
        <w:t>: 927–</w:t>
      </w:r>
      <w:r w:rsidR="009567FC" w:rsidRPr="009F0123">
        <w:rPr>
          <w:color w:val="000000"/>
          <w:sz w:val="24"/>
          <w:szCs w:val="24"/>
        </w:rPr>
        <w:t>9</w:t>
      </w:r>
      <w:r w:rsidRPr="009F0123">
        <w:rPr>
          <w:color w:val="000000"/>
          <w:sz w:val="24"/>
          <w:szCs w:val="24"/>
        </w:rPr>
        <w:t>31.</w:t>
      </w:r>
    </w:p>
    <w:p w14:paraId="000002AF" w14:textId="3EBCE7B1" w:rsidR="00A2515D" w:rsidRPr="009F0123" w:rsidRDefault="002F0901" w:rsidP="0004761C">
      <w:pPr>
        <w:spacing w:line="266" w:lineRule="auto"/>
        <w:ind w:left="284" w:right="-41" w:hanging="284"/>
        <w:jc w:val="both"/>
        <w:rPr>
          <w:sz w:val="24"/>
          <w:szCs w:val="24"/>
        </w:rPr>
      </w:pPr>
      <w:r w:rsidRPr="009F0123">
        <w:rPr>
          <w:sz w:val="24"/>
          <w:szCs w:val="24"/>
        </w:rPr>
        <w:t>Hopkins</w:t>
      </w:r>
      <w:r w:rsidR="00C279EB" w:rsidRPr="009F0123">
        <w:rPr>
          <w:sz w:val="24"/>
          <w:szCs w:val="24"/>
        </w:rPr>
        <w:t>,</w:t>
      </w:r>
      <w:r w:rsidRPr="009F0123">
        <w:rPr>
          <w:sz w:val="24"/>
          <w:szCs w:val="24"/>
        </w:rPr>
        <w:t xml:space="preserve"> H. 1984. Floral biology and pollination ecology of the neotropical species of </w:t>
      </w:r>
      <w:r w:rsidR="00C279EB" w:rsidRPr="009F0123">
        <w:rPr>
          <w:i/>
          <w:iCs/>
          <w:sz w:val="24"/>
          <w:szCs w:val="24"/>
        </w:rPr>
        <w:t>P</w:t>
      </w:r>
      <w:r w:rsidRPr="009F0123">
        <w:rPr>
          <w:i/>
          <w:iCs/>
          <w:sz w:val="24"/>
          <w:szCs w:val="24"/>
        </w:rPr>
        <w:t>arkia</w:t>
      </w:r>
      <w:r w:rsidRPr="009F0123">
        <w:rPr>
          <w:sz w:val="24"/>
          <w:szCs w:val="24"/>
        </w:rPr>
        <w:t xml:space="preserve">. The Journal of Ecology </w:t>
      </w:r>
      <w:r w:rsidRPr="009F0123">
        <w:rPr>
          <w:rFonts w:eastAsia="Georgia" w:cs="Georgia"/>
          <w:sz w:val="24"/>
          <w:szCs w:val="24"/>
        </w:rPr>
        <w:t>72</w:t>
      </w:r>
      <w:r w:rsidRPr="009F0123">
        <w:rPr>
          <w:sz w:val="24"/>
          <w:szCs w:val="24"/>
        </w:rPr>
        <w:t>: 1–23.</w:t>
      </w:r>
    </w:p>
    <w:p w14:paraId="000002B0" w14:textId="14FC0A59" w:rsidR="00A2515D" w:rsidRPr="009F0123" w:rsidRDefault="002F0901" w:rsidP="0004761C">
      <w:pPr>
        <w:spacing w:line="266" w:lineRule="auto"/>
        <w:ind w:left="284" w:right="-41" w:hanging="284"/>
        <w:jc w:val="both"/>
        <w:rPr>
          <w:sz w:val="24"/>
          <w:szCs w:val="24"/>
        </w:rPr>
      </w:pPr>
      <w:r w:rsidRPr="009F0123">
        <w:rPr>
          <w:sz w:val="24"/>
          <w:szCs w:val="24"/>
        </w:rPr>
        <w:t>Hortal</w:t>
      </w:r>
      <w:r w:rsidR="00C279EB" w:rsidRPr="009F0123">
        <w:rPr>
          <w:sz w:val="24"/>
          <w:szCs w:val="24"/>
        </w:rPr>
        <w:t>,</w:t>
      </w:r>
      <w:r w:rsidRPr="009F0123">
        <w:rPr>
          <w:sz w:val="24"/>
          <w:szCs w:val="24"/>
        </w:rPr>
        <w:t xml:space="preserve"> J</w:t>
      </w:r>
      <w:r w:rsidR="00C279EB" w:rsidRPr="009F0123">
        <w:rPr>
          <w:sz w:val="24"/>
          <w:szCs w:val="24"/>
        </w:rPr>
        <w:t>.</w:t>
      </w:r>
      <w:r w:rsidRPr="009F0123">
        <w:rPr>
          <w:sz w:val="24"/>
          <w:szCs w:val="24"/>
        </w:rPr>
        <w:t xml:space="preserve">, </w:t>
      </w:r>
      <w:r w:rsidR="00C279EB" w:rsidRPr="009F0123">
        <w:rPr>
          <w:sz w:val="24"/>
          <w:szCs w:val="24"/>
        </w:rPr>
        <w:t xml:space="preserve">F. de </w:t>
      </w:r>
      <w:r w:rsidRPr="009F0123">
        <w:rPr>
          <w:sz w:val="24"/>
          <w:szCs w:val="24"/>
        </w:rPr>
        <w:t>Bello</w:t>
      </w:r>
      <w:r w:rsidR="00C279EB" w:rsidRPr="009F0123">
        <w:rPr>
          <w:sz w:val="24"/>
          <w:szCs w:val="24"/>
        </w:rPr>
        <w:t xml:space="preserve">, J. A. F. </w:t>
      </w:r>
      <w:r w:rsidRPr="009F0123">
        <w:rPr>
          <w:sz w:val="24"/>
          <w:szCs w:val="24"/>
        </w:rPr>
        <w:t>Diniz-Filho</w:t>
      </w:r>
      <w:r w:rsidR="00C279EB" w:rsidRPr="009F0123">
        <w:rPr>
          <w:sz w:val="24"/>
          <w:szCs w:val="24"/>
        </w:rPr>
        <w:t>, T. M. Lewinsohn, J. M. Lobo and R. J. Ladle</w:t>
      </w:r>
      <w:r w:rsidRPr="009F0123">
        <w:rPr>
          <w:sz w:val="24"/>
          <w:szCs w:val="24"/>
        </w:rPr>
        <w:t xml:space="preserve">. 2015. Seven shortfalls that beset large-scale knowledge of biodiversity. Annual Review of Ecology, Evolution, and Systematics </w:t>
      </w:r>
      <w:r w:rsidRPr="009F0123">
        <w:rPr>
          <w:rFonts w:eastAsia="Georgia" w:cs="Georgia"/>
          <w:sz w:val="24"/>
          <w:szCs w:val="24"/>
        </w:rPr>
        <w:t>46</w:t>
      </w:r>
      <w:r w:rsidRPr="009F0123">
        <w:rPr>
          <w:sz w:val="24"/>
          <w:szCs w:val="24"/>
        </w:rPr>
        <w:t>: 523–</w:t>
      </w:r>
      <w:r w:rsidR="00C279EB" w:rsidRPr="009F0123">
        <w:rPr>
          <w:sz w:val="24"/>
          <w:szCs w:val="24"/>
        </w:rPr>
        <w:t>5</w:t>
      </w:r>
      <w:r w:rsidRPr="009F0123">
        <w:rPr>
          <w:sz w:val="24"/>
          <w:szCs w:val="24"/>
        </w:rPr>
        <w:t>49.</w:t>
      </w:r>
    </w:p>
    <w:p w14:paraId="000002B1" w14:textId="62758479" w:rsidR="00A2515D" w:rsidRPr="0098216F" w:rsidRDefault="002F0901" w:rsidP="0004761C">
      <w:pPr>
        <w:spacing w:line="266" w:lineRule="auto"/>
        <w:ind w:left="284" w:right="-41" w:hanging="284"/>
        <w:jc w:val="both"/>
        <w:rPr>
          <w:sz w:val="24"/>
          <w:szCs w:val="24"/>
        </w:rPr>
      </w:pPr>
      <w:r w:rsidRPr="009F0123">
        <w:rPr>
          <w:sz w:val="24"/>
          <w:szCs w:val="24"/>
        </w:rPr>
        <w:t>Howell</w:t>
      </w:r>
      <w:r w:rsidR="00C279EB" w:rsidRPr="009F0123">
        <w:rPr>
          <w:sz w:val="24"/>
          <w:szCs w:val="24"/>
        </w:rPr>
        <w:t>,</w:t>
      </w:r>
      <w:r w:rsidRPr="009F0123">
        <w:rPr>
          <w:sz w:val="24"/>
          <w:szCs w:val="24"/>
        </w:rPr>
        <w:t xml:space="preserve"> D</w:t>
      </w:r>
      <w:r w:rsidR="00C279EB" w:rsidRPr="009F0123">
        <w:rPr>
          <w:sz w:val="24"/>
          <w:szCs w:val="24"/>
        </w:rPr>
        <w:t xml:space="preserve">. </w:t>
      </w:r>
      <w:r w:rsidRPr="009F0123">
        <w:rPr>
          <w:sz w:val="24"/>
          <w:szCs w:val="24"/>
        </w:rPr>
        <w:t>J</w:t>
      </w:r>
      <w:r w:rsidR="00C279EB" w:rsidRPr="009F0123">
        <w:rPr>
          <w:sz w:val="24"/>
          <w:szCs w:val="24"/>
        </w:rPr>
        <w:t>.</w:t>
      </w:r>
      <w:r w:rsidRPr="009F0123">
        <w:rPr>
          <w:sz w:val="24"/>
          <w:szCs w:val="24"/>
        </w:rPr>
        <w:t xml:space="preserve"> and </w:t>
      </w:r>
      <w:r w:rsidR="00C279EB" w:rsidRPr="009F0123">
        <w:rPr>
          <w:sz w:val="24"/>
          <w:szCs w:val="24"/>
        </w:rPr>
        <w:t xml:space="preserve">D. </w:t>
      </w:r>
      <w:r w:rsidRPr="009F0123">
        <w:rPr>
          <w:sz w:val="24"/>
          <w:szCs w:val="24"/>
        </w:rPr>
        <w:t xml:space="preserve">Burch. 1973. Food habits of some </w:t>
      </w:r>
      <w:r w:rsidR="00C279EB" w:rsidRPr="009F0123">
        <w:rPr>
          <w:sz w:val="24"/>
          <w:szCs w:val="24"/>
        </w:rPr>
        <w:t>C</w:t>
      </w:r>
      <w:r w:rsidRPr="009F0123">
        <w:rPr>
          <w:sz w:val="24"/>
          <w:szCs w:val="24"/>
        </w:rPr>
        <w:t xml:space="preserve">osta </w:t>
      </w:r>
      <w:r w:rsidR="00C279EB" w:rsidRPr="009F0123">
        <w:rPr>
          <w:sz w:val="24"/>
          <w:szCs w:val="24"/>
        </w:rPr>
        <w:t>R</w:t>
      </w:r>
      <w:r w:rsidRPr="009F0123">
        <w:rPr>
          <w:sz w:val="24"/>
          <w:szCs w:val="24"/>
        </w:rPr>
        <w:t xml:space="preserve">ican bats. </w:t>
      </w:r>
      <w:r w:rsidRPr="0098216F">
        <w:rPr>
          <w:sz w:val="24"/>
          <w:szCs w:val="24"/>
        </w:rPr>
        <w:t>Revista de Biologı́a Tropical</w:t>
      </w:r>
      <w:r w:rsidR="00C279EB" w:rsidRPr="0098216F">
        <w:rPr>
          <w:sz w:val="24"/>
          <w:szCs w:val="24"/>
        </w:rPr>
        <w:t xml:space="preserve"> </w:t>
      </w:r>
      <w:r w:rsidRPr="0098216F">
        <w:rPr>
          <w:rFonts w:eastAsia="Georgia" w:cs="Georgia"/>
          <w:sz w:val="24"/>
          <w:szCs w:val="24"/>
        </w:rPr>
        <w:t>21</w:t>
      </w:r>
      <w:r w:rsidRPr="0098216F">
        <w:rPr>
          <w:sz w:val="24"/>
          <w:szCs w:val="24"/>
        </w:rPr>
        <w:t>: 281–</w:t>
      </w:r>
      <w:r w:rsidR="00C279EB" w:rsidRPr="0098216F">
        <w:rPr>
          <w:sz w:val="24"/>
          <w:szCs w:val="24"/>
        </w:rPr>
        <w:t>2</w:t>
      </w:r>
      <w:r w:rsidRPr="0098216F">
        <w:rPr>
          <w:sz w:val="24"/>
          <w:szCs w:val="24"/>
        </w:rPr>
        <w:t>94.</w:t>
      </w:r>
    </w:p>
    <w:p w14:paraId="000002B2" w14:textId="4ABD25D3" w:rsidR="00A2515D" w:rsidRPr="009F0123" w:rsidRDefault="002F0901" w:rsidP="0004761C">
      <w:pPr>
        <w:pBdr>
          <w:top w:val="nil"/>
          <w:left w:val="nil"/>
          <w:bottom w:val="nil"/>
          <w:right w:val="nil"/>
          <w:between w:val="nil"/>
        </w:pBdr>
        <w:spacing w:line="266" w:lineRule="auto"/>
        <w:ind w:left="284" w:right="-41" w:hanging="284"/>
        <w:jc w:val="both"/>
        <w:rPr>
          <w:sz w:val="24"/>
          <w:szCs w:val="24"/>
        </w:rPr>
      </w:pPr>
      <w:r w:rsidRPr="0098216F">
        <w:rPr>
          <w:color w:val="000000"/>
          <w:sz w:val="24"/>
          <w:szCs w:val="24"/>
        </w:rPr>
        <w:t>Ibarra-Cerdeña</w:t>
      </w:r>
      <w:r w:rsidR="00C279EB" w:rsidRPr="0098216F">
        <w:rPr>
          <w:color w:val="000000"/>
          <w:sz w:val="24"/>
          <w:szCs w:val="24"/>
        </w:rPr>
        <w:t>,</w:t>
      </w:r>
      <w:r w:rsidRPr="0098216F">
        <w:rPr>
          <w:color w:val="000000"/>
          <w:sz w:val="24"/>
          <w:szCs w:val="24"/>
        </w:rPr>
        <w:t xml:space="preserve"> C</w:t>
      </w:r>
      <w:r w:rsidR="00C279EB" w:rsidRPr="0098216F">
        <w:rPr>
          <w:color w:val="000000"/>
          <w:sz w:val="24"/>
          <w:szCs w:val="24"/>
        </w:rPr>
        <w:t xml:space="preserve">. </w:t>
      </w:r>
      <w:r w:rsidRPr="0098216F">
        <w:rPr>
          <w:color w:val="000000"/>
          <w:sz w:val="24"/>
          <w:szCs w:val="24"/>
        </w:rPr>
        <w:t>N</w:t>
      </w:r>
      <w:r w:rsidR="00C279EB" w:rsidRPr="0098216F">
        <w:rPr>
          <w:color w:val="000000"/>
          <w:sz w:val="24"/>
          <w:szCs w:val="24"/>
        </w:rPr>
        <w:t>.</w:t>
      </w:r>
      <w:r w:rsidRPr="0098216F">
        <w:rPr>
          <w:color w:val="000000"/>
          <w:sz w:val="24"/>
          <w:szCs w:val="24"/>
        </w:rPr>
        <w:t xml:space="preserve">, </w:t>
      </w:r>
      <w:r w:rsidR="00C279EB" w:rsidRPr="0098216F">
        <w:rPr>
          <w:color w:val="000000"/>
          <w:sz w:val="24"/>
          <w:szCs w:val="24"/>
        </w:rPr>
        <w:t xml:space="preserve">L. I. </w:t>
      </w:r>
      <w:r w:rsidRPr="0098216F">
        <w:rPr>
          <w:color w:val="000000"/>
          <w:sz w:val="24"/>
          <w:szCs w:val="24"/>
        </w:rPr>
        <w:t xml:space="preserve">Iñiguez-Dávalos and </w:t>
      </w:r>
      <w:r w:rsidR="00C279EB" w:rsidRPr="0098216F">
        <w:rPr>
          <w:color w:val="000000"/>
          <w:sz w:val="24"/>
          <w:szCs w:val="24"/>
        </w:rPr>
        <w:t xml:space="preserve">V. </w:t>
      </w:r>
      <w:r w:rsidRPr="0098216F">
        <w:rPr>
          <w:color w:val="000000"/>
          <w:sz w:val="24"/>
          <w:szCs w:val="24"/>
        </w:rPr>
        <w:t xml:space="preserve">Sánchez-Cordero. </w:t>
      </w:r>
      <w:r w:rsidRPr="009F0123">
        <w:rPr>
          <w:color w:val="000000"/>
          <w:sz w:val="24"/>
          <w:szCs w:val="24"/>
        </w:rPr>
        <w:t xml:space="preserve">2005. Pollination ecology of </w:t>
      </w:r>
      <w:r w:rsidR="00C279EB" w:rsidRPr="009F0123">
        <w:rPr>
          <w:i/>
          <w:iCs/>
          <w:color w:val="000000"/>
          <w:sz w:val="24"/>
          <w:szCs w:val="24"/>
        </w:rPr>
        <w:t>S</w:t>
      </w:r>
      <w:r w:rsidRPr="009F0123">
        <w:rPr>
          <w:i/>
          <w:iCs/>
          <w:color w:val="000000"/>
          <w:sz w:val="24"/>
          <w:szCs w:val="24"/>
        </w:rPr>
        <w:t>tenocereus queretaroensis</w:t>
      </w:r>
      <w:r w:rsidRPr="009F0123">
        <w:rPr>
          <w:color w:val="000000"/>
          <w:sz w:val="24"/>
          <w:szCs w:val="24"/>
        </w:rPr>
        <w:t xml:space="preserve"> (</w:t>
      </w:r>
      <w:r w:rsidR="00C279EB" w:rsidRPr="009F0123">
        <w:rPr>
          <w:color w:val="000000"/>
          <w:sz w:val="24"/>
          <w:szCs w:val="24"/>
        </w:rPr>
        <w:t>C</w:t>
      </w:r>
      <w:r w:rsidRPr="009F0123">
        <w:rPr>
          <w:color w:val="000000"/>
          <w:sz w:val="24"/>
          <w:szCs w:val="24"/>
        </w:rPr>
        <w:t xml:space="preserve">actaceae), a chiropterophilous columnar cactus, in a tropical dry forest of </w:t>
      </w:r>
      <w:r w:rsidR="00C279EB" w:rsidRPr="009F0123">
        <w:rPr>
          <w:color w:val="000000"/>
          <w:sz w:val="24"/>
          <w:szCs w:val="24"/>
        </w:rPr>
        <w:t>M</w:t>
      </w:r>
      <w:r w:rsidRPr="009F0123">
        <w:rPr>
          <w:color w:val="000000"/>
          <w:sz w:val="24"/>
          <w:szCs w:val="24"/>
        </w:rPr>
        <w:t>exico. Amer</w:t>
      </w:r>
      <w:r w:rsidRPr="009F0123">
        <w:rPr>
          <w:sz w:val="24"/>
          <w:szCs w:val="24"/>
        </w:rPr>
        <w:t xml:space="preserve">ican Journal of Botany </w:t>
      </w:r>
      <w:r w:rsidRPr="009F0123">
        <w:rPr>
          <w:rFonts w:eastAsia="Georgia" w:cs="Georgia"/>
          <w:sz w:val="24"/>
          <w:szCs w:val="24"/>
        </w:rPr>
        <w:t>92</w:t>
      </w:r>
      <w:r w:rsidRPr="009F0123">
        <w:rPr>
          <w:sz w:val="24"/>
          <w:szCs w:val="24"/>
        </w:rPr>
        <w:t>: 503–</w:t>
      </w:r>
      <w:r w:rsidR="00C279EB" w:rsidRPr="009F0123">
        <w:rPr>
          <w:sz w:val="24"/>
          <w:szCs w:val="24"/>
        </w:rPr>
        <w:t>50</w:t>
      </w:r>
      <w:r w:rsidRPr="009F0123">
        <w:rPr>
          <w:sz w:val="24"/>
          <w:szCs w:val="24"/>
        </w:rPr>
        <w:t>9.</w:t>
      </w:r>
    </w:p>
    <w:p w14:paraId="000002B3" w14:textId="19318315"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t>Iudica</w:t>
      </w:r>
      <w:r w:rsidR="00C279EB" w:rsidRPr="009F0123">
        <w:rPr>
          <w:color w:val="000000"/>
          <w:sz w:val="24"/>
          <w:szCs w:val="24"/>
        </w:rPr>
        <w:t>,</w:t>
      </w:r>
      <w:r w:rsidRPr="009F0123">
        <w:rPr>
          <w:color w:val="000000"/>
          <w:sz w:val="24"/>
          <w:szCs w:val="24"/>
        </w:rPr>
        <w:t xml:space="preserve"> C</w:t>
      </w:r>
      <w:r w:rsidR="00C279EB" w:rsidRPr="009F0123">
        <w:rPr>
          <w:color w:val="000000"/>
          <w:sz w:val="24"/>
          <w:szCs w:val="24"/>
        </w:rPr>
        <w:t xml:space="preserve">. </w:t>
      </w:r>
      <w:r w:rsidRPr="009F0123">
        <w:rPr>
          <w:color w:val="000000"/>
          <w:sz w:val="24"/>
          <w:szCs w:val="24"/>
        </w:rPr>
        <w:t>A</w:t>
      </w:r>
      <w:r w:rsidR="00C279EB" w:rsidRPr="009F0123">
        <w:rPr>
          <w:color w:val="000000"/>
          <w:sz w:val="24"/>
          <w:szCs w:val="24"/>
        </w:rPr>
        <w:t>.</w:t>
      </w:r>
      <w:r w:rsidRPr="009F0123">
        <w:rPr>
          <w:color w:val="000000"/>
          <w:sz w:val="24"/>
          <w:szCs w:val="24"/>
        </w:rPr>
        <w:t xml:space="preserve"> and </w:t>
      </w:r>
      <w:r w:rsidR="00C279EB" w:rsidRPr="009F0123">
        <w:rPr>
          <w:color w:val="000000"/>
          <w:sz w:val="24"/>
          <w:szCs w:val="24"/>
        </w:rPr>
        <w:t xml:space="preserve">F. J. </w:t>
      </w:r>
      <w:r w:rsidRPr="009F0123">
        <w:rPr>
          <w:color w:val="000000"/>
          <w:sz w:val="24"/>
          <w:szCs w:val="24"/>
        </w:rPr>
        <w:t xml:space="preserve">Bonaccorso. 1997. Feeding of the bat, </w:t>
      </w:r>
      <w:r w:rsidR="00C279EB" w:rsidRPr="009F0123">
        <w:rPr>
          <w:i/>
          <w:iCs/>
          <w:color w:val="000000"/>
          <w:sz w:val="24"/>
          <w:szCs w:val="24"/>
        </w:rPr>
        <w:t>S</w:t>
      </w:r>
      <w:r w:rsidRPr="009F0123">
        <w:rPr>
          <w:i/>
          <w:iCs/>
          <w:color w:val="000000"/>
          <w:sz w:val="24"/>
          <w:szCs w:val="24"/>
        </w:rPr>
        <w:t>turnira lilium</w:t>
      </w:r>
      <w:r w:rsidRPr="009F0123">
        <w:rPr>
          <w:color w:val="000000"/>
          <w:sz w:val="24"/>
          <w:szCs w:val="24"/>
        </w:rPr>
        <w:t xml:space="preserve">, on fruits of </w:t>
      </w:r>
      <w:r w:rsidR="00C279EB" w:rsidRPr="009F0123">
        <w:rPr>
          <w:i/>
          <w:iCs/>
          <w:color w:val="000000"/>
          <w:sz w:val="24"/>
          <w:szCs w:val="24"/>
        </w:rPr>
        <w:t>S</w:t>
      </w:r>
      <w:r w:rsidRPr="009F0123">
        <w:rPr>
          <w:i/>
          <w:iCs/>
          <w:color w:val="000000"/>
          <w:sz w:val="24"/>
          <w:szCs w:val="24"/>
        </w:rPr>
        <w:t>olanum riparium</w:t>
      </w:r>
      <w:r w:rsidRPr="009F0123">
        <w:rPr>
          <w:color w:val="000000"/>
          <w:sz w:val="24"/>
          <w:szCs w:val="24"/>
        </w:rPr>
        <w:t xml:space="preserve"> influences dispersal of this pioneer tree in forests of </w:t>
      </w:r>
      <w:r w:rsidR="00C279EB" w:rsidRPr="009F0123">
        <w:rPr>
          <w:color w:val="000000"/>
          <w:sz w:val="24"/>
          <w:szCs w:val="24"/>
        </w:rPr>
        <w:t>N</w:t>
      </w:r>
      <w:r w:rsidRPr="009F0123">
        <w:rPr>
          <w:color w:val="000000"/>
          <w:sz w:val="24"/>
          <w:szCs w:val="24"/>
        </w:rPr>
        <w:t xml:space="preserve">orthwestern </w:t>
      </w:r>
      <w:r w:rsidR="00C279EB" w:rsidRPr="009F0123">
        <w:rPr>
          <w:color w:val="000000"/>
          <w:sz w:val="24"/>
          <w:szCs w:val="24"/>
        </w:rPr>
        <w:t>A</w:t>
      </w:r>
      <w:r w:rsidRPr="009F0123">
        <w:rPr>
          <w:color w:val="000000"/>
          <w:sz w:val="24"/>
          <w:szCs w:val="24"/>
        </w:rPr>
        <w:t xml:space="preserve">rgentina. Studies on Neotropical Fauna and Environment </w:t>
      </w:r>
      <w:r w:rsidRPr="009F0123">
        <w:rPr>
          <w:rFonts w:eastAsia="Georgia" w:cs="Georgia"/>
          <w:color w:val="000000"/>
          <w:sz w:val="24"/>
          <w:szCs w:val="24"/>
        </w:rPr>
        <w:t>32</w:t>
      </w:r>
      <w:r w:rsidRPr="009F0123">
        <w:rPr>
          <w:color w:val="000000"/>
          <w:sz w:val="24"/>
          <w:szCs w:val="24"/>
        </w:rPr>
        <w:t>: 4–6.</w:t>
      </w:r>
    </w:p>
    <w:p w14:paraId="000002B4" w14:textId="145F4696"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Janzen</w:t>
      </w:r>
      <w:r w:rsidR="00C279EB" w:rsidRPr="009F0123">
        <w:rPr>
          <w:color w:val="000000"/>
          <w:sz w:val="24"/>
          <w:szCs w:val="24"/>
        </w:rPr>
        <w:t>,</w:t>
      </w:r>
      <w:r w:rsidRPr="009F0123">
        <w:rPr>
          <w:color w:val="000000"/>
          <w:sz w:val="24"/>
          <w:szCs w:val="24"/>
        </w:rPr>
        <w:t xml:space="preserve"> D</w:t>
      </w:r>
      <w:r w:rsidR="00C279EB" w:rsidRPr="009F0123">
        <w:rPr>
          <w:color w:val="000000"/>
          <w:sz w:val="24"/>
          <w:szCs w:val="24"/>
        </w:rPr>
        <w:t xml:space="preserve">. </w:t>
      </w:r>
      <w:r w:rsidRPr="009F0123">
        <w:rPr>
          <w:color w:val="000000"/>
          <w:sz w:val="24"/>
          <w:szCs w:val="24"/>
        </w:rPr>
        <w:t>H</w:t>
      </w:r>
      <w:r w:rsidR="00C279EB" w:rsidRPr="009F0123">
        <w:rPr>
          <w:color w:val="000000"/>
          <w:sz w:val="24"/>
          <w:szCs w:val="24"/>
        </w:rPr>
        <w:t>.</w:t>
      </w:r>
      <w:r w:rsidRPr="009F0123">
        <w:rPr>
          <w:color w:val="000000"/>
          <w:sz w:val="24"/>
          <w:szCs w:val="24"/>
        </w:rPr>
        <w:t xml:space="preserve">, </w:t>
      </w:r>
      <w:r w:rsidR="00C279EB" w:rsidRPr="009F0123">
        <w:rPr>
          <w:color w:val="000000"/>
          <w:sz w:val="24"/>
          <w:szCs w:val="24"/>
        </w:rPr>
        <w:t xml:space="preserve">G. </w:t>
      </w:r>
      <w:r w:rsidRPr="009F0123">
        <w:rPr>
          <w:color w:val="000000"/>
          <w:sz w:val="24"/>
          <w:szCs w:val="24"/>
        </w:rPr>
        <w:t>Miller</w:t>
      </w:r>
      <w:r w:rsidR="00C279EB" w:rsidRPr="009F0123">
        <w:rPr>
          <w:color w:val="000000"/>
          <w:sz w:val="24"/>
          <w:szCs w:val="24"/>
        </w:rPr>
        <w:t xml:space="preserve">, J. </w:t>
      </w:r>
      <w:r w:rsidRPr="009F0123">
        <w:rPr>
          <w:color w:val="000000"/>
          <w:sz w:val="24"/>
          <w:szCs w:val="24"/>
        </w:rPr>
        <w:t>Hackforth-Jones</w:t>
      </w:r>
      <w:r w:rsidR="00C279EB" w:rsidRPr="009F0123">
        <w:rPr>
          <w:color w:val="000000"/>
          <w:sz w:val="24"/>
          <w:szCs w:val="24"/>
        </w:rPr>
        <w:t>, C. M. Pond, K. Hooper and D. P. Janos</w:t>
      </w:r>
      <w:r w:rsidRPr="009F0123">
        <w:rPr>
          <w:color w:val="000000"/>
          <w:sz w:val="24"/>
          <w:szCs w:val="24"/>
        </w:rPr>
        <w:t xml:space="preserve">. 1976. Two </w:t>
      </w:r>
      <w:r w:rsidR="00C279EB" w:rsidRPr="009F0123">
        <w:rPr>
          <w:color w:val="000000"/>
          <w:sz w:val="24"/>
          <w:szCs w:val="24"/>
        </w:rPr>
        <w:t>C</w:t>
      </w:r>
      <w:r w:rsidRPr="009F0123">
        <w:rPr>
          <w:color w:val="000000"/>
          <w:sz w:val="24"/>
          <w:szCs w:val="24"/>
        </w:rPr>
        <w:t xml:space="preserve">osta </w:t>
      </w:r>
      <w:r w:rsidR="00C279EB" w:rsidRPr="009F0123">
        <w:rPr>
          <w:color w:val="000000"/>
          <w:sz w:val="24"/>
          <w:szCs w:val="24"/>
        </w:rPr>
        <w:t>R</w:t>
      </w:r>
      <w:r w:rsidRPr="009F0123">
        <w:rPr>
          <w:color w:val="000000"/>
          <w:sz w:val="24"/>
          <w:szCs w:val="24"/>
        </w:rPr>
        <w:t xml:space="preserve">ican bat-generated seed shadows of </w:t>
      </w:r>
      <w:r w:rsidR="00C279EB" w:rsidRPr="009F0123">
        <w:rPr>
          <w:i/>
          <w:iCs/>
          <w:color w:val="000000"/>
          <w:sz w:val="24"/>
          <w:szCs w:val="24"/>
        </w:rPr>
        <w:t>A</w:t>
      </w:r>
      <w:r w:rsidRPr="009F0123">
        <w:rPr>
          <w:i/>
          <w:iCs/>
          <w:color w:val="000000"/>
          <w:sz w:val="24"/>
          <w:szCs w:val="24"/>
        </w:rPr>
        <w:t>ndira inermis</w:t>
      </w:r>
      <w:r w:rsidRPr="009F0123">
        <w:rPr>
          <w:color w:val="000000"/>
          <w:sz w:val="24"/>
          <w:szCs w:val="24"/>
        </w:rPr>
        <w:t xml:space="preserve"> (</w:t>
      </w:r>
      <w:r w:rsidR="00C279EB" w:rsidRPr="009F0123">
        <w:rPr>
          <w:color w:val="000000"/>
          <w:sz w:val="24"/>
          <w:szCs w:val="24"/>
        </w:rPr>
        <w:t>L</w:t>
      </w:r>
      <w:r w:rsidRPr="009F0123">
        <w:rPr>
          <w:color w:val="000000"/>
          <w:sz w:val="24"/>
          <w:szCs w:val="24"/>
        </w:rPr>
        <w:t xml:space="preserve">eguminosae). Ecology </w:t>
      </w:r>
      <w:r w:rsidRPr="009F0123">
        <w:rPr>
          <w:rFonts w:eastAsia="Georgia" w:cs="Georgia"/>
          <w:color w:val="000000"/>
          <w:sz w:val="24"/>
          <w:szCs w:val="24"/>
        </w:rPr>
        <w:t>57</w:t>
      </w:r>
      <w:r w:rsidRPr="009F0123">
        <w:rPr>
          <w:color w:val="000000"/>
          <w:sz w:val="24"/>
          <w:szCs w:val="24"/>
        </w:rPr>
        <w:t>: 1068–</w:t>
      </w:r>
      <w:r w:rsidR="00C279EB" w:rsidRPr="009F0123">
        <w:rPr>
          <w:color w:val="000000"/>
          <w:sz w:val="24"/>
          <w:szCs w:val="24"/>
        </w:rPr>
        <w:t>10</w:t>
      </w:r>
      <w:r w:rsidRPr="009F0123">
        <w:rPr>
          <w:color w:val="000000"/>
          <w:sz w:val="24"/>
          <w:szCs w:val="24"/>
        </w:rPr>
        <w:t>75.</w:t>
      </w:r>
    </w:p>
    <w:p w14:paraId="000002B5" w14:textId="31EDAF6F" w:rsidR="00A2515D" w:rsidRPr="009F0123" w:rsidRDefault="002F0901" w:rsidP="00747BF7">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Jeliazkov</w:t>
      </w:r>
      <w:r w:rsidR="00C279EB" w:rsidRPr="009F0123">
        <w:rPr>
          <w:color w:val="000000"/>
          <w:sz w:val="24"/>
          <w:szCs w:val="24"/>
        </w:rPr>
        <w:t>,</w:t>
      </w:r>
      <w:r w:rsidRPr="009F0123">
        <w:rPr>
          <w:color w:val="000000"/>
          <w:sz w:val="24"/>
          <w:szCs w:val="24"/>
        </w:rPr>
        <w:t xml:space="preserve"> A</w:t>
      </w:r>
      <w:r w:rsidR="00C279EB" w:rsidRPr="009F0123">
        <w:rPr>
          <w:color w:val="000000"/>
          <w:sz w:val="24"/>
          <w:szCs w:val="24"/>
        </w:rPr>
        <w:t>.</w:t>
      </w:r>
      <w:r w:rsidRPr="009F0123">
        <w:rPr>
          <w:color w:val="000000"/>
          <w:sz w:val="24"/>
          <w:szCs w:val="24"/>
        </w:rPr>
        <w:t xml:space="preserve">, </w:t>
      </w:r>
      <w:r w:rsidR="00C279EB" w:rsidRPr="009F0123">
        <w:rPr>
          <w:color w:val="000000"/>
          <w:sz w:val="24"/>
          <w:szCs w:val="24"/>
        </w:rPr>
        <w:t xml:space="preserve">D. </w:t>
      </w:r>
      <w:r w:rsidRPr="009F0123">
        <w:rPr>
          <w:color w:val="000000"/>
          <w:sz w:val="24"/>
          <w:szCs w:val="24"/>
        </w:rPr>
        <w:t>Mijatovic</w:t>
      </w:r>
      <w:r w:rsidR="00747BF7" w:rsidRPr="009F0123">
        <w:rPr>
          <w:color w:val="000000"/>
          <w:sz w:val="24"/>
          <w:szCs w:val="24"/>
        </w:rPr>
        <w:t>, S.</w:t>
      </w:r>
      <w:r w:rsidRPr="009F0123">
        <w:rPr>
          <w:color w:val="000000"/>
          <w:sz w:val="24"/>
          <w:szCs w:val="24"/>
        </w:rPr>
        <w:t xml:space="preserve"> Chantepie</w:t>
      </w:r>
      <w:r w:rsidR="00747BF7" w:rsidRPr="009F0123">
        <w:rPr>
          <w:color w:val="000000"/>
          <w:sz w:val="24"/>
          <w:szCs w:val="24"/>
        </w:rPr>
        <w:t>, N. Andrew, R. Arlettaz, L. Barbaro, N. Barsoum, A. Bartonova, E. Belskaya, N. Bonada</w:t>
      </w:r>
      <w:r w:rsidR="00DC3E1F" w:rsidRPr="009F0123">
        <w:rPr>
          <w:color w:val="000000"/>
          <w:sz w:val="24"/>
          <w:szCs w:val="24"/>
        </w:rPr>
        <w:t xml:space="preserve">, </w:t>
      </w:r>
      <w:r w:rsidR="00DC3E1F" w:rsidRPr="009F0123">
        <w:rPr>
          <w:i/>
          <w:iCs/>
          <w:color w:val="000000"/>
          <w:sz w:val="24"/>
          <w:szCs w:val="24"/>
        </w:rPr>
        <w:t>et al</w:t>
      </w:r>
      <w:r w:rsidRPr="009F0123">
        <w:rPr>
          <w:color w:val="000000"/>
          <w:sz w:val="24"/>
          <w:szCs w:val="24"/>
        </w:rPr>
        <w:t xml:space="preserve">. 2020. A global database for metacommunity </w:t>
      </w:r>
      <w:r w:rsidR="00C279EB" w:rsidRPr="009F0123">
        <w:rPr>
          <w:color w:val="000000"/>
          <w:sz w:val="24"/>
          <w:szCs w:val="24"/>
        </w:rPr>
        <w:t>ecology, integrating</w:t>
      </w:r>
      <w:r w:rsidRPr="009F0123">
        <w:rPr>
          <w:color w:val="000000"/>
          <w:sz w:val="24"/>
          <w:szCs w:val="24"/>
        </w:rPr>
        <w:t xml:space="preserve"> species, traits, environment and space. Scientific Data </w:t>
      </w:r>
      <w:r w:rsidRPr="009F0123">
        <w:rPr>
          <w:rFonts w:eastAsia="Georgia" w:cs="Georgia"/>
          <w:color w:val="000000"/>
          <w:sz w:val="24"/>
          <w:szCs w:val="24"/>
        </w:rPr>
        <w:t>7</w:t>
      </w:r>
      <w:r w:rsidR="00747BF7" w:rsidRPr="009F0123">
        <w:rPr>
          <w:color w:val="000000"/>
          <w:sz w:val="24"/>
          <w:szCs w:val="24"/>
        </w:rPr>
        <w:t>: 6.</w:t>
      </w:r>
    </w:p>
    <w:p w14:paraId="0F930AAF" w14:textId="355FDB79" w:rsidR="00E2764B" w:rsidRPr="00D85772" w:rsidRDefault="002F0901" w:rsidP="00E2764B">
      <w:pPr>
        <w:pBdr>
          <w:top w:val="nil"/>
          <w:left w:val="nil"/>
          <w:bottom w:val="nil"/>
          <w:right w:val="nil"/>
          <w:between w:val="nil"/>
        </w:pBdr>
        <w:spacing w:line="266" w:lineRule="auto"/>
        <w:ind w:left="284" w:right="-41" w:hanging="284"/>
        <w:jc w:val="both"/>
        <w:rPr>
          <w:color w:val="000000"/>
          <w:sz w:val="24"/>
          <w:szCs w:val="24"/>
          <w:lang w:val="pt-BR"/>
          <w:rPrChange w:id="907" w:author="Guillermo Florez" w:date="2021-10-14T10:05:00Z">
            <w:rPr>
              <w:color w:val="000000"/>
              <w:sz w:val="24"/>
              <w:szCs w:val="24"/>
            </w:rPr>
          </w:rPrChange>
        </w:rPr>
      </w:pPr>
      <w:r w:rsidRPr="009F0123">
        <w:rPr>
          <w:color w:val="000000"/>
          <w:sz w:val="24"/>
          <w:szCs w:val="24"/>
        </w:rPr>
        <w:t>Jimbo</w:t>
      </w:r>
      <w:r w:rsidR="00E2764B" w:rsidRPr="009F0123">
        <w:rPr>
          <w:color w:val="000000"/>
          <w:sz w:val="24"/>
          <w:szCs w:val="24"/>
        </w:rPr>
        <w:t>,</w:t>
      </w:r>
      <w:r w:rsidRPr="009F0123">
        <w:rPr>
          <w:color w:val="000000"/>
          <w:sz w:val="24"/>
          <w:szCs w:val="24"/>
        </w:rPr>
        <w:t xml:space="preserve"> S</w:t>
      </w:r>
      <w:r w:rsidR="00E2764B" w:rsidRPr="009F0123">
        <w:rPr>
          <w:color w:val="000000"/>
          <w:sz w:val="24"/>
          <w:szCs w:val="24"/>
        </w:rPr>
        <w:t>.</w:t>
      </w:r>
      <w:r w:rsidRPr="009F0123">
        <w:rPr>
          <w:color w:val="000000"/>
          <w:sz w:val="24"/>
          <w:szCs w:val="24"/>
        </w:rPr>
        <w:t xml:space="preserve"> and </w:t>
      </w:r>
      <w:r w:rsidR="00E2764B" w:rsidRPr="009F0123">
        <w:rPr>
          <w:color w:val="000000"/>
          <w:sz w:val="24"/>
          <w:szCs w:val="24"/>
        </w:rPr>
        <w:t xml:space="preserve">H. </w:t>
      </w:r>
      <w:r w:rsidRPr="009F0123">
        <w:rPr>
          <w:color w:val="000000"/>
          <w:sz w:val="24"/>
          <w:szCs w:val="24"/>
        </w:rPr>
        <w:t>Schwassmann 1967. Feeding behavior and daily emergence pattern of</w:t>
      </w:r>
      <w:r w:rsidR="00747BF7" w:rsidRPr="009F0123">
        <w:rPr>
          <w:color w:val="000000"/>
          <w:sz w:val="24"/>
          <w:szCs w:val="24"/>
        </w:rPr>
        <w:t xml:space="preserve"> </w:t>
      </w:r>
      <w:r w:rsidR="00747BF7" w:rsidRPr="009F0123">
        <w:rPr>
          <w:i/>
          <w:iCs/>
          <w:color w:val="000000"/>
          <w:sz w:val="24"/>
          <w:szCs w:val="24"/>
        </w:rPr>
        <w:t>A</w:t>
      </w:r>
      <w:r w:rsidRPr="009F0123">
        <w:rPr>
          <w:i/>
          <w:iCs/>
          <w:color w:val="000000"/>
          <w:sz w:val="24"/>
          <w:szCs w:val="24"/>
        </w:rPr>
        <w:t>rtibeus jamaicensis</w:t>
      </w:r>
      <w:r w:rsidR="00747BF7" w:rsidRPr="009F0123">
        <w:rPr>
          <w:color w:val="000000"/>
          <w:sz w:val="24"/>
          <w:szCs w:val="24"/>
        </w:rPr>
        <w:t xml:space="preserve"> </w:t>
      </w:r>
      <w:r w:rsidRPr="009F0123">
        <w:rPr>
          <w:color w:val="000000"/>
          <w:sz w:val="24"/>
          <w:szCs w:val="24"/>
        </w:rPr>
        <w:t>Leach (</w:t>
      </w:r>
      <w:r w:rsidR="00E2764B" w:rsidRPr="009F0123">
        <w:rPr>
          <w:color w:val="000000"/>
          <w:sz w:val="24"/>
          <w:szCs w:val="24"/>
        </w:rPr>
        <w:t>C</w:t>
      </w:r>
      <w:r w:rsidRPr="009F0123">
        <w:rPr>
          <w:color w:val="000000"/>
          <w:sz w:val="24"/>
          <w:szCs w:val="24"/>
        </w:rPr>
        <w:t xml:space="preserve">hiroptera, </w:t>
      </w:r>
      <w:r w:rsidR="00E2764B" w:rsidRPr="009F0123">
        <w:rPr>
          <w:color w:val="000000"/>
          <w:sz w:val="24"/>
          <w:szCs w:val="24"/>
        </w:rPr>
        <w:t>P</w:t>
      </w:r>
      <w:r w:rsidRPr="009F0123">
        <w:rPr>
          <w:color w:val="000000"/>
          <w:sz w:val="24"/>
          <w:szCs w:val="24"/>
        </w:rPr>
        <w:t xml:space="preserve">hyllostomidae). </w:t>
      </w:r>
      <w:r w:rsidR="00E2764B" w:rsidRPr="00D85772">
        <w:rPr>
          <w:i/>
          <w:iCs/>
          <w:color w:val="000000"/>
          <w:sz w:val="24"/>
          <w:szCs w:val="24"/>
          <w:lang w:val="pt-BR"/>
          <w:rPrChange w:id="908" w:author="Guillermo Florez" w:date="2021-10-14T10:05:00Z">
            <w:rPr>
              <w:i/>
              <w:iCs/>
              <w:color w:val="000000"/>
              <w:sz w:val="24"/>
              <w:szCs w:val="24"/>
            </w:rPr>
          </w:rPrChange>
        </w:rPr>
        <w:t xml:space="preserve">In: </w:t>
      </w:r>
      <w:r w:rsidR="00E2764B" w:rsidRPr="00D85772">
        <w:rPr>
          <w:color w:val="000000"/>
          <w:sz w:val="24"/>
          <w:szCs w:val="24"/>
          <w:lang w:val="pt-BR"/>
          <w:rPrChange w:id="909" w:author="Guillermo Florez" w:date="2021-10-14T10:05:00Z">
            <w:rPr>
              <w:color w:val="000000"/>
              <w:sz w:val="24"/>
              <w:szCs w:val="24"/>
            </w:rPr>
          </w:rPrChange>
        </w:rPr>
        <w:t>Brasil. Conselho Nacional De Pesquisas. Atas do Simpósio sobre a Biota Amazônica, Belém, PA.</w:t>
      </w:r>
    </w:p>
    <w:p w14:paraId="000002B7" w14:textId="43531E9E" w:rsidR="00A2515D" w:rsidRPr="009F0123" w:rsidRDefault="002F0901" w:rsidP="00E2764B">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Jordano</w:t>
      </w:r>
      <w:r w:rsidR="00E2764B" w:rsidRPr="009F0123">
        <w:rPr>
          <w:color w:val="000000"/>
          <w:sz w:val="24"/>
          <w:szCs w:val="24"/>
        </w:rPr>
        <w:t>,</w:t>
      </w:r>
      <w:r w:rsidRPr="009F0123">
        <w:rPr>
          <w:color w:val="000000"/>
          <w:sz w:val="24"/>
          <w:szCs w:val="24"/>
        </w:rPr>
        <w:t xml:space="preserve"> P. 2013. Fruits and frugivory. </w:t>
      </w:r>
      <w:r w:rsidRPr="009F0123">
        <w:rPr>
          <w:i/>
          <w:iCs/>
          <w:color w:val="000000"/>
          <w:sz w:val="24"/>
          <w:szCs w:val="24"/>
        </w:rPr>
        <w:t>In:</w:t>
      </w:r>
      <w:r w:rsidRPr="009F0123">
        <w:rPr>
          <w:color w:val="000000"/>
          <w:sz w:val="24"/>
          <w:szCs w:val="24"/>
        </w:rPr>
        <w:t xml:space="preserve"> </w:t>
      </w:r>
      <w:r w:rsidR="00E2764B" w:rsidRPr="009F0123">
        <w:rPr>
          <w:color w:val="000000"/>
          <w:sz w:val="24"/>
          <w:szCs w:val="24"/>
        </w:rPr>
        <w:t xml:space="preserve">R. S. </w:t>
      </w:r>
      <w:r w:rsidRPr="009F0123">
        <w:rPr>
          <w:color w:val="000000"/>
          <w:sz w:val="24"/>
          <w:szCs w:val="24"/>
        </w:rPr>
        <w:t>Gallagher</w:t>
      </w:r>
      <w:r w:rsidR="00E2764B" w:rsidRPr="009F0123">
        <w:rPr>
          <w:color w:val="000000"/>
          <w:sz w:val="24"/>
          <w:szCs w:val="24"/>
        </w:rPr>
        <w:t xml:space="preserve"> </w:t>
      </w:r>
      <w:r w:rsidRPr="009F0123">
        <w:rPr>
          <w:color w:val="000000"/>
          <w:sz w:val="24"/>
          <w:szCs w:val="24"/>
        </w:rPr>
        <w:t>(Ed). Seeds: The ecology of regeneration in plant communities. Commonwealth Agricultural Bureau International.</w:t>
      </w:r>
    </w:p>
    <w:p w14:paraId="000002B8" w14:textId="51D87E21"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Kalko</w:t>
      </w:r>
      <w:r w:rsidR="00E2764B" w:rsidRPr="009F0123">
        <w:rPr>
          <w:color w:val="000000"/>
          <w:sz w:val="24"/>
          <w:szCs w:val="24"/>
        </w:rPr>
        <w:t>,</w:t>
      </w:r>
      <w:r w:rsidRPr="009F0123">
        <w:rPr>
          <w:color w:val="000000"/>
          <w:sz w:val="24"/>
          <w:szCs w:val="24"/>
        </w:rPr>
        <w:t xml:space="preserve"> E</w:t>
      </w:r>
      <w:r w:rsidR="00E2764B" w:rsidRPr="009F0123">
        <w:rPr>
          <w:color w:val="000000"/>
          <w:sz w:val="24"/>
          <w:szCs w:val="24"/>
        </w:rPr>
        <w:t xml:space="preserve">. </w:t>
      </w:r>
      <w:r w:rsidRPr="009F0123">
        <w:rPr>
          <w:color w:val="000000"/>
          <w:sz w:val="24"/>
          <w:szCs w:val="24"/>
        </w:rPr>
        <w:t>K</w:t>
      </w:r>
      <w:r w:rsidR="00E2764B" w:rsidRPr="009F0123">
        <w:rPr>
          <w:color w:val="000000"/>
          <w:sz w:val="24"/>
          <w:szCs w:val="24"/>
        </w:rPr>
        <w:t>.</w:t>
      </w:r>
      <w:r w:rsidRPr="009F0123">
        <w:rPr>
          <w:color w:val="000000"/>
          <w:sz w:val="24"/>
          <w:szCs w:val="24"/>
        </w:rPr>
        <w:t xml:space="preserve"> and </w:t>
      </w:r>
      <w:r w:rsidR="00E2764B" w:rsidRPr="009F0123">
        <w:rPr>
          <w:color w:val="000000"/>
          <w:sz w:val="24"/>
          <w:szCs w:val="24"/>
        </w:rPr>
        <w:t xml:space="preserve">M. </w:t>
      </w:r>
      <w:r w:rsidRPr="009F0123">
        <w:rPr>
          <w:color w:val="000000"/>
          <w:sz w:val="24"/>
          <w:szCs w:val="24"/>
        </w:rPr>
        <w:t xml:space="preserve">Condon. 1998. Echolocation, olfaction and fruit display: How bats find fruit of flagellichorous cucurbits. Functional Ecology </w:t>
      </w:r>
      <w:r w:rsidRPr="009F0123">
        <w:rPr>
          <w:rFonts w:eastAsia="Georgia" w:cs="Georgia"/>
          <w:color w:val="000000"/>
          <w:sz w:val="24"/>
          <w:szCs w:val="24"/>
        </w:rPr>
        <w:t>12</w:t>
      </w:r>
      <w:r w:rsidRPr="009F0123">
        <w:rPr>
          <w:color w:val="000000"/>
          <w:sz w:val="24"/>
          <w:szCs w:val="24"/>
        </w:rPr>
        <w:t>: 364–</w:t>
      </w:r>
      <w:r w:rsidR="00E2764B" w:rsidRPr="009F0123">
        <w:rPr>
          <w:color w:val="000000"/>
          <w:sz w:val="24"/>
          <w:szCs w:val="24"/>
        </w:rPr>
        <w:t>3</w:t>
      </w:r>
      <w:r w:rsidRPr="009F0123">
        <w:rPr>
          <w:color w:val="000000"/>
          <w:sz w:val="24"/>
          <w:szCs w:val="24"/>
        </w:rPr>
        <w:t>72.</w:t>
      </w:r>
    </w:p>
    <w:p w14:paraId="000002B9" w14:textId="6310D2A6"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Kammesheidt</w:t>
      </w:r>
      <w:r w:rsidR="00E2764B" w:rsidRPr="009F0123">
        <w:rPr>
          <w:color w:val="000000"/>
          <w:sz w:val="24"/>
          <w:szCs w:val="24"/>
        </w:rPr>
        <w:t>,</w:t>
      </w:r>
      <w:r w:rsidRPr="009F0123">
        <w:rPr>
          <w:color w:val="000000"/>
          <w:sz w:val="24"/>
          <w:szCs w:val="24"/>
        </w:rPr>
        <w:t xml:space="preserve"> L. 2000. Some autecological characteristics of early to late successional tree species in </w:t>
      </w:r>
      <w:r w:rsidR="00E2764B" w:rsidRPr="009F0123">
        <w:rPr>
          <w:color w:val="000000"/>
          <w:sz w:val="24"/>
          <w:szCs w:val="24"/>
        </w:rPr>
        <w:t>V</w:t>
      </w:r>
      <w:r w:rsidRPr="009F0123">
        <w:rPr>
          <w:color w:val="000000"/>
          <w:sz w:val="24"/>
          <w:szCs w:val="24"/>
        </w:rPr>
        <w:t xml:space="preserve">enezuela. Acta Oecologica </w:t>
      </w:r>
      <w:r w:rsidRPr="009F0123">
        <w:rPr>
          <w:rFonts w:eastAsia="Georgia" w:cs="Georgia"/>
          <w:color w:val="000000"/>
          <w:sz w:val="24"/>
          <w:szCs w:val="24"/>
        </w:rPr>
        <w:t>21</w:t>
      </w:r>
      <w:r w:rsidRPr="009F0123">
        <w:rPr>
          <w:color w:val="000000"/>
          <w:sz w:val="24"/>
          <w:szCs w:val="24"/>
        </w:rPr>
        <w:t>: 37–48.</w:t>
      </w:r>
    </w:p>
    <w:p w14:paraId="000002BA" w14:textId="5F16CFF9" w:rsidR="00A2515D" w:rsidRPr="009F0123" w:rsidRDefault="002F0901" w:rsidP="0004761C">
      <w:pPr>
        <w:pBdr>
          <w:top w:val="nil"/>
          <w:left w:val="nil"/>
          <w:bottom w:val="nil"/>
          <w:right w:val="nil"/>
          <w:between w:val="nil"/>
        </w:pBdr>
        <w:spacing w:line="269" w:lineRule="auto"/>
        <w:ind w:left="284" w:right="-41" w:hanging="284"/>
        <w:jc w:val="both"/>
        <w:rPr>
          <w:color w:val="000000"/>
          <w:sz w:val="24"/>
          <w:szCs w:val="24"/>
        </w:rPr>
      </w:pPr>
      <w:r w:rsidRPr="009F0123">
        <w:rPr>
          <w:color w:val="000000"/>
          <w:sz w:val="24"/>
          <w:szCs w:val="24"/>
        </w:rPr>
        <w:lastRenderedPageBreak/>
        <w:t>Kay</w:t>
      </w:r>
      <w:r w:rsidR="00E2764B" w:rsidRPr="009F0123">
        <w:rPr>
          <w:color w:val="000000"/>
          <w:sz w:val="24"/>
          <w:szCs w:val="24"/>
        </w:rPr>
        <w:t>,</w:t>
      </w:r>
      <w:r w:rsidRPr="009F0123">
        <w:rPr>
          <w:color w:val="000000"/>
          <w:sz w:val="24"/>
          <w:szCs w:val="24"/>
        </w:rPr>
        <w:t xml:space="preserve"> E. 2001. Observations on the pollination of </w:t>
      </w:r>
      <w:r w:rsidR="00E2764B" w:rsidRPr="009F0123">
        <w:rPr>
          <w:i/>
          <w:iCs/>
          <w:color w:val="000000"/>
          <w:sz w:val="24"/>
          <w:szCs w:val="24"/>
        </w:rPr>
        <w:t>P</w:t>
      </w:r>
      <w:r w:rsidRPr="009F0123">
        <w:rPr>
          <w:i/>
          <w:iCs/>
          <w:color w:val="000000"/>
          <w:sz w:val="24"/>
          <w:szCs w:val="24"/>
        </w:rPr>
        <w:t>assiflora penduliflora</w:t>
      </w:r>
      <w:r w:rsidRPr="009F0123">
        <w:rPr>
          <w:color w:val="000000"/>
          <w:sz w:val="24"/>
          <w:szCs w:val="24"/>
        </w:rPr>
        <w:t xml:space="preserve">. Biotropica </w:t>
      </w:r>
      <w:r w:rsidRPr="009F0123">
        <w:rPr>
          <w:rFonts w:eastAsia="Georgia" w:cs="Georgia"/>
          <w:color w:val="000000"/>
          <w:sz w:val="24"/>
          <w:szCs w:val="24"/>
        </w:rPr>
        <w:t>33</w:t>
      </w:r>
      <w:r w:rsidRPr="009F0123">
        <w:rPr>
          <w:color w:val="000000"/>
          <w:sz w:val="24"/>
          <w:szCs w:val="24"/>
        </w:rPr>
        <w:t>: 709–</w:t>
      </w:r>
      <w:r w:rsidR="00E2764B" w:rsidRPr="009F0123">
        <w:rPr>
          <w:color w:val="000000"/>
          <w:sz w:val="24"/>
          <w:szCs w:val="24"/>
        </w:rPr>
        <w:t>7</w:t>
      </w:r>
      <w:r w:rsidRPr="009F0123">
        <w:rPr>
          <w:color w:val="000000"/>
          <w:sz w:val="24"/>
          <w:szCs w:val="24"/>
        </w:rPr>
        <w:t>13.</w:t>
      </w:r>
    </w:p>
    <w:p w14:paraId="21F1E992" w14:textId="0D017133" w:rsidR="00160D27" w:rsidRPr="009F0123" w:rsidRDefault="00160D27" w:rsidP="0004761C">
      <w:pPr>
        <w:pBdr>
          <w:top w:val="nil"/>
          <w:left w:val="nil"/>
          <w:bottom w:val="nil"/>
          <w:right w:val="nil"/>
          <w:between w:val="nil"/>
        </w:pBdr>
        <w:spacing w:line="269" w:lineRule="auto"/>
        <w:ind w:left="284" w:right="-41" w:hanging="284"/>
        <w:jc w:val="both"/>
        <w:rPr>
          <w:color w:val="000000"/>
          <w:sz w:val="24"/>
          <w:szCs w:val="24"/>
        </w:rPr>
      </w:pPr>
      <w:r w:rsidRPr="009F0123">
        <w:rPr>
          <w:color w:val="000000"/>
          <w:sz w:val="24"/>
          <w:szCs w:val="24"/>
        </w:rPr>
        <w:t xml:space="preserve">King, C., </w:t>
      </w:r>
      <w:r w:rsidR="00D01C91" w:rsidRPr="009F0123">
        <w:rPr>
          <w:color w:val="000000"/>
          <w:sz w:val="24"/>
          <w:szCs w:val="24"/>
        </w:rPr>
        <w:t xml:space="preserve">G. </w:t>
      </w:r>
      <w:r w:rsidRPr="009F0123">
        <w:rPr>
          <w:color w:val="000000"/>
          <w:sz w:val="24"/>
          <w:szCs w:val="24"/>
        </w:rPr>
        <w:t xml:space="preserve">Ballantyne and </w:t>
      </w:r>
      <w:r w:rsidR="00D01C91" w:rsidRPr="009F0123">
        <w:rPr>
          <w:color w:val="000000"/>
          <w:sz w:val="24"/>
          <w:szCs w:val="24"/>
        </w:rPr>
        <w:t xml:space="preserve">P. G. </w:t>
      </w:r>
      <w:r w:rsidRPr="009F0123">
        <w:rPr>
          <w:color w:val="000000"/>
          <w:sz w:val="24"/>
          <w:szCs w:val="24"/>
        </w:rPr>
        <w:t>Willmer. 2013. Why flower visitation is a poor proxy for pollination: measuring single-visit pollen deposition, with implications for pollination networks and conservation. Methods in Ecology and Evolution, 4: 811–818</w:t>
      </w:r>
      <w:r w:rsidR="00D01C91" w:rsidRPr="009F0123">
        <w:rPr>
          <w:color w:val="000000"/>
          <w:sz w:val="24"/>
          <w:szCs w:val="24"/>
        </w:rPr>
        <w:t>.</w:t>
      </w:r>
    </w:p>
    <w:p w14:paraId="000002BB" w14:textId="42ECBCB1" w:rsidR="00A2515D" w:rsidRPr="009F0123" w:rsidRDefault="002F0901" w:rsidP="0004761C">
      <w:pPr>
        <w:pBdr>
          <w:top w:val="nil"/>
          <w:left w:val="nil"/>
          <w:bottom w:val="nil"/>
          <w:right w:val="nil"/>
          <w:between w:val="nil"/>
        </w:pBdr>
        <w:spacing w:before="21" w:line="266" w:lineRule="auto"/>
        <w:ind w:left="284" w:right="-41" w:hanging="284"/>
        <w:jc w:val="both"/>
        <w:rPr>
          <w:color w:val="000000"/>
          <w:sz w:val="24"/>
          <w:szCs w:val="24"/>
        </w:rPr>
      </w:pPr>
      <w:r w:rsidRPr="009F0123">
        <w:rPr>
          <w:color w:val="000000"/>
          <w:sz w:val="24"/>
          <w:szCs w:val="24"/>
        </w:rPr>
        <w:t>Korine</w:t>
      </w:r>
      <w:r w:rsidR="00D01C91" w:rsidRPr="009F0123">
        <w:rPr>
          <w:color w:val="000000"/>
          <w:sz w:val="24"/>
          <w:szCs w:val="24"/>
        </w:rPr>
        <w:t>,</w:t>
      </w:r>
      <w:r w:rsidRPr="009F0123">
        <w:rPr>
          <w:color w:val="000000"/>
          <w:sz w:val="24"/>
          <w:szCs w:val="24"/>
        </w:rPr>
        <w:t xml:space="preserve"> C</w:t>
      </w:r>
      <w:r w:rsidR="00D01C91" w:rsidRPr="009F0123">
        <w:rPr>
          <w:color w:val="000000"/>
          <w:sz w:val="24"/>
          <w:szCs w:val="24"/>
        </w:rPr>
        <w:t>.</w:t>
      </w:r>
      <w:r w:rsidRPr="009F0123">
        <w:rPr>
          <w:color w:val="000000"/>
          <w:sz w:val="24"/>
          <w:szCs w:val="24"/>
        </w:rPr>
        <w:t xml:space="preserve"> and </w:t>
      </w:r>
      <w:r w:rsidR="00D01C91" w:rsidRPr="009F0123">
        <w:rPr>
          <w:color w:val="000000"/>
          <w:sz w:val="24"/>
          <w:szCs w:val="24"/>
        </w:rPr>
        <w:t xml:space="preserve">E. K. </w:t>
      </w:r>
      <w:r w:rsidRPr="009F0123">
        <w:rPr>
          <w:color w:val="000000"/>
          <w:sz w:val="24"/>
          <w:szCs w:val="24"/>
        </w:rPr>
        <w:t>Kalko</w:t>
      </w:r>
      <w:r w:rsidR="00D01C91" w:rsidRPr="009F0123">
        <w:rPr>
          <w:color w:val="000000"/>
          <w:sz w:val="24"/>
          <w:szCs w:val="24"/>
        </w:rPr>
        <w:t>.</w:t>
      </w:r>
      <w:r w:rsidRPr="009F0123">
        <w:rPr>
          <w:color w:val="000000"/>
          <w:sz w:val="24"/>
          <w:szCs w:val="24"/>
        </w:rPr>
        <w:t xml:space="preserve"> 2005. Fruit detection and discrimination by small fruit-eating bats (</w:t>
      </w:r>
      <w:r w:rsidR="00D01C91" w:rsidRPr="009F0123">
        <w:rPr>
          <w:color w:val="000000"/>
          <w:sz w:val="24"/>
          <w:szCs w:val="24"/>
        </w:rPr>
        <w:t>P</w:t>
      </w:r>
      <w:r w:rsidRPr="009F0123">
        <w:rPr>
          <w:color w:val="000000"/>
          <w:sz w:val="24"/>
          <w:szCs w:val="24"/>
        </w:rPr>
        <w:t xml:space="preserve">hyllostomidae): Echolocation call design and olfaction. Behavioral Ecology and Sociobiology </w:t>
      </w:r>
      <w:r w:rsidRPr="009F0123">
        <w:rPr>
          <w:rFonts w:eastAsia="Georgia" w:cs="Georgia"/>
          <w:color w:val="000000"/>
          <w:sz w:val="24"/>
          <w:szCs w:val="24"/>
        </w:rPr>
        <w:t>59</w:t>
      </w:r>
      <w:r w:rsidRPr="009F0123">
        <w:rPr>
          <w:color w:val="000000"/>
          <w:sz w:val="24"/>
          <w:szCs w:val="24"/>
        </w:rPr>
        <w:t>: 12–23.</w:t>
      </w:r>
    </w:p>
    <w:p w14:paraId="000002BC" w14:textId="2ADFE982"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es-419"/>
          <w:rPrChange w:id="910" w:author="Guillermo Florez" w:date="2021-10-14T10:05:00Z">
            <w:rPr>
              <w:color w:val="000000"/>
              <w:sz w:val="24"/>
              <w:szCs w:val="24"/>
            </w:rPr>
          </w:rPrChange>
        </w:rPr>
      </w:pPr>
      <w:r w:rsidRPr="009F0123">
        <w:rPr>
          <w:color w:val="000000"/>
          <w:sz w:val="24"/>
          <w:szCs w:val="24"/>
        </w:rPr>
        <w:t>Kress</w:t>
      </w:r>
      <w:r w:rsidR="00D01C91" w:rsidRPr="009F0123">
        <w:rPr>
          <w:color w:val="000000"/>
          <w:sz w:val="24"/>
          <w:szCs w:val="24"/>
        </w:rPr>
        <w:t>,</w:t>
      </w:r>
      <w:r w:rsidRPr="009F0123">
        <w:rPr>
          <w:color w:val="000000"/>
          <w:sz w:val="24"/>
          <w:szCs w:val="24"/>
        </w:rPr>
        <w:t xml:space="preserve"> W</w:t>
      </w:r>
      <w:r w:rsidR="00D01C91" w:rsidRPr="009F0123">
        <w:rPr>
          <w:color w:val="000000"/>
          <w:sz w:val="24"/>
          <w:szCs w:val="24"/>
        </w:rPr>
        <w:t xml:space="preserve">. </w:t>
      </w:r>
      <w:r w:rsidRPr="009F0123">
        <w:rPr>
          <w:color w:val="000000"/>
          <w:sz w:val="24"/>
          <w:szCs w:val="24"/>
        </w:rPr>
        <w:t>J</w:t>
      </w:r>
      <w:r w:rsidR="00D01C91" w:rsidRPr="009F0123">
        <w:rPr>
          <w:color w:val="000000"/>
          <w:sz w:val="24"/>
          <w:szCs w:val="24"/>
        </w:rPr>
        <w:t>.</w:t>
      </w:r>
      <w:r w:rsidRPr="009F0123">
        <w:rPr>
          <w:color w:val="000000"/>
          <w:sz w:val="24"/>
          <w:szCs w:val="24"/>
        </w:rPr>
        <w:t xml:space="preserve"> and </w:t>
      </w:r>
      <w:r w:rsidR="00D01C91" w:rsidRPr="009F0123">
        <w:rPr>
          <w:color w:val="000000"/>
          <w:sz w:val="24"/>
          <w:szCs w:val="24"/>
        </w:rPr>
        <w:t xml:space="preserve">D. E. </w:t>
      </w:r>
      <w:r w:rsidRPr="009F0123">
        <w:rPr>
          <w:color w:val="000000"/>
          <w:sz w:val="24"/>
          <w:szCs w:val="24"/>
        </w:rPr>
        <w:t>Ston</w:t>
      </w:r>
      <w:r w:rsidR="00D01C91" w:rsidRPr="009F0123">
        <w:rPr>
          <w:color w:val="000000"/>
          <w:sz w:val="24"/>
          <w:szCs w:val="24"/>
        </w:rPr>
        <w:t>e</w:t>
      </w:r>
      <w:r w:rsidRPr="009F0123">
        <w:rPr>
          <w:color w:val="000000"/>
          <w:sz w:val="24"/>
          <w:szCs w:val="24"/>
        </w:rPr>
        <w:t xml:space="preserve">. 1993. Morphology and floral biology of </w:t>
      </w:r>
      <w:r w:rsidR="00D01C91" w:rsidRPr="009F0123">
        <w:rPr>
          <w:i/>
          <w:iCs/>
          <w:color w:val="000000"/>
          <w:sz w:val="24"/>
          <w:szCs w:val="24"/>
        </w:rPr>
        <w:t>P</w:t>
      </w:r>
      <w:r w:rsidRPr="009F0123">
        <w:rPr>
          <w:i/>
          <w:iCs/>
          <w:color w:val="000000"/>
          <w:sz w:val="24"/>
          <w:szCs w:val="24"/>
        </w:rPr>
        <w:t>henakospermum</w:t>
      </w:r>
      <w:r w:rsidRPr="009F0123">
        <w:rPr>
          <w:color w:val="000000"/>
          <w:sz w:val="24"/>
          <w:szCs w:val="24"/>
        </w:rPr>
        <w:t xml:space="preserve"> (</w:t>
      </w:r>
      <w:r w:rsidR="00D01C91" w:rsidRPr="009F0123">
        <w:rPr>
          <w:color w:val="000000"/>
          <w:sz w:val="24"/>
          <w:szCs w:val="24"/>
        </w:rPr>
        <w:t>S</w:t>
      </w:r>
      <w:r w:rsidRPr="009F0123">
        <w:rPr>
          <w:color w:val="000000"/>
          <w:sz w:val="24"/>
          <w:szCs w:val="24"/>
        </w:rPr>
        <w:t xml:space="preserve">trelitziaceae), an arborescent herb of the neotropics. </w:t>
      </w:r>
      <w:r w:rsidRPr="00D85772">
        <w:rPr>
          <w:color w:val="000000"/>
          <w:sz w:val="24"/>
          <w:szCs w:val="24"/>
          <w:lang w:val="es-419"/>
          <w:rPrChange w:id="911" w:author="Guillermo Florez" w:date="2021-10-14T10:05:00Z">
            <w:rPr>
              <w:color w:val="000000"/>
              <w:sz w:val="24"/>
              <w:szCs w:val="24"/>
            </w:rPr>
          </w:rPrChange>
        </w:rPr>
        <w:t xml:space="preserve">Biotropica </w:t>
      </w:r>
      <w:r w:rsidRPr="00D85772">
        <w:rPr>
          <w:rFonts w:eastAsia="Georgia" w:cs="Georgia"/>
          <w:color w:val="000000"/>
          <w:sz w:val="24"/>
          <w:szCs w:val="24"/>
          <w:lang w:val="es-419"/>
          <w:rPrChange w:id="912" w:author="Guillermo Florez" w:date="2021-10-14T10:05:00Z">
            <w:rPr>
              <w:rFonts w:eastAsia="Georgia" w:cs="Georgia"/>
              <w:color w:val="000000"/>
              <w:sz w:val="24"/>
              <w:szCs w:val="24"/>
            </w:rPr>
          </w:rPrChange>
        </w:rPr>
        <w:t>25</w:t>
      </w:r>
      <w:r w:rsidRPr="00D85772">
        <w:rPr>
          <w:color w:val="000000"/>
          <w:sz w:val="24"/>
          <w:szCs w:val="24"/>
          <w:lang w:val="es-419"/>
          <w:rPrChange w:id="913" w:author="Guillermo Florez" w:date="2021-10-14T10:05:00Z">
            <w:rPr>
              <w:color w:val="000000"/>
              <w:sz w:val="24"/>
              <w:szCs w:val="24"/>
            </w:rPr>
          </w:rPrChange>
        </w:rPr>
        <w:t>: 290–300.</w:t>
      </w:r>
    </w:p>
    <w:p w14:paraId="000002BD" w14:textId="2C231807" w:rsidR="00A2515D" w:rsidRPr="009F0123" w:rsidRDefault="002F0901" w:rsidP="00D01C91">
      <w:pPr>
        <w:spacing w:line="266" w:lineRule="auto"/>
        <w:ind w:left="284" w:right="-41" w:hanging="284"/>
        <w:jc w:val="both"/>
        <w:rPr>
          <w:sz w:val="24"/>
          <w:szCs w:val="24"/>
        </w:rPr>
      </w:pPr>
      <w:r w:rsidRPr="00D85772">
        <w:rPr>
          <w:sz w:val="24"/>
          <w:szCs w:val="24"/>
          <w:lang w:val="es-419"/>
          <w:rPrChange w:id="914" w:author="Guillermo Florez" w:date="2021-10-14T10:05:00Z">
            <w:rPr>
              <w:sz w:val="24"/>
              <w:szCs w:val="24"/>
            </w:rPr>
          </w:rPrChange>
        </w:rPr>
        <w:t>Kunz</w:t>
      </w:r>
      <w:r w:rsidR="00D01C91" w:rsidRPr="00D85772">
        <w:rPr>
          <w:sz w:val="24"/>
          <w:szCs w:val="24"/>
          <w:lang w:val="es-419"/>
          <w:rPrChange w:id="915" w:author="Guillermo Florez" w:date="2021-10-14T10:05:00Z">
            <w:rPr>
              <w:sz w:val="24"/>
              <w:szCs w:val="24"/>
            </w:rPr>
          </w:rPrChange>
        </w:rPr>
        <w:t>,</w:t>
      </w:r>
      <w:r w:rsidRPr="00D85772">
        <w:rPr>
          <w:sz w:val="24"/>
          <w:szCs w:val="24"/>
          <w:lang w:val="es-419"/>
          <w:rPrChange w:id="916" w:author="Guillermo Florez" w:date="2021-10-14T10:05:00Z">
            <w:rPr>
              <w:sz w:val="24"/>
              <w:szCs w:val="24"/>
            </w:rPr>
          </w:rPrChange>
        </w:rPr>
        <w:t xml:space="preserve"> T</w:t>
      </w:r>
      <w:r w:rsidR="00D01C91" w:rsidRPr="00D85772">
        <w:rPr>
          <w:sz w:val="24"/>
          <w:szCs w:val="24"/>
          <w:lang w:val="es-419"/>
          <w:rPrChange w:id="917" w:author="Guillermo Florez" w:date="2021-10-14T10:05:00Z">
            <w:rPr>
              <w:sz w:val="24"/>
              <w:szCs w:val="24"/>
            </w:rPr>
          </w:rPrChange>
        </w:rPr>
        <w:t xml:space="preserve">. </w:t>
      </w:r>
      <w:r w:rsidRPr="00D85772">
        <w:rPr>
          <w:sz w:val="24"/>
          <w:szCs w:val="24"/>
          <w:lang w:val="es-419"/>
          <w:rPrChange w:id="918" w:author="Guillermo Florez" w:date="2021-10-14T10:05:00Z">
            <w:rPr>
              <w:sz w:val="24"/>
              <w:szCs w:val="24"/>
            </w:rPr>
          </w:rPrChange>
        </w:rPr>
        <w:t>H</w:t>
      </w:r>
      <w:r w:rsidR="00D01C91" w:rsidRPr="00D85772">
        <w:rPr>
          <w:sz w:val="24"/>
          <w:szCs w:val="24"/>
          <w:lang w:val="es-419"/>
          <w:rPrChange w:id="919" w:author="Guillermo Florez" w:date="2021-10-14T10:05:00Z">
            <w:rPr>
              <w:sz w:val="24"/>
              <w:szCs w:val="24"/>
            </w:rPr>
          </w:rPrChange>
        </w:rPr>
        <w:t xml:space="preserve">., E. </w:t>
      </w:r>
      <w:r w:rsidRPr="00D85772">
        <w:rPr>
          <w:sz w:val="24"/>
          <w:szCs w:val="24"/>
          <w:lang w:val="es-419"/>
          <w:rPrChange w:id="920" w:author="Guillermo Florez" w:date="2021-10-14T10:05:00Z">
            <w:rPr>
              <w:sz w:val="24"/>
              <w:szCs w:val="24"/>
            </w:rPr>
          </w:rPrChange>
        </w:rPr>
        <w:t>Braun de Torrez</w:t>
      </w:r>
      <w:r w:rsidR="00D01C91" w:rsidRPr="00D85772">
        <w:rPr>
          <w:sz w:val="24"/>
          <w:szCs w:val="24"/>
          <w:lang w:val="es-419"/>
          <w:rPrChange w:id="921" w:author="Guillermo Florez" w:date="2021-10-14T10:05:00Z">
            <w:rPr>
              <w:sz w:val="24"/>
              <w:szCs w:val="24"/>
            </w:rPr>
          </w:rPrChange>
        </w:rPr>
        <w:t>,</w:t>
      </w:r>
      <w:r w:rsidRPr="00D85772">
        <w:rPr>
          <w:sz w:val="24"/>
          <w:szCs w:val="24"/>
          <w:lang w:val="es-419"/>
          <w:rPrChange w:id="922" w:author="Guillermo Florez" w:date="2021-10-14T10:05:00Z">
            <w:rPr>
              <w:sz w:val="24"/>
              <w:szCs w:val="24"/>
            </w:rPr>
          </w:rPrChange>
        </w:rPr>
        <w:t xml:space="preserve"> </w:t>
      </w:r>
      <w:r w:rsidR="00D01C91" w:rsidRPr="00D85772">
        <w:rPr>
          <w:sz w:val="24"/>
          <w:szCs w:val="24"/>
          <w:lang w:val="es-419"/>
          <w:rPrChange w:id="923" w:author="Guillermo Florez" w:date="2021-10-14T10:05:00Z">
            <w:rPr>
              <w:sz w:val="24"/>
              <w:szCs w:val="24"/>
            </w:rPr>
          </w:rPrChange>
        </w:rPr>
        <w:t xml:space="preserve">D. </w:t>
      </w:r>
      <w:r w:rsidRPr="00D85772">
        <w:rPr>
          <w:sz w:val="24"/>
          <w:szCs w:val="24"/>
          <w:lang w:val="es-419"/>
          <w:rPrChange w:id="924" w:author="Guillermo Florez" w:date="2021-10-14T10:05:00Z">
            <w:rPr>
              <w:sz w:val="24"/>
              <w:szCs w:val="24"/>
            </w:rPr>
          </w:rPrChange>
        </w:rPr>
        <w:t>Bauer</w:t>
      </w:r>
      <w:r w:rsidR="00D01C91" w:rsidRPr="00D85772">
        <w:rPr>
          <w:sz w:val="24"/>
          <w:szCs w:val="24"/>
          <w:lang w:val="es-419"/>
          <w:rPrChange w:id="925" w:author="Guillermo Florez" w:date="2021-10-14T10:05:00Z">
            <w:rPr>
              <w:sz w:val="24"/>
              <w:szCs w:val="24"/>
            </w:rPr>
          </w:rPrChange>
        </w:rPr>
        <w:t>, T. Lobova and T. H. Fleming</w:t>
      </w:r>
      <w:r w:rsidRPr="00D85772">
        <w:rPr>
          <w:sz w:val="24"/>
          <w:szCs w:val="24"/>
          <w:lang w:val="es-419"/>
          <w:rPrChange w:id="926" w:author="Guillermo Florez" w:date="2021-10-14T10:05:00Z">
            <w:rPr>
              <w:sz w:val="24"/>
              <w:szCs w:val="24"/>
            </w:rPr>
          </w:rPrChange>
        </w:rPr>
        <w:t xml:space="preserve">. </w:t>
      </w:r>
      <w:r w:rsidRPr="009F0123">
        <w:rPr>
          <w:sz w:val="24"/>
          <w:szCs w:val="24"/>
        </w:rPr>
        <w:t>2011. Ecosystem</w:t>
      </w:r>
      <w:r w:rsidR="00D01C91" w:rsidRPr="009F0123">
        <w:rPr>
          <w:sz w:val="24"/>
          <w:szCs w:val="24"/>
        </w:rPr>
        <w:t xml:space="preserve"> </w:t>
      </w:r>
      <w:r w:rsidRPr="009F0123">
        <w:rPr>
          <w:sz w:val="24"/>
          <w:szCs w:val="24"/>
        </w:rPr>
        <w:t xml:space="preserve">services provided by bats. Annals of the New York Academy of Sciences </w:t>
      </w:r>
      <w:r w:rsidRPr="009F0123">
        <w:rPr>
          <w:rFonts w:eastAsia="Georgia" w:cs="Georgia"/>
          <w:sz w:val="24"/>
          <w:szCs w:val="24"/>
        </w:rPr>
        <w:t>1223</w:t>
      </w:r>
      <w:r w:rsidRPr="009F0123">
        <w:rPr>
          <w:sz w:val="24"/>
          <w:szCs w:val="24"/>
        </w:rPr>
        <w:t>: 1–38.</w:t>
      </w:r>
    </w:p>
    <w:p w14:paraId="000002BE" w14:textId="1C5CB804" w:rsidR="00A2515D" w:rsidRPr="00C446D1"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927" w:author="Renata de Lara Muylaert" w:date="2021-10-15T15:28:00Z">
            <w:rPr>
              <w:color w:val="000000"/>
              <w:sz w:val="24"/>
              <w:szCs w:val="24"/>
            </w:rPr>
          </w:rPrChange>
        </w:rPr>
      </w:pPr>
      <w:r w:rsidRPr="009F0123">
        <w:rPr>
          <w:color w:val="000000"/>
          <w:sz w:val="24"/>
          <w:szCs w:val="24"/>
        </w:rPr>
        <w:t>Lemke</w:t>
      </w:r>
      <w:r w:rsidR="00D01C91" w:rsidRPr="009F0123">
        <w:rPr>
          <w:color w:val="000000"/>
          <w:sz w:val="24"/>
          <w:szCs w:val="24"/>
        </w:rPr>
        <w:t>,</w:t>
      </w:r>
      <w:r w:rsidRPr="009F0123">
        <w:rPr>
          <w:color w:val="000000"/>
          <w:sz w:val="24"/>
          <w:szCs w:val="24"/>
        </w:rPr>
        <w:t xml:space="preserve"> T</w:t>
      </w:r>
      <w:r w:rsidR="00D01C91" w:rsidRPr="009F0123">
        <w:rPr>
          <w:color w:val="000000"/>
          <w:sz w:val="24"/>
          <w:szCs w:val="24"/>
        </w:rPr>
        <w:t xml:space="preserve">. </w:t>
      </w:r>
      <w:r w:rsidRPr="009F0123">
        <w:rPr>
          <w:color w:val="000000"/>
          <w:sz w:val="24"/>
          <w:szCs w:val="24"/>
        </w:rPr>
        <w:t xml:space="preserve">O. 1984. Foraging ecology of the long-nosed bat, </w:t>
      </w:r>
      <w:r w:rsidR="00D01C91" w:rsidRPr="009F0123">
        <w:rPr>
          <w:i/>
          <w:iCs/>
          <w:color w:val="000000"/>
          <w:sz w:val="24"/>
          <w:szCs w:val="24"/>
        </w:rPr>
        <w:t>G</w:t>
      </w:r>
      <w:r w:rsidRPr="009F0123">
        <w:rPr>
          <w:i/>
          <w:iCs/>
          <w:color w:val="000000"/>
          <w:sz w:val="24"/>
          <w:szCs w:val="24"/>
        </w:rPr>
        <w:t>lossophaga soricina</w:t>
      </w:r>
      <w:r w:rsidRPr="009F0123">
        <w:rPr>
          <w:color w:val="000000"/>
          <w:sz w:val="24"/>
          <w:szCs w:val="24"/>
        </w:rPr>
        <w:t xml:space="preserve">, with respect to resource availability. </w:t>
      </w:r>
      <w:r w:rsidRPr="00C446D1">
        <w:rPr>
          <w:color w:val="000000"/>
          <w:sz w:val="24"/>
          <w:szCs w:val="24"/>
          <w:lang w:val="pt-BR"/>
          <w:rPrChange w:id="928" w:author="Renata de Lara Muylaert" w:date="2021-10-15T15:28:00Z">
            <w:rPr>
              <w:color w:val="000000"/>
              <w:sz w:val="24"/>
              <w:szCs w:val="24"/>
            </w:rPr>
          </w:rPrChange>
        </w:rPr>
        <w:t xml:space="preserve">Ecology </w:t>
      </w:r>
      <w:r w:rsidRPr="00C446D1">
        <w:rPr>
          <w:rFonts w:eastAsia="Georgia" w:cs="Georgia"/>
          <w:color w:val="000000"/>
          <w:sz w:val="24"/>
          <w:szCs w:val="24"/>
          <w:lang w:val="pt-BR"/>
          <w:rPrChange w:id="929" w:author="Renata de Lara Muylaert" w:date="2021-10-15T15:28:00Z">
            <w:rPr>
              <w:rFonts w:eastAsia="Georgia" w:cs="Georgia"/>
              <w:color w:val="000000"/>
              <w:sz w:val="24"/>
              <w:szCs w:val="24"/>
            </w:rPr>
          </w:rPrChange>
        </w:rPr>
        <w:t>65</w:t>
      </w:r>
      <w:r w:rsidRPr="00C446D1">
        <w:rPr>
          <w:color w:val="000000"/>
          <w:sz w:val="24"/>
          <w:szCs w:val="24"/>
          <w:lang w:val="pt-BR"/>
          <w:rPrChange w:id="930" w:author="Renata de Lara Muylaert" w:date="2021-10-15T15:28:00Z">
            <w:rPr>
              <w:color w:val="000000"/>
              <w:sz w:val="24"/>
              <w:szCs w:val="24"/>
            </w:rPr>
          </w:rPrChange>
        </w:rPr>
        <w:t>: 538–</w:t>
      </w:r>
      <w:r w:rsidR="00D01C91" w:rsidRPr="00C446D1">
        <w:rPr>
          <w:color w:val="000000"/>
          <w:sz w:val="24"/>
          <w:szCs w:val="24"/>
          <w:lang w:val="pt-BR"/>
          <w:rPrChange w:id="931" w:author="Renata de Lara Muylaert" w:date="2021-10-15T15:28:00Z">
            <w:rPr>
              <w:color w:val="000000"/>
              <w:sz w:val="24"/>
              <w:szCs w:val="24"/>
            </w:rPr>
          </w:rPrChange>
        </w:rPr>
        <w:t>5</w:t>
      </w:r>
      <w:r w:rsidRPr="00C446D1">
        <w:rPr>
          <w:color w:val="000000"/>
          <w:sz w:val="24"/>
          <w:szCs w:val="24"/>
          <w:lang w:val="pt-BR"/>
          <w:rPrChange w:id="932" w:author="Renata de Lara Muylaert" w:date="2021-10-15T15:28:00Z">
            <w:rPr>
              <w:color w:val="000000"/>
              <w:sz w:val="24"/>
              <w:szCs w:val="24"/>
            </w:rPr>
          </w:rPrChange>
        </w:rPr>
        <w:t>48.</w:t>
      </w:r>
    </w:p>
    <w:p w14:paraId="000002BF" w14:textId="6AC224D9" w:rsidR="00A2515D" w:rsidRPr="00D85772" w:rsidRDefault="00204A98" w:rsidP="0004761C">
      <w:pPr>
        <w:pBdr>
          <w:top w:val="nil"/>
          <w:left w:val="nil"/>
          <w:bottom w:val="nil"/>
          <w:right w:val="nil"/>
          <w:between w:val="nil"/>
        </w:pBdr>
        <w:spacing w:line="266" w:lineRule="auto"/>
        <w:ind w:left="284" w:right="-41" w:hanging="284"/>
        <w:jc w:val="both"/>
        <w:rPr>
          <w:color w:val="000000"/>
          <w:sz w:val="24"/>
          <w:szCs w:val="24"/>
          <w:lang w:val="pt-BR"/>
          <w:rPrChange w:id="933" w:author="Guillermo Florez" w:date="2021-10-14T10:05:00Z">
            <w:rPr>
              <w:color w:val="000000"/>
              <w:sz w:val="24"/>
              <w:szCs w:val="24"/>
            </w:rPr>
          </w:rPrChange>
        </w:rPr>
      </w:pPr>
      <w:r w:rsidRPr="00D85772">
        <w:rPr>
          <w:color w:val="000000"/>
          <w:sz w:val="24"/>
          <w:szCs w:val="24"/>
          <w:lang w:val="pt-BR"/>
          <w:rPrChange w:id="934" w:author="Guillermo Florez" w:date="2021-10-13T17:21:00Z">
            <w:rPr>
              <w:color w:val="000000"/>
              <w:sz w:val="24"/>
              <w:szCs w:val="24"/>
            </w:rPr>
          </w:rPrChange>
        </w:rPr>
        <w:t xml:space="preserve">de </w:t>
      </w:r>
      <w:r w:rsidR="002F0901" w:rsidRPr="00D85772">
        <w:rPr>
          <w:color w:val="000000"/>
          <w:sz w:val="24"/>
          <w:szCs w:val="24"/>
          <w:lang w:val="pt-BR"/>
          <w:rPrChange w:id="935" w:author="Guillermo Florez" w:date="2021-10-13T17:21:00Z">
            <w:rPr>
              <w:color w:val="000000"/>
              <w:sz w:val="24"/>
              <w:szCs w:val="24"/>
            </w:rPr>
          </w:rPrChange>
        </w:rPr>
        <w:t>Lima</w:t>
      </w:r>
      <w:r w:rsidRPr="00D85772">
        <w:rPr>
          <w:color w:val="000000"/>
          <w:sz w:val="24"/>
          <w:szCs w:val="24"/>
          <w:lang w:val="pt-BR"/>
          <w:rPrChange w:id="936" w:author="Guillermo Florez" w:date="2021-10-13T17:21:00Z">
            <w:rPr>
              <w:color w:val="000000"/>
              <w:sz w:val="24"/>
              <w:szCs w:val="24"/>
            </w:rPr>
          </w:rPrChange>
        </w:rPr>
        <w:t>,</w:t>
      </w:r>
      <w:r w:rsidR="002F0901" w:rsidRPr="00D85772">
        <w:rPr>
          <w:color w:val="000000"/>
          <w:sz w:val="24"/>
          <w:szCs w:val="24"/>
          <w:lang w:val="pt-BR"/>
          <w:rPrChange w:id="937" w:author="Guillermo Florez" w:date="2021-10-13T17:21:00Z">
            <w:rPr>
              <w:color w:val="000000"/>
              <w:sz w:val="24"/>
              <w:szCs w:val="24"/>
            </w:rPr>
          </w:rPrChange>
        </w:rPr>
        <w:t xml:space="preserve"> I</w:t>
      </w:r>
      <w:r w:rsidRPr="00D85772">
        <w:rPr>
          <w:color w:val="000000"/>
          <w:sz w:val="24"/>
          <w:szCs w:val="24"/>
          <w:lang w:val="pt-BR"/>
          <w:rPrChange w:id="938" w:author="Guillermo Florez" w:date="2021-10-13T17:21:00Z">
            <w:rPr>
              <w:color w:val="000000"/>
              <w:sz w:val="24"/>
              <w:szCs w:val="24"/>
            </w:rPr>
          </w:rPrChange>
        </w:rPr>
        <w:t xml:space="preserve">. </w:t>
      </w:r>
      <w:r w:rsidR="002F0901" w:rsidRPr="00D85772">
        <w:rPr>
          <w:color w:val="000000"/>
          <w:sz w:val="24"/>
          <w:szCs w:val="24"/>
          <w:lang w:val="pt-BR"/>
          <w:rPrChange w:id="939" w:author="Guillermo Florez" w:date="2021-10-13T17:21:00Z">
            <w:rPr>
              <w:color w:val="000000"/>
              <w:sz w:val="24"/>
              <w:szCs w:val="24"/>
            </w:rPr>
          </w:rPrChange>
        </w:rPr>
        <w:t>P</w:t>
      </w:r>
      <w:r w:rsidRPr="00D85772">
        <w:rPr>
          <w:color w:val="000000"/>
          <w:sz w:val="24"/>
          <w:szCs w:val="24"/>
          <w:lang w:val="pt-BR"/>
          <w:rPrChange w:id="940" w:author="Guillermo Florez" w:date="2021-10-13T17:21:00Z">
            <w:rPr>
              <w:color w:val="000000"/>
              <w:sz w:val="24"/>
              <w:szCs w:val="24"/>
            </w:rPr>
          </w:rPrChange>
        </w:rPr>
        <w:t>.</w:t>
      </w:r>
      <w:r w:rsidR="002F0901" w:rsidRPr="00D85772">
        <w:rPr>
          <w:color w:val="000000"/>
          <w:sz w:val="24"/>
          <w:szCs w:val="24"/>
          <w:lang w:val="pt-BR"/>
          <w:rPrChange w:id="941" w:author="Guillermo Florez" w:date="2021-10-13T17:21:00Z">
            <w:rPr>
              <w:color w:val="000000"/>
              <w:sz w:val="24"/>
              <w:szCs w:val="24"/>
            </w:rPr>
          </w:rPrChange>
        </w:rPr>
        <w:t xml:space="preserve"> and </w:t>
      </w:r>
      <w:r w:rsidRPr="00D85772">
        <w:rPr>
          <w:color w:val="000000"/>
          <w:sz w:val="24"/>
          <w:szCs w:val="24"/>
          <w:lang w:val="pt-BR"/>
          <w:rPrChange w:id="942" w:author="Guillermo Florez" w:date="2021-10-13T17:21:00Z">
            <w:rPr>
              <w:color w:val="000000"/>
              <w:sz w:val="24"/>
              <w:szCs w:val="24"/>
            </w:rPr>
          </w:rPrChange>
        </w:rPr>
        <w:t xml:space="preserve">N. R. dos </w:t>
      </w:r>
      <w:r w:rsidR="002F0901" w:rsidRPr="00D85772">
        <w:rPr>
          <w:color w:val="000000"/>
          <w:sz w:val="24"/>
          <w:szCs w:val="24"/>
          <w:lang w:val="pt-BR"/>
          <w:rPrChange w:id="943" w:author="Guillermo Florez" w:date="2021-10-13T17:21:00Z">
            <w:rPr>
              <w:color w:val="000000"/>
              <w:sz w:val="24"/>
              <w:szCs w:val="24"/>
            </w:rPr>
          </w:rPrChange>
        </w:rPr>
        <w:t xml:space="preserve">Reis NR. 2004. </w:t>
      </w:r>
      <w:r w:rsidR="002F0901" w:rsidRPr="009F0123">
        <w:rPr>
          <w:color w:val="000000"/>
          <w:sz w:val="24"/>
          <w:szCs w:val="24"/>
        </w:rPr>
        <w:t xml:space="preserve">The availability of </w:t>
      </w:r>
      <w:r w:rsidRPr="009F0123">
        <w:rPr>
          <w:color w:val="000000"/>
          <w:sz w:val="24"/>
          <w:szCs w:val="24"/>
        </w:rPr>
        <w:t>P</w:t>
      </w:r>
      <w:r w:rsidR="002F0901" w:rsidRPr="009F0123">
        <w:rPr>
          <w:color w:val="000000"/>
          <w:sz w:val="24"/>
          <w:szCs w:val="24"/>
        </w:rPr>
        <w:t xml:space="preserve">iperaceae and the search for this resource by </w:t>
      </w:r>
      <w:r w:rsidRPr="009F0123">
        <w:rPr>
          <w:i/>
          <w:iCs/>
          <w:color w:val="000000"/>
          <w:sz w:val="24"/>
          <w:szCs w:val="24"/>
        </w:rPr>
        <w:t>C</w:t>
      </w:r>
      <w:r w:rsidR="002F0901" w:rsidRPr="009F0123">
        <w:rPr>
          <w:i/>
          <w:iCs/>
          <w:color w:val="000000"/>
          <w:sz w:val="24"/>
          <w:szCs w:val="24"/>
        </w:rPr>
        <w:t>arollia perspicillata</w:t>
      </w:r>
      <w:r w:rsidR="002F0901" w:rsidRPr="009F0123">
        <w:rPr>
          <w:color w:val="000000"/>
          <w:sz w:val="24"/>
          <w:szCs w:val="24"/>
        </w:rPr>
        <w:t xml:space="preserve"> (</w:t>
      </w:r>
      <w:r w:rsidRPr="009F0123">
        <w:rPr>
          <w:color w:val="000000"/>
          <w:sz w:val="24"/>
          <w:szCs w:val="24"/>
        </w:rPr>
        <w:t>L</w:t>
      </w:r>
      <w:r w:rsidR="002F0901" w:rsidRPr="009F0123">
        <w:rPr>
          <w:color w:val="000000"/>
          <w:sz w:val="24"/>
          <w:szCs w:val="24"/>
        </w:rPr>
        <w:t>innaeus)</w:t>
      </w:r>
      <w:r w:rsidRPr="009F0123">
        <w:rPr>
          <w:color w:val="000000"/>
          <w:sz w:val="24"/>
          <w:szCs w:val="24"/>
        </w:rPr>
        <w:t xml:space="preserve"> </w:t>
      </w:r>
      <w:r w:rsidR="002F0901" w:rsidRPr="009F0123">
        <w:rPr>
          <w:color w:val="000000"/>
          <w:sz w:val="24"/>
          <w:szCs w:val="24"/>
        </w:rPr>
        <w:t xml:space="preserve">(Chiroptera, </w:t>
      </w:r>
      <w:r w:rsidRPr="009F0123">
        <w:rPr>
          <w:color w:val="000000"/>
          <w:sz w:val="24"/>
          <w:szCs w:val="24"/>
        </w:rPr>
        <w:t>P</w:t>
      </w:r>
      <w:r w:rsidR="002F0901" w:rsidRPr="009F0123">
        <w:rPr>
          <w:color w:val="000000"/>
          <w:sz w:val="24"/>
          <w:szCs w:val="24"/>
        </w:rPr>
        <w:t xml:space="preserve">hyllostomidae, </w:t>
      </w:r>
      <w:r w:rsidRPr="009F0123">
        <w:rPr>
          <w:color w:val="000000"/>
          <w:sz w:val="24"/>
          <w:szCs w:val="24"/>
        </w:rPr>
        <w:t>C</w:t>
      </w:r>
      <w:r w:rsidR="002F0901" w:rsidRPr="009F0123">
        <w:rPr>
          <w:color w:val="000000"/>
          <w:sz w:val="24"/>
          <w:szCs w:val="24"/>
        </w:rPr>
        <w:t xml:space="preserve">arolliinae) in </w:t>
      </w:r>
      <w:r w:rsidRPr="009F0123">
        <w:rPr>
          <w:color w:val="000000"/>
          <w:sz w:val="24"/>
          <w:szCs w:val="24"/>
        </w:rPr>
        <w:t>P</w:t>
      </w:r>
      <w:r w:rsidR="002F0901" w:rsidRPr="009F0123">
        <w:rPr>
          <w:color w:val="000000"/>
          <w:sz w:val="24"/>
          <w:szCs w:val="24"/>
        </w:rPr>
        <w:t xml:space="preserve">arque </w:t>
      </w:r>
      <w:r w:rsidRPr="009F0123">
        <w:rPr>
          <w:color w:val="000000"/>
          <w:sz w:val="24"/>
          <w:szCs w:val="24"/>
        </w:rPr>
        <w:t>M</w:t>
      </w:r>
      <w:r w:rsidR="002F0901" w:rsidRPr="009F0123">
        <w:rPr>
          <w:color w:val="000000"/>
          <w:sz w:val="24"/>
          <w:szCs w:val="24"/>
        </w:rPr>
        <w:t xml:space="preserve">unicipal </w:t>
      </w:r>
      <w:r w:rsidRPr="009F0123">
        <w:rPr>
          <w:color w:val="000000"/>
          <w:sz w:val="24"/>
          <w:szCs w:val="24"/>
        </w:rPr>
        <w:t>A</w:t>
      </w:r>
      <w:r w:rsidR="002F0901" w:rsidRPr="009F0123">
        <w:rPr>
          <w:color w:val="000000"/>
          <w:sz w:val="24"/>
          <w:szCs w:val="24"/>
        </w:rPr>
        <w:t xml:space="preserve">rthur </w:t>
      </w:r>
      <w:r w:rsidRPr="009F0123">
        <w:rPr>
          <w:color w:val="000000"/>
          <w:sz w:val="24"/>
          <w:szCs w:val="24"/>
        </w:rPr>
        <w:t>T</w:t>
      </w:r>
      <w:r w:rsidR="002F0901" w:rsidRPr="009F0123">
        <w:rPr>
          <w:color w:val="000000"/>
          <w:sz w:val="24"/>
          <w:szCs w:val="24"/>
        </w:rPr>
        <w:t xml:space="preserve">homas, </w:t>
      </w:r>
      <w:r w:rsidRPr="009F0123">
        <w:rPr>
          <w:color w:val="000000"/>
          <w:sz w:val="24"/>
          <w:szCs w:val="24"/>
        </w:rPr>
        <w:t>L</w:t>
      </w:r>
      <w:r w:rsidR="002F0901" w:rsidRPr="009F0123">
        <w:rPr>
          <w:color w:val="000000"/>
          <w:sz w:val="24"/>
          <w:szCs w:val="24"/>
        </w:rPr>
        <w:t xml:space="preserve">ondrina, </w:t>
      </w:r>
      <w:r w:rsidRPr="009F0123">
        <w:rPr>
          <w:color w:val="000000"/>
          <w:sz w:val="24"/>
          <w:szCs w:val="24"/>
        </w:rPr>
        <w:t>P</w:t>
      </w:r>
      <w:r w:rsidR="002F0901" w:rsidRPr="009F0123">
        <w:rPr>
          <w:color w:val="000000"/>
          <w:sz w:val="24"/>
          <w:szCs w:val="24"/>
        </w:rPr>
        <w:t xml:space="preserve">araná, </w:t>
      </w:r>
      <w:r w:rsidRPr="009F0123">
        <w:rPr>
          <w:color w:val="000000"/>
          <w:sz w:val="24"/>
          <w:szCs w:val="24"/>
        </w:rPr>
        <w:t>B</w:t>
      </w:r>
      <w:r w:rsidR="002F0901" w:rsidRPr="009F0123">
        <w:rPr>
          <w:color w:val="000000"/>
          <w:sz w:val="24"/>
          <w:szCs w:val="24"/>
        </w:rPr>
        <w:t xml:space="preserve">razil. </w:t>
      </w:r>
      <w:r w:rsidR="002F0901" w:rsidRPr="00D85772">
        <w:rPr>
          <w:color w:val="000000"/>
          <w:sz w:val="24"/>
          <w:szCs w:val="24"/>
          <w:lang w:val="pt-BR"/>
          <w:rPrChange w:id="944" w:author="Guillermo Florez" w:date="2021-10-14T10:05:00Z">
            <w:rPr>
              <w:color w:val="000000"/>
              <w:sz w:val="24"/>
              <w:szCs w:val="24"/>
            </w:rPr>
          </w:rPrChange>
        </w:rPr>
        <w:t xml:space="preserve">Revista Brasileira de Zoologia </w:t>
      </w:r>
      <w:r w:rsidR="002F0901" w:rsidRPr="00D85772">
        <w:rPr>
          <w:rFonts w:eastAsia="Georgia" w:cs="Georgia"/>
          <w:color w:val="000000"/>
          <w:sz w:val="24"/>
          <w:szCs w:val="24"/>
          <w:lang w:val="pt-BR"/>
          <w:rPrChange w:id="945" w:author="Guillermo Florez" w:date="2021-10-14T10:05:00Z">
            <w:rPr>
              <w:rFonts w:eastAsia="Georgia" w:cs="Georgia"/>
              <w:color w:val="000000"/>
              <w:sz w:val="24"/>
              <w:szCs w:val="24"/>
            </w:rPr>
          </w:rPrChange>
        </w:rPr>
        <w:t>21</w:t>
      </w:r>
      <w:r w:rsidR="002F0901" w:rsidRPr="00D85772">
        <w:rPr>
          <w:color w:val="000000"/>
          <w:sz w:val="24"/>
          <w:szCs w:val="24"/>
          <w:lang w:val="pt-BR"/>
          <w:rPrChange w:id="946" w:author="Guillermo Florez" w:date="2021-10-14T10:05:00Z">
            <w:rPr>
              <w:color w:val="000000"/>
              <w:sz w:val="24"/>
              <w:szCs w:val="24"/>
            </w:rPr>
          </w:rPrChange>
        </w:rPr>
        <w:t>: 371–</w:t>
      </w:r>
      <w:r w:rsidRPr="00D85772">
        <w:rPr>
          <w:color w:val="000000"/>
          <w:sz w:val="24"/>
          <w:szCs w:val="24"/>
          <w:lang w:val="pt-BR"/>
          <w:rPrChange w:id="947" w:author="Guillermo Florez" w:date="2021-10-14T10:05:00Z">
            <w:rPr>
              <w:color w:val="000000"/>
              <w:sz w:val="24"/>
              <w:szCs w:val="24"/>
            </w:rPr>
          </w:rPrChange>
        </w:rPr>
        <w:t>37</w:t>
      </w:r>
      <w:r w:rsidR="002F0901" w:rsidRPr="00D85772">
        <w:rPr>
          <w:color w:val="000000"/>
          <w:sz w:val="24"/>
          <w:szCs w:val="24"/>
          <w:lang w:val="pt-BR"/>
          <w:rPrChange w:id="948" w:author="Guillermo Florez" w:date="2021-10-14T10:05:00Z">
            <w:rPr>
              <w:color w:val="000000"/>
              <w:sz w:val="24"/>
              <w:szCs w:val="24"/>
            </w:rPr>
          </w:rPrChange>
        </w:rPr>
        <w:t>7.</w:t>
      </w:r>
    </w:p>
    <w:p w14:paraId="000002C0" w14:textId="67FA0B1B"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pt-BR"/>
          <w:rPrChange w:id="949" w:author="Guillermo Florez" w:date="2021-10-14T10:05:00Z">
            <w:rPr>
              <w:color w:val="000000"/>
              <w:sz w:val="24"/>
              <w:szCs w:val="24"/>
            </w:rPr>
          </w:rPrChange>
        </w:rPr>
        <w:t>Lim</w:t>
      </w:r>
      <w:r w:rsidR="003379B9" w:rsidRPr="00D85772">
        <w:rPr>
          <w:color w:val="000000"/>
          <w:sz w:val="24"/>
          <w:szCs w:val="24"/>
          <w:lang w:val="pt-BR"/>
          <w:rPrChange w:id="950" w:author="Guillermo Florez" w:date="2021-10-14T10:05:00Z">
            <w:rPr>
              <w:color w:val="000000"/>
              <w:sz w:val="24"/>
              <w:szCs w:val="24"/>
            </w:rPr>
          </w:rPrChange>
        </w:rPr>
        <w:t>,</w:t>
      </w:r>
      <w:r w:rsidRPr="00D85772">
        <w:rPr>
          <w:color w:val="000000"/>
          <w:sz w:val="24"/>
          <w:szCs w:val="24"/>
          <w:lang w:val="pt-BR"/>
          <w:rPrChange w:id="951" w:author="Guillermo Florez" w:date="2021-10-14T10:05:00Z">
            <w:rPr>
              <w:color w:val="000000"/>
              <w:sz w:val="24"/>
              <w:szCs w:val="24"/>
            </w:rPr>
          </w:rPrChange>
        </w:rPr>
        <w:t xml:space="preserve"> V-C</w:t>
      </w:r>
      <w:r w:rsidR="003379B9" w:rsidRPr="00D85772">
        <w:rPr>
          <w:color w:val="000000"/>
          <w:sz w:val="24"/>
          <w:szCs w:val="24"/>
          <w:lang w:val="pt-BR"/>
          <w:rPrChange w:id="952" w:author="Guillermo Florez" w:date="2021-10-14T10:05:00Z">
            <w:rPr>
              <w:color w:val="000000"/>
              <w:sz w:val="24"/>
              <w:szCs w:val="24"/>
            </w:rPr>
          </w:rPrChange>
        </w:rPr>
        <w:t>.</w:t>
      </w:r>
      <w:r w:rsidRPr="00D85772">
        <w:rPr>
          <w:color w:val="000000"/>
          <w:sz w:val="24"/>
          <w:szCs w:val="24"/>
          <w:lang w:val="pt-BR"/>
          <w:rPrChange w:id="953" w:author="Guillermo Florez" w:date="2021-10-14T10:05:00Z">
            <w:rPr>
              <w:color w:val="000000"/>
              <w:sz w:val="24"/>
              <w:szCs w:val="24"/>
            </w:rPr>
          </w:rPrChange>
        </w:rPr>
        <w:t xml:space="preserve">, </w:t>
      </w:r>
      <w:r w:rsidR="003379B9" w:rsidRPr="00D85772">
        <w:rPr>
          <w:color w:val="000000"/>
          <w:sz w:val="24"/>
          <w:szCs w:val="24"/>
          <w:lang w:val="pt-BR"/>
          <w:rPrChange w:id="954" w:author="Guillermo Florez" w:date="2021-10-14T10:05:00Z">
            <w:rPr>
              <w:color w:val="000000"/>
              <w:sz w:val="24"/>
              <w:szCs w:val="24"/>
            </w:rPr>
          </w:rPrChange>
        </w:rPr>
        <w:t xml:space="preserve">E. L. </w:t>
      </w:r>
      <w:r w:rsidRPr="00D85772">
        <w:rPr>
          <w:color w:val="000000"/>
          <w:sz w:val="24"/>
          <w:szCs w:val="24"/>
          <w:lang w:val="pt-BR"/>
          <w:rPrChange w:id="955" w:author="Guillermo Florez" w:date="2021-10-14T10:05:00Z">
            <w:rPr>
              <w:color w:val="000000"/>
              <w:sz w:val="24"/>
              <w:szCs w:val="24"/>
            </w:rPr>
          </w:rPrChange>
        </w:rPr>
        <w:t xml:space="preserve">Clare, </w:t>
      </w:r>
      <w:r w:rsidR="00FA5A2C" w:rsidRPr="00D85772">
        <w:rPr>
          <w:color w:val="000000"/>
          <w:sz w:val="24"/>
          <w:szCs w:val="24"/>
          <w:lang w:val="pt-BR"/>
          <w:rPrChange w:id="956" w:author="Guillermo Florez" w:date="2021-10-14T10:05:00Z">
            <w:rPr>
              <w:color w:val="000000"/>
              <w:sz w:val="24"/>
              <w:szCs w:val="24"/>
            </w:rPr>
          </w:rPrChange>
        </w:rPr>
        <w:t xml:space="preserve">J. E. </w:t>
      </w:r>
      <w:r w:rsidRPr="00D85772">
        <w:rPr>
          <w:color w:val="000000"/>
          <w:sz w:val="24"/>
          <w:szCs w:val="24"/>
          <w:lang w:val="pt-BR"/>
          <w:rPrChange w:id="957" w:author="Guillermo Florez" w:date="2021-10-14T10:05:00Z">
            <w:rPr>
              <w:color w:val="000000"/>
              <w:sz w:val="24"/>
              <w:szCs w:val="24"/>
            </w:rPr>
          </w:rPrChange>
        </w:rPr>
        <w:t>Littlefair</w:t>
      </w:r>
      <w:r w:rsidR="00FA5A2C" w:rsidRPr="00D85772">
        <w:rPr>
          <w:color w:val="000000"/>
          <w:sz w:val="24"/>
          <w:szCs w:val="24"/>
          <w:lang w:val="pt-BR"/>
          <w:rPrChange w:id="958" w:author="Guillermo Florez" w:date="2021-10-14T10:05:00Z">
            <w:rPr>
              <w:color w:val="000000"/>
              <w:sz w:val="24"/>
              <w:szCs w:val="24"/>
            </w:rPr>
          </w:rPrChange>
        </w:rPr>
        <w:t xml:space="preserve">, R. Ramli, S. Bhassu and J-J. </w:t>
      </w:r>
      <w:r w:rsidR="00FA5A2C" w:rsidRPr="009F0123">
        <w:rPr>
          <w:color w:val="000000"/>
          <w:sz w:val="24"/>
          <w:szCs w:val="24"/>
        </w:rPr>
        <w:t>Wilson</w:t>
      </w:r>
      <w:r w:rsidRPr="009F0123">
        <w:rPr>
          <w:color w:val="000000"/>
          <w:sz w:val="24"/>
          <w:szCs w:val="24"/>
        </w:rPr>
        <w:t xml:space="preserve">. 2018. Impact of urbanisation and agriculture on the diet of fruit bats. Urban Ecosystems </w:t>
      </w:r>
      <w:r w:rsidRPr="009F0123">
        <w:rPr>
          <w:rFonts w:eastAsia="Georgia" w:cs="Georgia"/>
          <w:color w:val="000000"/>
          <w:sz w:val="24"/>
          <w:szCs w:val="24"/>
        </w:rPr>
        <w:t>21</w:t>
      </w:r>
      <w:r w:rsidRPr="009F0123">
        <w:rPr>
          <w:color w:val="000000"/>
          <w:sz w:val="24"/>
          <w:szCs w:val="24"/>
        </w:rPr>
        <w:t>: 61–70.</w:t>
      </w:r>
    </w:p>
    <w:p w14:paraId="000002C1" w14:textId="5D1867DD"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Lim</w:t>
      </w:r>
      <w:r w:rsidR="00FA5A2C" w:rsidRPr="009F0123">
        <w:rPr>
          <w:color w:val="000000"/>
          <w:sz w:val="24"/>
          <w:szCs w:val="24"/>
        </w:rPr>
        <w:t>,</w:t>
      </w:r>
      <w:r w:rsidRPr="009F0123">
        <w:rPr>
          <w:color w:val="000000"/>
          <w:sz w:val="24"/>
          <w:szCs w:val="24"/>
        </w:rPr>
        <w:t xml:space="preserve"> B</w:t>
      </w:r>
      <w:r w:rsidR="00FA5A2C" w:rsidRPr="009F0123">
        <w:rPr>
          <w:color w:val="000000"/>
          <w:sz w:val="24"/>
          <w:szCs w:val="24"/>
        </w:rPr>
        <w:t xml:space="preserve">. </w:t>
      </w:r>
      <w:r w:rsidRPr="009F0123">
        <w:rPr>
          <w:color w:val="000000"/>
          <w:sz w:val="24"/>
          <w:szCs w:val="24"/>
        </w:rPr>
        <w:t>K</w:t>
      </w:r>
      <w:r w:rsidR="00FA5A2C" w:rsidRPr="009F0123">
        <w:rPr>
          <w:color w:val="000000"/>
          <w:sz w:val="24"/>
          <w:szCs w:val="24"/>
        </w:rPr>
        <w:t>.</w:t>
      </w:r>
      <w:r w:rsidRPr="009F0123">
        <w:rPr>
          <w:color w:val="000000"/>
          <w:sz w:val="24"/>
          <w:szCs w:val="24"/>
        </w:rPr>
        <w:t xml:space="preserve">, </w:t>
      </w:r>
      <w:r w:rsidR="00FA5A2C" w:rsidRPr="009F0123">
        <w:rPr>
          <w:color w:val="000000"/>
          <w:sz w:val="24"/>
          <w:szCs w:val="24"/>
        </w:rPr>
        <w:t xml:space="preserve">L. O. </w:t>
      </w:r>
      <w:r w:rsidRPr="009F0123">
        <w:rPr>
          <w:color w:val="000000"/>
          <w:sz w:val="24"/>
          <w:szCs w:val="24"/>
        </w:rPr>
        <w:t xml:space="preserve">Loureiro and </w:t>
      </w:r>
      <w:r w:rsidR="00FA5A2C" w:rsidRPr="009F0123">
        <w:rPr>
          <w:color w:val="000000"/>
          <w:sz w:val="24"/>
          <w:szCs w:val="24"/>
        </w:rPr>
        <w:t>G. S. G</w:t>
      </w:r>
      <w:r w:rsidRPr="009F0123">
        <w:rPr>
          <w:color w:val="000000"/>
          <w:sz w:val="24"/>
          <w:szCs w:val="24"/>
        </w:rPr>
        <w:t xml:space="preserve">arbino. 2020. Cryptic diversity and range extension in the big-eyed bat genus </w:t>
      </w:r>
      <w:r w:rsidR="00FA5A2C" w:rsidRPr="009F0123">
        <w:rPr>
          <w:i/>
          <w:iCs/>
          <w:color w:val="000000"/>
          <w:sz w:val="24"/>
          <w:szCs w:val="24"/>
        </w:rPr>
        <w:t>C</w:t>
      </w:r>
      <w:r w:rsidRPr="009F0123">
        <w:rPr>
          <w:i/>
          <w:iCs/>
          <w:color w:val="000000"/>
          <w:sz w:val="24"/>
          <w:szCs w:val="24"/>
        </w:rPr>
        <w:t>hiroderma</w:t>
      </w:r>
      <w:r w:rsidRPr="009F0123">
        <w:rPr>
          <w:color w:val="000000"/>
          <w:sz w:val="24"/>
          <w:szCs w:val="24"/>
        </w:rPr>
        <w:t xml:space="preserve"> (</w:t>
      </w:r>
      <w:r w:rsidR="00FA5A2C" w:rsidRPr="009F0123">
        <w:rPr>
          <w:color w:val="000000"/>
          <w:sz w:val="24"/>
          <w:szCs w:val="24"/>
        </w:rPr>
        <w:t>C</w:t>
      </w:r>
      <w:r w:rsidRPr="009F0123">
        <w:rPr>
          <w:color w:val="000000"/>
          <w:sz w:val="24"/>
          <w:szCs w:val="24"/>
        </w:rPr>
        <w:t xml:space="preserve">hiroptera, </w:t>
      </w:r>
      <w:r w:rsidR="00FA5A2C" w:rsidRPr="009F0123">
        <w:rPr>
          <w:color w:val="000000"/>
          <w:sz w:val="24"/>
          <w:szCs w:val="24"/>
        </w:rPr>
        <w:t>P</w:t>
      </w:r>
      <w:r w:rsidRPr="009F0123">
        <w:rPr>
          <w:color w:val="000000"/>
          <w:sz w:val="24"/>
          <w:szCs w:val="24"/>
        </w:rPr>
        <w:t xml:space="preserve">hyllostomidae). ZooKeys </w:t>
      </w:r>
      <w:r w:rsidRPr="009F0123">
        <w:rPr>
          <w:rFonts w:eastAsia="Georgia" w:cs="Georgia"/>
          <w:color w:val="000000"/>
          <w:sz w:val="24"/>
          <w:szCs w:val="24"/>
        </w:rPr>
        <w:t>918</w:t>
      </w:r>
      <w:r w:rsidRPr="009F0123">
        <w:rPr>
          <w:color w:val="000000"/>
          <w:sz w:val="24"/>
          <w:szCs w:val="24"/>
        </w:rPr>
        <w:t xml:space="preserve">: </w:t>
      </w:r>
      <w:r w:rsidR="00FA5A2C" w:rsidRPr="009F0123">
        <w:rPr>
          <w:color w:val="000000"/>
          <w:sz w:val="24"/>
          <w:szCs w:val="24"/>
        </w:rPr>
        <w:t>9</w:t>
      </w:r>
      <w:r w:rsidRPr="009F0123">
        <w:rPr>
          <w:color w:val="000000"/>
          <w:sz w:val="24"/>
          <w:szCs w:val="24"/>
        </w:rPr>
        <w:t>41.</w:t>
      </w:r>
    </w:p>
    <w:p w14:paraId="000002C3" w14:textId="1281E9CA" w:rsidR="00A2515D" w:rsidRPr="009F0123" w:rsidRDefault="002F0901" w:rsidP="0004761C">
      <w:pPr>
        <w:pBdr>
          <w:top w:val="nil"/>
          <w:left w:val="nil"/>
          <w:bottom w:val="nil"/>
          <w:right w:val="nil"/>
          <w:between w:val="nil"/>
        </w:pBdr>
        <w:spacing w:before="21" w:line="266" w:lineRule="auto"/>
        <w:ind w:left="284" w:right="-41" w:hanging="284"/>
        <w:jc w:val="both"/>
        <w:rPr>
          <w:color w:val="000000"/>
          <w:sz w:val="24"/>
          <w:szCs w:val="24"/>
        </w:rPr>
      </w:pPr>
      <w:r w:rsidRPr="009F0123">
        <w:rPr>
          <w:color w:val="000000"/>
          <w:sz w:val="24"/>
          <w:szCs w:val="24"/>
        </w:rPr>
        <w:t>Lobo</w:t>
      </w:r>
      <w:r w:rsidR="00CD2CCD" w:rsidRPr="009F0123">
        <w:rPr>
          <w:color w:val="000000"/>
          <w:sz w:val="24"/>
          <w:szCs w:val="24"/>
        </w:rPr>
        <w:t>,</w:t>
      </w:r>
      <w:r w:rsidRPr="009F0123">
        <w:rPr>
          <w:color w:val="000000"/>
          <w:sz w:val="24"/>
          <w:szCs w:val="24"/>
        </w:rPr>
        <w:t xml:space="preserve"> J</w:t>
      </w:r>
      <w:r w:rsidR="00CD2CCD" w:rsidRPr="009F0123">
        <w:rPr>
          <w:color w:val="000000"/>
          <w:sz w:val="24"/>
          <w:szCs w:val="24"/>
        </w:rPr>
        <w:t xml:space="preserve">. </w:t>
      </w:r>
      <w:r w:rsidRPr="009F0123">
        <w:rPr>
          <w:color w:val="000000"/>
          <w:sz w:val="24"/>
          <w:szCs w:val="24"/>
        </w:rPr>
        <w:t>A</w:t>
      </w:r>
      <w:r w:rsidR="00CD2CCD" w:rsidRPr="009F0123">
        <w:rPr>
          <w:color w:val="000000"/>
          <w:sz w:val="24"/>
          <w:szCs w:val="24"/>
        </w:rPr>
        <w:t>.</w:t>
      </w:r>
      <w:r w:rsidRPr="009F0123">
        <w:rPr>
          <w:color w:val="000000"/>
          <w:sz w:val="24"/>
          <w:szCs w:val="24"/>
        </w:rPr>
        <w:t xml:space="preserve">, </w:t>
      </w:r>
      <w:r w:rsidR="00CD2CCD" w:rsidRPr="009F0123">
        <w:rPr>
          <w:color w:val="000000"/>
          <w:sz w:val="24"/>
          <w:szCs w:val="24"/>
        </w:rPr>
        <w:t xml:space="preserve">M. </w:t>
      </w:r>
      <w:r w:rsidRPr="009F0123">
        <w:rPr>
          <w:color w:val="000000"/>
          <w:sz w:val="24"/>
          <w:szCs w:val="24"/>
        </w:rPr>
        <w:t xml:space="preserve">Quesada and </w:t>
      </w:r>
      <w:r w:rsidR="00CD2CCD" w:rsidRPr="009F0123">
        <w:rPr>
          <w:color w:val="000000"/>
          <w:sz w:val="24"/>
          <w:szCs w:val="24"/>
        </w:rPr>
        <w:t xml:space="preserve">K. E. </w:t>
      </w:r>
      <w:r w:rsidRPr="009F0123">
        <w:rPr>
          <w:color w:val="000000"/>
          <w:sz w:val="24"/>
          <w:szCs w:val="24"/>
        </w:rPr>
        <w:t xml:space="preserve">Stoner. 2005. Effects of pollination by bats on the mating system of </w:t>
      </w:r>
      <w:r w:rsidR="00CD2CCD" w:rsidRPr="009F0123">
        <w:rPr>
          <w:i/>
          <w:iCs/>
          <w:color w:val="000000"/>
          <w:sz w:val="24"/>
          <w:szCs w:val="24"/>
        </w:rPr>
        <w:t>C</w:t>
      </w:r>
      <w:r w:rsidRPr="009F0123">
        <w:rPr>
          <w:i/>
          <w:iCs/>
          <w:color w:val="000000"/>
          <w:sz w:val="24"/>
          <w:szCs w:val="24"/>
        </w:rPr>
        <w:t>eiba pentandra</w:t>
      </w:r>
      <w:r w:rsidRPr="009F0123">
        <w:rPr>
          <w:color w:val="000000"/>
          <w:sz w:val="24"/>
          <w:szCs w:val="24"/>
        </w:rPr>
        <w:t xml:space="preserve"> (</w:t>
      </w:r>
      <w:r w:rsidR="00CD2CCD" w:rsidRPr="009F0123">
        <w:rPr>
          <w:color w:val="000000"/>
          <w:sz w:val="24"/>
          <w:szCs w:val="24"/>
        </w:rPr>
        <w:t>B</w:t>
      </w:r>
      <w:r w:rsidRPr="009F0123">
        <w:rPr>
          <w:color w:val="000000"/>
          <w:sz w:val="24"/>
          <w:szCs w:val="24"/>
        </w:rPr>
        <w:t xml:space="preserve">ombacaceae) populations in two tropical life zones in </w:t>
      </w:r>
      <w:r w:rsidR="00CD2CCD" w:rsidRPr="009F0123">
        <w:rPr>
          <w:color w:val="000000"/>
          <w:sz w:val="24"/>
          <w:szCs w:val="24"/>
        </w:rPr>
        <w:t>C</w:t>
      </w:r>
      <w:r w:rsidRPr="009F0123">
        <w:rPr>
          <w:color w:val="000000"/>
          <w:sz w:val="24"/>
          <w:szCs w:val="24"/>
        </w:rPr>
        <w:t xml:space="preserve">osta </w:t>
      </w:r>
      <w:r w:rsidR="00CD2CCD" w:rsidRPr="009F0123">
        <w:rPr>
          <w:color w:val="000000"/>
          <w:sz w:val="24"/>
          <w:szCs w:val="24"/>
        </w:rPr>
        <w:t>R</w:t>
      </w:r>
      <w:r w:rsidRPr="009F0123">
        <w:rPr>
          <w:color w:val="000000"/>
          <w:sz w:val="24"/>
          <w:szCs w:val="24"/>
        </w:rPr>
        <w:t xml:space="preserve">ica. American Journal of Botany </w:t>
      </w:r>
      <w:r w:rsidRPr="009F0123">
        <w:rPr>
          <w:rFonts w:eastAsia="Georgia" w:cs="Georgia"/>
          <w:color w:val="000000"/>
          <w:sz w:val="24"/>
          <w:szCs w:val="24"/>
        </w:rPr>
        <w:t>92</w:t>
      </w:r>
      <w:r w:rsidRPr="009F0123">
        <w:rPr>
          <w:color w:val="000000"/>
          <w:sz w:val="24"/>
          <w:szCs w:val="24"/>
        </w:rPr>
        <w:t>: 370–</w:t>
      </w:r>
      <w:r w:rsidR="00CD2CCD" w:rsidRPr="009F0123">
        <w:rPr>
          <w:color w:val="000000"/>
          <w:sz w:val="24"/>
          <w:szCs w:val="24"/>
        </w:rPr>
        <w:t>37</w:t>
      </w:r>
      <w:r w:rsidRPr="009F0123">
        <w:rPr>
          <w:color w:val="000000"/>
          <w:sz w:val="24"/>
          <w:szCs w:val="24"/>
        </w:rPr>
        <w:t>6.</w:t>
      </w:r>
    </w:p>
    <w:p w14:paraId="000002C4" w14:textId="6E75259B" w:rsidR="00A2515D" w:rsidRPr="009F0123" w:rsidRDefault="00CD2CCD" w:rsidP="0004761C">
      <w:pPr>
        <w:pBdr>
          <w:top w:val="nil"/>
          <w:left w:val="nil"/>
          <w:bottom w:val="nil"/>
          <w:right w:val="nil"/>
          <w:between w:val="nil"/>
        </w:pBdr>
        <w:spacing w:line="266" w:lineRule="auto"/>
        <w:ind w:left="284" w:right="-41" w:hanging="284"/>
        <w:jc w:val="both"/>
        <w:rPr>
          <w:color w:val="000000"/>
          <w:sz w:val="24"/>
          <w:szCs w:val="24"/>
        </w:rPr>
      </w:pPr>
      <w:r w:rsidRPr="0098216F">
        <w:rPr>
          <w:color w:val="000000"/>
          <w:sz w:val="24"/>
          <w:szCs w:val="24"/>
        </w:rPr>
        <w:t>Lobo, J. A., M. Quesada, K. E. Stoner, E. J. Fuchs, Y. Herrerías-Diego, J. Rojas and G. Saborío</w:t>
      </w:r>
      <w:r w:rsidR="002F0901" w:rsidRPr="0098216F">
        <w:rPr>
          <w:color w:val="000000"/>
          <w:sz w:val="24"/>
          <w:szCs w:val="24"/>
        </w:rPr>
        <w:t xml:space="preserve">. </w:t>
      </w:r>
      <w:r w:rsidR="002F0901" w:rsidRPr="009F0123">
        <w:rPr>
          <w:color w:val="000000"/>
          <w:sz w:val="24"/>
          <w:szCs w:val="24"/>
        </w:rPr>
        <w:t xml:space="preserve">2003. Factors affecting phenological patterns of bombacaceous trees in seasonal forests in </w:t>
      </w:r>
      <w:r w:rsidRPr="009F0123">
        <w:rPr>
          <w:color w:val="000000"/>
          <w:sz w:val="24"/>
          <w:szCs w:val="24"/>
        </w:rPr>
        <w:t>C</w:t>
      </w:r>
      <w:r w:rsidR="002F0901" w:rsidRPr="009F0123">
        <w:rPr>
          <w:color w:val="000000"/>
          <w:sz w:val="24"/>
          <w:szCs w:val="24"/>
        </w:rPr>
        <w:t xml:space="preserve">osta </w:t>
      </w:r>
      <w:r w:rsidRPr="009F0123">
        <w:rPr>
          <w:color w:val="000000"/>
          <w:sz w:val="24"/>
          <w:szCs w:val="24"/>
        </w:rPr>
        <w:t>R</w:t>
      </w:r>
      <w:r w:rsidR="002F0901" w:rsidRPr="009F0123">
        <w:rPr>
          <w:color w:val="000000"/>
          <w:sz w:val="24"/>
          <w:szCs w:val="24"/>
        </w:rPr>
        <w:t xml:space="preserve">ica and </w:t>
      </w:r>
      <w:r w:rsidRPr="009F0123">
        <w:rPr>
          <w:color w:val="000000"/>
          <w:sz w:val="24"/>
          <w:szCs w:val="24"/>
        </w:rPr>
        <w:t>M</w:t>
      </w:r>
      <w:r w:rsidR="002F0901" w:rsidRPr="009F0123">
        <w:rPr>
          <w:color w:val="000000"/>
          <w:sz w:val="24"/>
          <w:szCs w:val="24"/>
        </w:rPr>
        <w:t xml:space="preserve">exico. American Journal of Botany </w:t>
      </w:r>
      <w:r w:rsidR="002F0901" w:rsidRPr="009F0123">
        <w:rPr>
          <w:rFonts w:eastAsia="Georgia" w:cs="Georgia"/>
          <w:color w:val="000000"/>
          <w:sz w:val="24"/>
          <w:szCs w:val="24"/>
        </w:rPr>
        <w:t>90</w:t>
      </w:r>
      <w:r w:rsidR="002F0901" w:rsidRPr="009F0123">
        <w:rPr>
          <w:color w:val="000000"/>
          <w:sz w:val="24"/>
          <w:szCs w:val="24"/>
        </w:rPr>
        <w:t>: 1054–</w:t>
      </w:r>
      <w:r w:rsidRPr="009F0123">
        <w:rPr>
          <w:color w:val="000000"/>
          <w:sz w:val="24"/>
          <w:szCs w:val="24"/>
        </w:rPr>
        <w:t>10</w:t>
      </w:r>
      <w:r w:rsidR="002F0901" w:rsidRPr="009F0123">
        <w:rPr>
          <w:color w:val="000000"/>
          <w:sz w:val="24"/>
          <w:szCs w:val="24"/>
        </w:rPr>
        <w:t>63.</w:t>
      </w:r>
    </w:p>
    <w:p w14:paraId="000002C6" w14:textId="771156FA" w:rsidR="00A2515D" w:rsidRPr="009F0123" w:rsidRDefault="002F0901" w:rsidP="00CD2CCD">
      <w:pPr>
        <w:spacing w:line="269" w:lineRule="auto"/>
        <w:ind w:left="284" w:right="-41" w:hanging="284"/>
        <w:jc w:val="both"/>
        <w:rPr>
          <w:sz w:val="24"/>
          <w:szCs w:val="24"/>
        </w:rPr>
      </w:pPr>
      <w:r w:rsidRPr="009F0123">
        <w:rPr>
          <w:sz w:val="24"/>
          <w:szCs w:val="24"/>
        </w:rPr>
        <w:t>Lobova</w:t>
      </w:r>
      <w:r w:rsidR="00CD2CCD" w:rsidRPr="009F0123">
        <w:rPr>
          <w:sz w:val="24"/>
          <w:szCs w:val="24"/>
        </w:rPr>
        <w:t>,</w:t>
      </w:r>
      <w:r w:rsidRPr="009F0123">
        <w:rPr>
          <w:sz w:val="24"/>
          <w:szCs w:val="24"/>
        </w:rPr>
        <w:t xml:space="preserve"> T</w:t>
      </w:r>
      <w:r w:rsidR="00CD2CCD" w:rsidRPr="009F0123">
        <w:rPr>
          <w:sz w:val="24"/>
          <w:szCs w:val="24"/>
        </w:rPr>
        <w:t xml:space="preserve">. </w:t>
      </w:r>
      <w:r w:rsidRPr="009F0123">
        <w:rPr>
          <w:sz w:val="24"/>
          <w:szCs w:val="24"/>
        </w:rPr>
        <w:t>A</w:t>
      </w:r>
      <w:r w:rsidR="00CD2CCD" w:rsidRPr="009F0123">
        <w:rPr>
          <w:sz w:val="24"/>
          <w:szCs w:val="24"/>
        </w:rPr>
        <w:t>.</w:t>
      </w:r>
      <w:r w:rsidRPr="009F0123">
        <w:rPr>
          <w:sz w:val="24"/>
          <w:szCs w:val="24"/>
        </w:rPr>
        <w:t xml:space="preserve"> and </w:t>
      </w:r>
      <w:r w:rsidR="00CD2CCD" w:rsidRPr="009F0123">
        <w:rPr>
          <w:sz w:val="24"/>
          <w:szCs w:val="24"/>
        </w:rPr>
        <w:t xml:space="preserve">S. A. </w:t>
      </w:r>
      <w:r w:rsidRPr="009F0123">
        <w:rPr>
          <w:sz w:val="24"/>
          <w:szCs w:val="24"/>
        </w:rPr>
        <w:t xml:space="preserve">Mori. 2004. Epizoochorous dispersal by bats in </w:t>
      </w:r>
      <w:r w:rsidR="00CD2CCD" w:rsidRPr="009F0123">
        <w:rPr>
          <w:sz w:val="24"/>
          <w:szCs w:val="24"/>
        </w:rPr>
        <w:t>French</w:t>
      </w:r>
      <w:r w:rsidRPr="009F0123">
        <w:rPr>
          <w:sz w:val="24"/>
          <w:szCs w:val="24"/>
        </w:rPr>
        <w:t xml:space="preserve"> </w:t>
      </w:r>
      <w:r w:rsidR="00CD2CCD" w:rsidRPr="009F0123">
        <w:rPr>
          <w:sz w:val="24"/>
          <w:szCs w:val="24"/>
        </w:rPr>
        <w:t>Guiana</w:t>
      </w:r>
      <w:r w:rsidRPr="009F0123">
        <w:rPr>
          <w:sz w:val="24"/>
          <w:szCs w:val="24"/>
        </w:rPr>
        <w:t xml:space="preserve">. Journal of </w:t>
      </w:r>
      <w:r w:rsidR="00CD2CCD" w:rsidRPr="009F0123">
        <w:rPr>
          <w:sz w:val="24"/>
          <w:szCs w:val="24"/>
        </w:rPr>
        <w:t>T</w:t>
      </w:r>
      <w:r w:rsidRPr="009F0123">
        <w:rPr>
          <w:sz w:val="24"/>
          <w:szCs w:val="24"/>
        </w:rPr>
        <w:t xml:space="preserve">ropical </w:t>
      </w:r>
      <w:r w:rsidR="00CD2CCD" w:rsidRPr="009F0123">
        <w:rPr>
          <w:sz w:val="24"/>
          <w:szCs w:val="24"/>
        </w:rPr>
        <w:t>Eco</w:t>
      </w:r>
      <w:r w:rsidRPr="009F0123">
        <w:rPr>
          <w:sz w:val="24"/>
          <w:szCs w:val="24"/>
        </w:rPr>
        <w:t>logy</w:t>
      </w:r>
      <w:r w:rsidR="00CD2CCD" w:rsidRPr="009F0123">
        <w:rPr>
          <w:sz w:val="24"/>
          <w:szCs w:val="24"/>
        </w:rPr>
        <w:t xml:space="preserve"> </w:t>
      </w:r>
      <w:r w:rsidRPr="009F0123">
        <w:rPr>
          <w:rFonts w:eastAsia="Georgia" w:cs="Georgia"/>
          <w:sz w:val="24"/>
          <w:szCs w:val="24"/>
        </w:rPr>
        <w:t>20</w:t>
      </w:r>
      <w:r w:rsidRPr="009F0123">
        <w:rPr>
          <w:sz w:val="24"/>
          <w:szCs w:val="24"/>
        </w:rPr>
        <w:t>: 581</w:t>
      </w:r>
      <w:r w:rsidR="00CD2CCD" w:rsidRPr="009F0123">
        <w:rPr>
          <w:sz w:val="24"/>
          <w:szCs w:val="24"/>
        </w:rPr>
        <w:t>-581</w:t>
      </w:r>
      <w:r w:rsidRPr="009F0123">
        <w:rPr>
          <w:sz w:val="24"/>
          <w:szCs w:val="24"/>
        </w:rPr>
        <w:t>.</w:t>
      </w:r>
    </w:p>
    <w:p w14:paraId="000002C7" w14:textId="0D201FF0" w:rsidR="00A2515D" w:rsidRPr="009F0123" w:rsidRDefault="002F0901" w:rsidP="0004761C">
      <w:pPr>
        <w:pBdr>
          <w:top w:val="nil"/>
          <w:left w:val="nil"/>
          <w:bottom w:val="nil"/>
          <w:right w:val="nil"/>
          <w:between w:val="nil"/>
        </w:pBdr>
        <w:spacing w:before="29" w:line="266" w:lineRule="auto"/>
        <w:ind w:left="284" w:right="-41" w:hanging="284"/>
        <w:jc w:val="both"/>
        <w:rPr>
          <w:sz w:val="24"/>
          <w:szCs w:val="24"/>
        </w:rPr>
      </w:pPr>
      <w:r w:rsidRPr="009F0123">
        <w:rPr>
          <w:color w:val="000000"/>
          <w:sz w:val="24"/>
          <w:szCs w:val="24"/>
        </w:rPr>
        <w:t>Lobova</w:t>
      </w:r>
      <w:r w:rsidR="00CD2CCD" w:rsidRPr="009F0123">
        <w:rPr>
          <w:color w:val="000000"/>
          <w:sz w:val="24"/>
          <w:szCs w:val="24"/>
        </w:rPr>
        <w:t>,</w:t>
      </w:r>
      <w:r w:rsidRPr="009F0123">
        <w:rPr>
          <w:color w:val="000000"/>
          <w:sz w:val="24"/>
          <w:szCs w:val="24"/>
        </w:rPr>
        <w:t xml:space="preserve"> T</w:t>
      </w:r>
      <w:r w:rsidR="00CD2CCD" w:rsidRPr="009F0123">
        <w:rPr>
          <w:color w:val="000000"/>
          <w:sz w:val="24"/>
          <w:szCs w:val="24"/>
        </w:rPr>
        <w:t xml:space="preserve">. </w:t>
      </w:r>
      <w:r w:rsidRPr="009F0123">
        <w:rPr>
          <w:color w:val="000000"/>
          <w:sz w:val="24"/>
          <w:szCs w:val="24"/>
        </w:rPr>
        <w:t>A</w:t>
      </w:r>
      <w:r w:rsidR="00CD2CCD" w:rsidRPr="009F0123">
        <w:rPr>
          <w:color w:val="000000"/>
          <w:sz w:val="24"/>
          <w:szCs w:val="24"/>
        </w:rPr>
        <w:t>.</w:t>
      </w:r>
      <w:r w:rsidRPr="009F0123">
        <w:rPr>
          <w:color w:val="000000"/>
          <w:sz w:val="24"/>
          <w:szCs w:val="24"/>
        </w:rPr>
        <w:t xml:space="preserve">, </w:t>
      </w:r>
      <w:r w:rsidR="00CD2CCD" w:rsidRPr="009F0123">
        <w:rPr>
          <w:color w:val="000000"/>
          <w:sz w:val="24"/>
          <w:szCs w:val="24"/>
        </w:rPr>
        <w:t xml:space="preserve">S. A. </w:t>
      </w:r>
      <w:r w:rsidRPr="009F0123">
        <w:rPr>
          <w:color w:val="000000"/>
          <w:sz w:val="24"/>
          <w:szCs w:val="24"/>
        </w:rPr>
        <w:t xml:space="preserve">Mori, </w:t>
      </w:r>
      <w:r w:rsidR="00CD2CCD" w:rsidRPr="009F0123">
        <w:rPr>
          <w:color w:val="000000"/>
          <w:sz w:val="24"/>
          <w:szCs w:val="24"/>
        </w:rPr>
        <w:t xml:space="preserve">F. </w:t>
      </w:r>
      <w:r w:rsidRPr="009F0123">
        <w:rPr>
          <w:color w:val="000000"/>
          <w:sz w:val="24"/>
          <w:szCs w:val="24"/>
        </w:rPr>
        <w:t>Blanchard</w:t>
      </w:r>
      <w:r w:rsidR="00CD2CCD" w:rsidRPr="009F0123">
        <w:rPr>
          <w:color w:val="000000"/>
          <w:sz w:val="24"/>
          <w:szCs w:val="24"/>
        </w:rPr>
        <w:t>, H. Peckham and P. Charles-Dominique</w:t>
      </w:r>
      <w:r w:rsidRPr="009F0123">
        <w:rPr>
          <w:color w:val="000000"/>
          <w:sz w:val="24"/>
          <w:szCs w:val="24"/>
        </w:rPr>
        <w:t xml:space="preserve">. 2003. </w:t>
      </w:r>
      <w:r w:rsidRPr="009F0123">
        <w:rPr>
          <w:i/>
          <w:iCs/>
          <w:color w:val="000000"/>
          <w:sz w:val="24"/>
          <w:szCs w:val="24"/>
        </w:rPr>
        <w:t>Cecropia</w:t>
      </w:r>
      <w:r w:rsidRPr="009F0123">
        <w:rPr>
          <w:color w:val="000000"/>
          <w:sz w:val="24"/>
          <w:szCs w:val="24"/>
        </w:rPr>
        <w:t xml:space="preserve"> as a food resource for bats in </w:t>
      </w:r>
      <w:r w:rsidR="00CD2CCD" w:rsidRPr="009F0123">
        <w:rPr>
          <w:color w:val="000000"/>
          <w:sz w:val="24"/>
          <w:szCs w:val="24"/>
        </w:rPr>
        <w:t>French</w:t>
      </w:r>
      <w:r w:rsidRPr="009F0123">
        <w:rPr>
          <w:color w:val="000000"/>
          <w:sz w:val="24"/>
          <w:szCs w:val="24"/>
        </w:rPr>
        <w:t xml:space="preserve"> </w:t>
      </w:r>
      <w:r w:rsidR="00CD2CCD" w:rsidRPr="009F0123">
        <w:rPr>
          <w:color w:val="000000"/>
          <w:sz w:val="24"/>
          <w:szCs w:val="24"/>
        </w:rPr>
        <w:t>Guiana and</w:t>
      </w:r>
      <w:r w:rsidRPr="009F0123">
        <w:rPr>
          <w:color w:val="000000"/>
          <w:sz w:val="24"/>
          <w:szCs w:val="24"/>
        </w:rPr>
        <w:t xml:space="preserve"> the significance of fruit structure in seed dispersal and longevity. American journal of Botany </w:t>
      </w:r>
      <w:r w:rsidRPr="009F0123">
        <w:rPr>
          <w:rFonts w:eastAsia="Georgia" w:cs="Georgia"/>
          <w:color w:val="000000"/>
          <w:sz w:val="24"/>
          <w:szCs w:val="24"/>
        </w:rPr>
        <w:t>90</w:t>
      </w:r>
      <w:r w:rsidRPr="009F0123">
        <w:rPr>
          <w:color w:val="000000"/>
          <w:sz w:val="24"/>
          <w:szCs w:val="24"/>
        </w:rPr>
        <w:t>: 388–403.</w:t>
      </w:r>
    </w:p>
    <w:p w14:paraId="000002C8" w14:textId="0E596569"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lastRenderedPageBreak/>
        <w:t>Locatelli</w:t>
      </w:r>
      <w:r w:rsidR="002417D4" w:rsidRPr="009F0123">
        <w:rPr>
          <w:color w:val="000000"/>
          <w:sz w:val="24"/>
          <w:szCs w:val="24"/>
        </w:rPr>
        <w:t>,</w:t>
      </w:r>
      <w:r w:rsidRPr="009F0123">
        <w:rPr>
          <w:color w:val="000000"/>
          <w:sz w:val="24"/>
          <w:szCs w:val="24"/>
        </w:rPr>
        <w:t xml:space="preserve"> E</w:t>
      </w:r>
      <w:r w:rsidR="002417D4" w:rsidRPr="009F0123">
        <w:rPr>
          <w:color w:val="000000"/>
          <w:sz w:val="24"/>
          <w:szCs w:val="24"/>
        </w:rPr>
        <w:t>.</w:t>
      </w:r>
      <w:r w:rsidRPr="009F0123">
        <w:rPr>
          <w:color w:val="000000"/>
          <w:sz w:val="24"/>
          <w:szCs w:val="24"/>
        </w:rPr>
        <w:t xml:space="preserve">, </w:t>
      </w:r>
      <w:r w:rsidR="002417D4" w:rsidRPr="009F0123">
        <w:rPr>
          <w:color w:val="000000"/>
          <w:sz w:val="24"/>
          <w:szCs w:val="24"/>
        </w:rPr>
        <w:t xml:space="preserve">I. C. </w:t>
      </w:r>
      <w:r w:rsidRPr="009F0123">
        <w:rPr>
          <w:color w:val="000000"/>
          <w:sz w:val="24"/>
          <w:szCs w:val="24"/>
        </w:rPr>
        <w:t xml:space="preserve">Machado and </w:t>
      </w:r>
      <w:r w:rsidR="002417D4" w:rsidRPr="009F0123">
        <w:rPr>
          <w:color w:val="000000"/>
          <w:sz w:val="24"/>
          <w:szCs w:val="24"/>
        </w:rPr>
        <w:t xml:space="preserve">P. </w:t>
      </w:r>
      <w:r w:rsidRPr="009F0123">
        <w:rPr>
          <w:color w:val="000000"/>
          <w:sz w:val="24"/>
          <w:szCs w:val="24"/>
        </w:rPr>
        <w:t xml:space="preserve">Medeiros. 1997. Floral biology and bat pollination in </w:t>
      </w:r>
      <w:r w:rsidR="002417D4" w:rsidRPr="009F0123">
        <w:rPr>
          <w:i/>
          <w:iCs/>
          <w:color w:val="000000"/>
          <w:sz w:val="24"/>
          <w:szCs w:val="24"/>
        </w:rPr>
        <w:t>P</w:t>
      </w:r>
      <w:r w:rsidRPr="009F0123">
        <w:rPr>
          <w:i/>
          <w:iCs/>
          <w:color w:val="000000"/>
          <w:sz w:val="24"/>
          <w:szCs w:val="24"/>
        </w:rPr>
        <w:t>ilosocereus catingicola</w:t>
      </w:r>
      <w:r w:rsidRPr="009F0123">
        <w:rPr>
          <w:color w:val="000000"/>
          <w:sz w:val="24"/>
          <w:szCs w:val="24"/>
        </w:rPr>
        <w:t xml:space="preserve"> (</w:t>
      </w:r>
      <w:r w:rsidR="002417D4" w:rsidRPr="009F0123">
        <w:rPr>
          <w:color w:val="000000"/>
          <w:sz w:val="24"/>
          <w:szCs w:val="24"/>
        </w:rPr>
        <w:t>C</w:t>
      </w:r>
      <w:r w:rsidRPr="009F0123">
        <w:rPr>
          <w:color w:val="000000"/>
          <w:sz w:val="24"/>
          <w:szCs w:val="24"/>
        </w:rPr>
        <w:t xml:space="preserve">actaceae) in northeastern </w:t>
      </w:r>
      <w:r w:rsidR="002417D4" w:rsidRPr="009F0123">
        <w:rPr>
          <w:color w:val="000000"/>
          <w:sz w:val="24"/>
          <w:szCs w:val="24"/>
        </w:rPr>
        <w:t>B</w:t>
      </w:r>
      <w:r w:rsidRPr="009F0123">
        <w:rPr>
          <w:color w:val="000000"/>
          <w:sz w:val="24"/>
          <w:szCs w:val="24"/>
        </w:rPr>
        <w:t xml:space="preserve">razil. Bradleya </w:t>
      </w:r>
      <w:r w:rsidRPr="009F0123">
        <w:rPr>
          <w:rFonts w:eastAsia="Georgia" w:cs="Georgia"/>
          <w:color w:val="000000"/>
          <w:sz w:val="24"/>
          <w:szCs w:val="24"/>
        </w:rPr>
        <w:t>15</w:t>
      </w:r>
      <w:r w:rsidRPr="009F0123">
        <w:rPr>
          <w:color w:val="000000"/>
          <w:sz w:val="24"/>
          <w:szCs w:val="24"/>
        </w:rPr>
        <w:t>: 28–34.</w:t>
      </w:r>
    </w:p>
    <w:p w14:paraId="000002C9" w14:textId="25391F66"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Lomolino</w:t>
      </w:r>
      <w:r w:rsidR="002417D4" w:rsidRPr="009F0123">
        <w:rPr>
          <w:color w:val="000000"/>
          <w:sz w:val="24"/>
          <w:szCs w:val="24"/>
        </w:rPr>
        <w:t>,</w:t>
      </w:r>
      <w:r w:rsidRPr="009F0123">
        <w:rPr>
          <w:color w:val="000000"/>
          <w:sz w:val="24"/>
          <w:szCs w:val="24"/>
        </w:rPr>
        <w:t xml:space="preserve"> M</w:t>
      </w:r>
      <w:r w:rsidR="002417D4" w:rsidRPr="009F0123">
        <w:rPr>
          <w:color w:val="000000"/>
          <w:sz w:val="24"/>
          <w:szCs w:val="24"/>
        </w:rPr>
        <w:t xml:space="preserve">. </w:t>
      </w:r>
      <w:r w:rsidRPr="009F0123">
        <w:rPr>
          <w:color w:val="000000"/>
          <w:sz w:val="24"/>
          <w:szCs w:val="24"/>
        </w:rPr>
        <w:t xml:space="preserve">V. 2004. Conservation biogeography. </w:t>
      </w:r>
      <w:r w:rsidRPr="009F0123">
        <w:rPr>
          <w:i/>
          <w:iCs/>
          <w:color w:val="000000"/>
          <w:sz w:val="24"/>
          <w:szCs w:val="24"/>
        </w:rPr>
        <w:t>In:</w:t>
      </w:r>
      <w:r w:rsidRPr="009F0123">
        <w:rPr>
          <w:color w:val="000000"/>
          <w:sz w:val="24"/>
          <w:szCs w:val="24"/>
        </w:rPr>
        <w:t xml:space="preserve"> </w:t>
      </w:r>
      <w:r w:rsidR="002417D4" w:rsidRPr="009F0123">
        <w:rPr>
          <w:color w:val="000000"/>
          <w:sz w:val="24"/>
          <w:szCs w:val="24"/>
        </w:rPr>
        <w:t xml:space="preserve">M. V. </w:t>
      </w:r>
      <w:r w:rsidRPr="009F0123">
        <w:rPr>
          <w:color w:val="000000"/>
          <w:sz w:val="24"/>
          <w:szCs w:val="24"/>
        </w:rPr>
        <w:t>Lomolino MV</w:t>
      </w:r>
      <w:r w:rsidR="002417D4" w:rsidRPr="009F0123">
        <w:rPr>
          <w:color w:val="000000"/>
          <w:sz w:val="24"/>
          <w:szCs w:val="24"/>
        </w:rPr>
        <w:t xml:space="preserve"> and L. R.</w:t>
      </w:r>
      <w:r w:rsidRPr="009F0123">
        <w:rPr>
          <w:color w:val="000000"/>
          <w:sz w:val="24"/>
          <w:szCs w:val="24"/>
        </w:rPr>
        <w:t xml:space="preserve"> Heaney</w:t>
      </w:r>
      <w:r w:rsidR="002417D4" w:rsidRPr="009F0123">
        <w:rPr>
          <w:color w:val="000000"/>
          <w:sz w:val="24"/>
          <w:szCs w:val="24"/>
        </w:rPr>
        <w:t xml:space="preserve"> </w:t>
      </w:r>
      <w:r w:rsidRPr="009F0123">
        <w:rPr>
          <w:color w:val="000000"/>
          <w:sz w:val="24"/>
          <w:szCs w:val="24"/>
        </w:rPr>
        <w:t>(Eds). Frontiers of biogeography</w:t>
      </w:r>
      <w:r w:rsidR="002417D4" w:rsidRPr="009F0123">
        <w:rPr>
          <w:color w:val="000000"/>
          <w:sz w:val="24"/>
          <w:szCs w:val="24"/>
        </w:rPr>
        <w:t>: N</w:t>
      </w:r>
      <w:r w:rsidRPr="009F0123">
        <w:rPr>
          <w:color w:val="000000"/>
          <w:sz w:val="24"/>
          <w:szCs w:val="24"/>
        </w:rPr>
        <w:t>ew directions in the geography of nature</w:t>
      </w:r>
      <w:r w:rsidR="002417D4" w:rsidRPr="009F0123">
        <w:rPr>
          <w:color w:val="000000"/>
          <w:sz w:val="24"/>
          <w:szCs w:val="24"/>
        </w:rPr>
        <w:t xml:space="preserve"> </w:t>
      </w:r>
      <w:r w:rsidRPr="009F0123">
        <w:rPr>
          <w:color w:val="000000"/>
          <w:sz w:val="24"/>
          <w:szCs w:val="24"/>
        </w:rPr>
        <w:t>I. Sunderland, Mass. Sinauer Associates.</w:t>
      </w:r>
    </w:p>
    <w:p w14:paraId="000002CA" w14:textId="3F30DBAC"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Lopez</w:t>
      </w:r>
      <w:r w:rsidR="002417D4" w:rsidRPr="009F0123">
        <w:rPr>
          <w:color w:val="000000"/>
          <w:sz w:val="24"/>
          <w:szCs w:val="24"/>
        </w:rPr>
        <w:t>,</w:t>
      </w:r>
      <w:r w:rsidRPr="009F0123">
        <w:rPr>
          <w:color w:val="000000"/>
          <w:sz w:val="24"/>
          <w:szCs w:val="24"/>
        </w:rPr>
        <w:t xml:space="preserve"> J</w:t>
      </w:r>
      <w:r w:rsidR="002417D4" w:rsidRPr="009F0123">
        <w:rPr>
          <w:color w:val="000000"/>
          <w:sz w:val="24"/>
          <w:szCs w:val="24"/>
        </w:rPr>
        <w:t xml:space="preserve">. </w:t>
      </w:r>
      <w:r w:rsidRPr="009F0123">
        <w:rPr>
          <w:color w:val="000000"/>
          <w:sz w:val="24"/>
          <w:szCs w:val="24"/>
        </w:rPr>
        <w:t>E</w:t>
      </w:r>
      <w:r w:rsidR="002417D4" w:rsidRPr="009F0123">
        <w:rPr>
          <w:color w:val="000000"/>
          <w:sz w:val="24"/>
          <w:szCs w:val="24"/>
        </w:rPr>
        <w:t>.</w:t>
      </w:r>
      <w:r w:rsidRPr="009F0123">
        <w:rPr>
          <w:color w:val="000000"/>
          <w:sz w:val="24"/>
          <w:szCs w:val="24"/>
        </w:rPr>
        <w:t xml:space="preserve"> and </w:t>
      </w:r>
      <w:r w:rsidR="002417D4" w:rsidRPr="009F0123">
        <w:rPr>
          <w:color w:val="000000"/>
          <w:sz w:val="24"/>
          <w:szCs w:val="24"/>
        </w:rPr>
        <w:t xml:space="preserve">C. </w:t>
      </w:r>
      <w:r w:rsidRPr="009F0123">
        <w:rPr>
          <w:color w:val="000000"/>
          <w:sz w:val="24"/>
          <w:szCs w:val="24"/>
        </w:rPr>
        <w:t xml:space="preserve">Vaughan. 2004. Observations on the role of frugivorous bats as seed dispersers in </w:t>
      </w:r>
      <w:r w:rsidR="002417D4" w:rsidRPr="009F0123">
        <w:rPr>
          <w:color w:val="000000"/>
          <w:sz w:val="24"/>
          <w:szCs w:val="24"/>
        </w:rPr>
        <w:t>Co</w:t>
      </w:r>
      <w:r w:rsidRPr="009F0123">
        <w:rPr>
          <w:color w:val="000000"/>
          <w:sz w:val="24"/>
          <w:szCs w:val="24"/>
        </w:rPr>
        <w:t xml:space="preserve">sta </w:t>
      </w:r>
      <w:r w:rsidR="002417D4" w:rsidRPr="009F0123">
        <w:rPr>
          <w:color w:val="000000"/>
          <w:sz w:val="24"/>
          <w:szCs w:val="24"/>
        </w:rPr>
        <w:t>R</w:t>
      </w:r>
      <w:r w:rsidRPr="009F0123">
        <w:rPr>
          <w:color w:val="000000"/>
          <w:sz w:val="24"/>
          <w:szCs w:val="24"/>
        </w:rPr>
        <w:t xml:space="preserve">ican secondary humid forests. Acta </w:t>
      </w:r>
      <w:r w:rsidR="002417D4" w:rsidRPr="009F0123">
        <w:rPr>
          <w:color w:val="000000"/>
          <w:sz w:val="24"/>
          <w:szCs w:val="24"/>
        </w:rPr>
        <w:t>C</w:t>
      </w:r>
      <w:r w:rsidRPr="009F0123">
        <w:rPr>
          <w:color w:val="000000"/>
          <w:sz w:val="24"/>
          <w:szCs w:val="24"/>
        </w:rPr>
        <w:t xml:space="preserve">hiropterologica </w:t>
      </w:r>
      <w:r w:rsidRPr="009F0123">
        <w:rPr>
          <w:rFonts w:eastAsia="Georgia" w:cs="Georgia"/>
          <w:color w:val="000000"/>
          <w:sz w:val="24"/>
          <w:szCs w:val="24"/>
        </w:rPr>
        <w:t>6</w:t>
      </w:r>
      <w:r w:rsidRPr="009F0123">
        <w:rPr>
          <w:color w:val="000000"/>
          <w:sz w:val="24"/>
          <w:szCs w:val="24"/>
        </w:rPr>
        <w:t>: 111–</w:t>
      </w:r>
      <w:r w:rsidR="002417D4" w:rsidRPr="009F0123">
        <w:rPr>
          <w:color w:val="000000"/>
          <w:sz w:val="24"/>
          <w:szCs w:val="24"/>
        </w:rPr>
        <w:t>11</w:t>
      </w:r>
      <w:r w:rsidRPr="009F0123">
        <w:rPr>
          <w:color w:val="000000"/>
          <w:sz w:val="24"/>
          <w:szCs w:val="24"/>
        </w:rPr>
        <w:t>9.</w:t>
      </w:r>
    </w:p>
    <w:p w14:paraId="000002CB" w14:textId="2D4B2672" w:rsidR="00A2515D" w:rsidRPr="0098216F" w:rsidRDefault="002417D4" w:rsidP="0004761C">
      <w:pPr>
        <w:spacing w:line="266" w:lineRule="auto"/>
        <w:ind w:left="284" w:right="-41" w:hanging="284"/>
        <w:jc w:val="both"/>
        <w:rPr>
          <w:sz w:val="24"/>
          <w:szCs w:val="24"/>
        </w:rPr>
      </w:pPr>
      <w:r w:rsidRPr="009F0123">
        <w:rPr>
          <w:color w:val="000000"/>
          <w:sz w:val="24"/>
          <w:szCs w:val="24"/>
        </w:rPr>
        <w:t>Lopez, J. E. and C. Vaughan</w:t>
      </w:r>
      <w:r w:rsidR="002F0901" w:rsidRPr="009F0123">
        <w:rPr>
          <w:sz w:val="24"/>
          <w:szCs w:val="24"/>
        </w:rPr>
        <w:t xml:space="preserve">. 2007. Food niche overlap among neotropical frugivorous bats in </w:t>
      </w:r>
      <w:r w:rsidRPr="009F0123">
        <w:rPr>
          <w:sz w:val="24"/>
          <w:szCs w:val="24"/>
        </w:rPr>
        <w:t>C</w:t>
      </w:r>
      <w:r w:rsidR="002F0901" w:rsidRPr="009F0123">
        <w:rPr>
          <w:sz w:val="24"/>
          <w:szCs w:val="24"/>
        </w:rPr>
        <w:t xml:space="preserve">osta </w:t>
      </w:r>
      <w:r w:rsidRPr="009F0123">
        <w:rPr>
          <w:sz w:val="24"/>
          <w:szCs w:val="24"/>
        </w:rPr>
        <w:t>R</w:t>
      </w:r>
      <w:r w:rsidR="002F0901" w:rsidRPr="009F0123">
        <w:rPr>
          <w:sz w:val="24"/>
          <w:szCs w:val="24"/>
        </w:rPr>
        <w:t xml:space="preserve">ica. </w:t>
      </w:r>
      <w:r w:rsidR="002F0901" w:rsidRPr="0098216F">
        <w:rPr>
          <w:sz w:val="24"/>
          <w:szCs w:val="24"/>
        </w:rPr>
        <w:t xml:space="preserve">Revista de </w:t>
      </w:r>
      <w:r w:rsidRPr="0098216F">
        <w:rPr>
          <w:sz w:val="24"/>
          <w:szCs w:val="24"/>
        </w:rPr>
        <w:t>B</w:t>
      </w:r>
      <w:r w:rsidR="002F0901" w:rsidRPr="0098216F">
        <w:rPr>
          <w:sz w:val="24"/>
          <w:szCs w:val="24"/>
        </w:rPr>
        <w:t xml:space="preserve">iologı́a </w:t>
      </w:r>
      <w:r w:rsidRPr="0098216F">
        <w:rPr>
          <w:sz w:val="24"/>
          <w:szCs w:val="24"/>
        </w:rPr>
        <w:t>T</w:t>
      </w:r>
      <w:r w:rsidR="002F0901" w:rsidRPr="0098216F">
        <w:rPr>
          <w:sz w:val="24"/>
          <w:szCs w:val="24"/>
        </w:rPr>
        <w:t xml:space="preserve">ropical </w:t>
      </w:r>
      <w:r w:rsidR="002F0901" w:rsidRPr="0098216F">
        <w:rPr>
          <w:rFonts w:eastAsia="Georgia" w:cs="Georgia"/>
          <w:sz w:val="24"/>
          <w:szCs w:val="24"/>
        </w:rPr>
        <w:t>55</w:t>
      </w:r>
      <w:r w:rsidR="002F0901" w:rsidRPr="0098216F">
        <w:rPr>
          <w:sz w:val="24"/>
          <w:szCs w:val="24"/>
        </w:rPr>
        <w:t>: 301–</w:t>
      </w:r>
      <w:r w:rsidRPr="0098216F">
        <w:rPr>
          <w:sz w:val="24"/>
          <w:szCs w:val="24"/>
        </w:rPr>
        <w:t>3</w:t>
      </w:r>
      <w:r w:rsidR="002F0901" w:rsidRPr="0098216F">
        <w:rPr>
          <w:sz w:val="24"/>
          <w:szCs w:val="24"/>
        </w:rPr>
        <w:t>13.</w:t>
      </w:r>
    </w:p>
    <w:p w14:paraId="000002CC" w14:textId="5E87DB2E" w:rsidR="00A2515D" w:rsidRPr="00D85772" w:rsidRDefault="0085593E" w:rsidP="0004761C">
      <w:pPr>
        <w:pBdr>
          <w:top w:val="nil"/>
          <w:left w:val="nil"/>
          <w:bottom w:val="nil"/>
          <w:right w:val="nil"/>
          <w:between w:val="nil"/>
        </w:pBdr>
        <w:spacing w:line="266" w:lineRule="auto"/>
        <w:ind w:left="284" w:right="-41" w:hanging="284"/>
        <w:jc w:val="both"/>
        <w:rPr>
          <w:color w:val="000000"/>
          <w:sz w:val="24"/>
          <w:szCs w:val="24"/>
          <w:lang w:val="pt-BR"/>
          <w:rPrChange w:id="959" w:author="Guillermo Florez" w:date="2021-10-14T10:05:00Z">
            <w:rPr>
              <w:color w:val="000000"/>
              <w:sz w:val="24"/>
              <w:szCs w:val="24"/>
            </w:rPr>
          </w:rPrChange>
        </w:rPr>
      </w:pPr>
      <w:sdt>
        <w:sdtPr>
          <w:rPr>
            <w:sz w:val="24"/>
            <w:szCs w:val="24"/>
          </w:rPr>
          <w:tag w:val="goog_rdk_122"/>
          <w:id w:val="-1492791076"/>
        </w:sdtPr>
        <w:sdtEndPr/>
        <w:sdtContent>
          <w:sdt>
            <w:sdtPr>
              <w:rPr>
                <w:sz w:val="24"/>
                <w:szCs w:val="24"/>
              </w:rPr>
              <w:tag w:val="goog_rdk_123"/>
              <w:id w:val="1197744707"/>
            </w:sdtPr>
            <w:sdtEndPr/>
            <w:sdtContent/>
          </w:sdt>
        </w:sdtContent>
      </w:sdt>
      <w:r w:rsidR="00CE15DE" w:rsidRPr="0098216F">
        <w:rPr>
          <w:sz w:val="24"/>
          <w:szCs w:val="24"/>
        </w:rPr>
        <w:t>Ippolito</w:t>
      </w:r>
      <w:r w:rsidR="002417D4" w:rsidRPr="0098216F">
        <w:rPr>
          <w:sz w:val="24"/>
          <w:szCs w:val="24"/>
        </w:rPr>
        <w:t>,</w:t>
      </w:r>
      <w:r w:rsidR="00CE15DE" w:rsidRPr="0098216F">
        <w:rPr>
          <w:sz w:val="24"/>
          <w:szCs w:val="24"/>
        </w:rPr>
        <w:t xml:space="preserve"> </w:t>
      </w:r>
      <w:r w:rsidR="002F0901" w:rsidRPr="0098216F">
        <w:rPr>
          <w:color w:val="000000"/>
          <w:sz w:val="24"/>
          <w:szCs w:val="24"/>
        </w:rPr>
        <w:t xml:space="preserve">A and </w:t>
      </w:r>
      <w:r w:rsidR="002417D4" w:rsidRPr="0098216F">
        <w:rPr>
          <w:color w:val="000000"/>
          <w:sz w:val="24"/>
          <w:szCs w:val="24"/>
        </w:rPr>
        <w:t xml:space="preserve">A. V. </w:t>
      </w:r>
      <w:r w:rsidR="002F0901" w:rsidRPr="0098216F">
        <w:rPr>
          <w:color w:val="000000"/>
          <w:sz w:val="24"/>
          <w:szCs w:val="24"/>
        </w:rPr>
        <w:t xml:space="preserve">Suarez. </w:t>
      </w:r>
      <w:r w:rsidR="002F0901" w:rsidRPr="009F0123">
        <w:rPr>
          <w:color w:val="000000"/>
          <w:sz w:val="24"/>
          <w:szCs w:val="24"/>
        </w:rPr>
        <w:t>1998. Flowering phenology and pollination of</w:t>
      </w:r>
      <w:r w:rsidR="00CE15DE" w:rsidRPr="009F0123">
        <w:rPr>
          <w:sz w:val="24"/>
          <w:szCs w:val="24"/>
        </w:rPr>
        <w:t xml:space="preserve"> </w:t>
      </w:r>
      <w:r w:rsidR="00CE15DE" w:rsidRPr="009F0123">
        <w:rPr>
          <w:i/>
          <w:iCs/>
          <w:sz w:val="24"/>
          <w:szCs w:val="24"/>
        </w:rPr>
        <w:t>Cobaea</w:t>
      </w:r>
      <w:r w:rsidR="00CE15DE" w:rsidRPr="009F0123">
        <w:rPr>
          <w:i/>
          <w:iCs/>
          <w:color w:val="000000"/>
          <w:sz w:val="24"/>
          <w:szCs w:val="24"/>
        </w:rPr>
        <w:t xml:space="preserve"> </w:t>
      </w:r>
      <w:r w:rsidR="002F0901" w:rsidRPr="009F0123">
        <w:rPr>
          <w:i/>
          <w:iCs/>
          <w:color w:val="000000"/>
          <w:sz w:val="24"/>
          <w:szCs w:val="24"/>
        </w:rPr>
        <w:t>aschersoniana</w:t>
      </w:r>
      <w:r w:rsidR="002F0901" w:rsidRPr="009F0123">
        <w:rPr>
          <w:color w:val="000000"/>
          <w:sz w:val="24"/>
          <w:szCs w:val="24"/>
        </w:rPr>
        <w:t xml:space="preserve"> (</w:t>
      </w:r>
      <w:r w:rsidR="00CE15DE" w:rsidRPr="009F0123">
        <w:rPr>
          <w:color w:val="000000"/>
          <w:sz w:val="24"/>
          <w:szCs w:val="24"/>
        </w:rPr>
        <w:t>Polemoni</w:t>
      </w:r>
      <w:r w:rsidR="002F0901" w:rsidRPr="009F0123">
        <w:rPr>
          <w:color w:val="000000"/>
          <w:sz w:val="24"/>
          <w:szCs w:val="24"/>
        </w:rPr>
        <w:t xml:space="preserve">aceae). </w:t>
      </w:r>
      <w:r w:rsidR="002F0901" w:rsidRPr="00D85772">
        <w:rPr>
          <w:color w:val="000000"/>
          <w:sz w:val="24"/>
          <w:szCs w:val="24"/>
          <w:lang w:val="pt-BR"/>
          <w:rPrChange w:id="960" w:author="Guillermo Florez" w:date="2021-10-14T10:05:00Z">
            <w:rPr>
              <w:color w:val="000000"/>
              <w:sz w:val="24"/>
              <w:szCs w:val="24"/>
            </w:rPr>
          </w:rPrChange>
        </w:rPr>
        <w:t xml:space="preserve">Biotropica </w:t>
      </w:r>
      <w:r w:rsidR="002F0901" w:rsidRPr="00D85772">
        <w:rPr>
          <w:rFonts w:eastAsia="Georgia" w:cs="Georgia"/>
          <w:color w:val="000000"/>
          <w:sz w:val="24"/>
          <w:szCs w:val="24"/>
          <w:lang w:val="pt-BR"/>
          <w:rPrChange w:id="961" w:author="Guillermo Florez" w:date="2021-10-14T10:05:00Z">
            <w:rPr>
              <w:rFonts w:eastAsia="Georgia" w:cs="Georgia"/>
              <w:color w:val="000000"/>
              <w:sz w:val="24"/>
              <w:szCs w:val="24"/>
            </w:rPr>
          </w:rPrChange>
        </w:rPr>
        <w:t>30</w:t>
      </w:r>
      <w:r w:rsidR="002F0901" w:rsidRPr="00D85772">
        <w:rPr>
          <w:color w:val="000000"/>
          <w:sz w:val="24"/>
          <w:szCs w:val="24"/>
          <w:lang w:val="pt-BR"/>
          <w:rPrChange w:id="962" w:author="Guillermo Florez" w:date="2021-10-14T10:05:00Z">
            <w:rPr>
              <w:color w:val="000000"/>
              <w:sz w:val="24"/>
              <w:szCs w:val="24"/>
            </w:rPr>
          </w:rPrChange>
        </w:rPr>
        <w:t>: 145–</w:t>
      </w:r>
      <w:r w:rsidR="002417D4" w:rsidRPr="00D85772">
        <w:rPr>
          <w:color w:val="000000"/>
          <w:sz w:val="24"/>
          <w:szCs w:val="24"/>
          <w:lang w:val="pt-BR"/>
          <w:rPrChange w:id="963" w:author="Guillermo Florez" w:date="2021-10-14T10:05:00Z">
            <w:rPr>
              <w:color w:val="000000"/>
              <w:sz w:val="24"/>
              <w:szCs w:val="24"/>
            </w:rPr>
          </w:rPrChange>
        </w:rPr>
        <w:t>14</w:t>
      </w:r>
      <w:r w:rsidR="002F0901" w:rsidRPr="00D85772">
        <w:rPr>
          <w:color w:val="000000"/>
          <w:sz w:val="24"/>
          <w:szCs w:val="24"/>
          <w:lang w:val="pt-BR"/>
          <w:rPrChange w:id="964" w:author="Guillermo Florez" w:date="2021-10-14T10:05:00Z">
            <w:rPr>
              <w:color w:val="000000"/>
              <w:sz w:val="24"/>
              <w:szCs w:val="24"/>
            </w:rPr>
          </w:rPrChange>
        </w:rPr>
        <w:t>8.</w:t>
      </w:r>
    </w:p>
    <w:p w14:paraId="000002CD" w14:textId="1DA2F777"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pt-BR"/>
          <w:rPrChange w:id="965" w:author="Guillermo Florez" w:date="2021-10-14T10:05:00Z">
            <w:rPr>
              <w:color w:val="000000"/>
              <w:sz w:val="24"/>
              <w:szCs w:val="24"/>
            </w:rPr>
          </w:rPrChange>
        </w:rPr>
        <w:t>Machado</w:t>
      </w:r>
      <w:r w:rsidR="009376AB" w:rsidRPr="00D85772">
        <w:rPr>
          <w:color w:val="000000"/>
          <w:sz w:val="24"/>
          <w:szCs w:val="24"/>
          <w:lang w:val="pt-BR"/>
          <w:rPrChange w:id="966" w:author="Guillermo Florez" w:date="2021-10-14T10:05:00Z">
            <w:rPr>
              <w:color w:val="000000"/>
              <w:sz w:val="24"/>
              <w:szCs w:val="24"/>
            </w:rPr>
          </w:rPrChange>
        </w:rPr>
        <w:t>,</w:t>
      </w:r>
      <w:r w:rsidRPr="00D85772">
        <w:rPr>
          <w:color w:val="000000"/>
          <w:sz w:val="24"/>
          <w:szCs w:val="24"/>
          <w:lang w:val="pt-BR"/>
          <w:rPrChange w:id="967" w:author="Guillermo Florez" w:date="2021-10-14T10:05:00Z">
            <w:rPr>
              <w:color w:val="000000"/>
              <w:sz w:val="24"/>
              <w:szCs w:val="24"/>
            </w:rPr>
          </w:rPrChange>
        </w:rPr>
        <w:t xml:space="preserve"> I</w:t>
      </w:r>
      <w:r w:rsidR="009376AB" w:rsidRPr="00D85772">
        <w:rPr>
          <w:color w:val="000000"/>
          <w:sz w:val="24"/>
          <w:szCs w:val="24"/>
          <w:lang w:val="pt-BR"/>
          <w:rPrChange w:id="968" w:author="Guillermo Florez" w:date="2021-10-14T10:05:00Z">
            <w:rPr>
              <w:color w:val="000000"/>
              <w:sz w:val="24"/>
              <w:szCs w:val="24"/>
            </w:rPr>
          </w:rPrChange>
        </w:rPr>
        <w:t xml:space="preserve">. </w:t>
      </w:r>
      <w:r w:rsidRPr="00D85772">
        <w:rPr>
          <w:color w:val="000000"/>
          <w:sz w:val="24"/>
          <w:szCs w:val="24"/>
          <w:lang w:val="pt-BR"/>
          <w:rPrChange w:id="969" w:author="Guillermo Florez" w:date="2021-10-14T10:05:00Z">
            <w:rPr>
              <w:color w:val="000000"/>
              <w:sz w:val="24"/>
              <w:szCs w:val="24"/>
            </w:rPr>
          </w:rPrChange>
        </w:rPr>
        <w:t>C</w:t>
      </w:r>
      <w:r w:rsidR="009376AB" w:rsidRPr="00D85772">
        <w:rPr>
          <w:color w:val="000000"/>
          <w:sz w:val="24"/>
          <w:szCs w:val="24"/>
          <w:lang w:val="pt-BR"/>
          <w:rPrChange w:id="970" w:author="Guillermo Florez" w:date="2021-10-14T10:05:00Z">
            <w:rPr>
              <w:color w:val="000000"/>
              <w:sz w:val="24"/>
              <w:szCs w:val="24"/>
            </w:rPr>
          </w:rPrChange>
        </w:rPr>
        <w:t xml:space="preserve">. </w:t>
      </w:r>
      <w:r w:rsidRPr="00D85772">
        <w:rPr>
          <w:color w:val="000000"/>
          <w:sz w:val="24"/>
          <w:szCs w:val="24"/>
          <w:lang w:val="pt-BR"/>
          <w:rPrChange w:id="971" w:author="Guillermo Florez" w:date="2021-10-14T10:05:00Z">
            <w:rPr>
              <w:color w:val="000000"/>
              <w:sz w:val="24"/>
              <w:szCs w:val="24"/>
            </w:rPr>
          </w:rPrChange>
        </w:rPr>
        <w:t>S</w:t>
      </w:r>
      <w:r w:rsidR="009376AB" w:rsidRPr="00D85772">
        <w:rPr>
          <w:color w:val="000000"/>
          <w:sz w:val="24"/>
          <w:szCs w:val="24"/>
          <w:lang w:val="pt-BR"/>
          <w:rPrChange w:id="972" w:author="Guillermo Florez" w:date="2021-10-14T10:05:00Z">
            <w:rPr>
              <w:color w:val="000000"/>
              <w:sz w:val="24"/>
              <w:szCs w:val="24"/>
            </w:rPr>
          </w:rPrChange>
        </w:rPr>
        <w:t>.</w:t>
      </w:r>
      <w:r w:rsidRPr="00D85772">
        <w:rPr>
          <w:color w:val="000000"/>
          <w:sz w:val="24"/>
          <w:szCs w:val="24"/>
          <w:lang w:val="pt-BR"/>
          <w:rPrChange w:id="973" w:author="Guillermo Florez" w:date="2021-10-14T10:05:00Z">
            <w:rPr>
              <w:color w:val="000000"/>
              <w:sz w:val="24"/>
              <w:szCs w:val="24"/>
            </w:rPr>
          </w:rPrChange>
        </w:rPr>
        <w:t xml:space="preserve">, </w:t>
      </w:r>
      <w:r w:rsidR="009376AB" w:rsidRPr="00D85772">
        <w:rPr>
          <w:color w:val="000000"/>
          <w:sz w:val="24"/>
          <w:szCs w:val="24"/>
          <w:lang w:val="pt-BR"/>
          <w:rPrChange w:id="974" w:author="Guillermo Florez" w:date="2021-10-14T10:05:00Z">
            <w:rPr>
              <w:color w:val="000000"/>
              <w:sz w:val="24"/>
              <w:szCs w:val="24"/>
            </w:rPr>
          </w:rPrChange>
        </w:rPr>
        <w:t xml:space="preserve">I. </w:t>
      </w:r>
      <w:r w:rsidRPr="00D85772">
        <w:rPr>
          <w:color w:val="000000"/>
          <w:sz w:val="24"/>
          <w:szCs w:val="24"/>
          <w:lang w:val="pt-BR"/>
          <w:rPrChange w:id="975" w:author="Guillermo Florez" w:date="2021-10-14T10:05:00Z">
            <w:rPr>
              <w:color w:val="000000"/>
              <w:sz w:val="24"/>
              <w:szCs w:val="24"/>
            </w:rPr>
          </w:rPrChange>
        </w:rPr>
        <w:t xml:space="preserve">Sazima and </w:t>
      </w:r>
      <w:r w:rsidR="009376AB" w:rsidRPr="00D85772">
        <w:rPr>
          <w:color w:val="000000"/>
          <w:sz w:val="24"/>
          <w:szCs w:val="24"/>
          <w:lang w:val="pt-BR"/>
          <w:rPrChange w:id="976" w:author="Guillermo Florez" w:date="2021-10-14T10:05:00Z">
            <w:rPr>
              <w:color w:val="000000"/>
              <w:sz w:val="24"/>
              <w:szCs w:val="24"/>
            </w:rPr>
          </w:rPrChange>
        </w:rPr>
        <w:t xml:space="preserve">M. </w:t>
      </w:r>
      <w:r w:rsidRPr="00D85772">
        <w:rPr>
          <w:color w:val="000000"/>
          <w:sz w:val="24"/>
          <w:szCs w:val="24"/>
          <w:lang w:val="pt-BR"/>
          <w:rPrChange w:id="977" w:author="Guillermo Florez" w:date="2021-10-14T10:05:00Z">
            <w:rPr>
              <w:color w:val="000000"/>
              <w:sz w:val="24"/>
              <w:szCs w:val="24"/>
            </w:rPr>
          </w:rPrChange>
        </w:rPr>
        <w:t xml:space="preserve">Sazima. </w:t>
      </w:r>
      <w:r w:rsidRPr="009F0123">
        <w:rPr>
          <w:color w:val="000000"/>
          <w:sz w:val="24"/>
          <w:szCs w:val="24"/>
        </w:rPr>
        <w:t xml:space="preserve">1998. Bat pollination of the terrestrial herb </w:t>
      </w:r>
      <w:r w:rsidR="009376AB" w:rsidRPr="009F0123">
        <w:rPr>
          <w:i/>
          <w:iCs/>
          <w:color w:val="000000"/>
          <w:sz w:val="24"/>
          <w:szCs w:val="24"/>
        </w:rPr>
        <w:t>I</w:t>
      </w:r>
      <w:r w:rsidRPr="009F0123">
        <w:rPr>
          <w:i/>
          <w:iCs/>
          <w:color w:val="000000"/>
          <w:sz w:val="24"/>
          <w:szCs w:val="24"/>
        </w:rPr>
        <w:t>rlbachia alata</w:t>
      </w:r>
      <w:r w:rsidRPr="009F0123">
        <w:rPr>
          <w:color w:val="000000"/>
          <w:sz w:val="24"/>
          <w:szCs w:val="24"/>
        </w:rPr>
        <w:t xml:space="preserve"> (</w:t>
      </w:r>
      <w:r w:rsidR="009376AB" w:rsidRPr="009F0123">
        <w:rPr>
          <w:color w:val="000000"/>
          <w:sz w:val="24"/>
          <w:szCs w:val="24"/>
        </w:rPr>
        <w:t>G</w:t>
      </w:r>
      <w:r w:rsidRPr="009F0123">
        <w:rPr>
          <w:color w:val="000000"/>
          <w:sz w:val="24"/>
          <w:szCs w:val="24"/>
        </w:rPr>
        <w:t xml:space="preserve">entianaceae) in northeastern </w:t>
      </w:r>
      <w:r w:rsidR="009376AB" w:rsidRPr="009F0123">
        <w:rPr>
          <w:color w:val="000000"/>
          <w:sz w:val="24"/>
          <w:szCs w:val="24"/>
        </w:rPr>
        <w:t>B</w:t>
      </w:r>
      <w:r w:rsidRPr="009F0123">
        <w:rPr>
          <w:color w:val="000000"/>
          <w:sz w:val="24"/>
          <w:szCs w:val="24"/>
        </w:rPr>
        <w:t xml:space="preserve">razil. Plant Systematics and Evolution </w:t>
      </w:r>
      <w:r w:rsidRPr="009F0123">
        <w:rPr>
          <w:rFonts w:eastAsia="Georgia" w:cs="Georgia"/>
          <w:color w:val="000000"/>
          <w:sz w:val="24"/>
          <w:szCs w:val="24"/>
        </w:rPr>
        <w:t>209</w:t>
      </w:r>
      <w:r w:rsidRPr="009F0123">
        <w:rPr>
          <w:color w:val="000000"/>
          <w:sz w:val="24"/>
          <w:szCs w:val="24"/>
        </w:rPr>
        <w:t>: 231–</w:t>
      </w:r>
      <w:r w:rsidR="009376AB" w:rsidRPr="009F0123">
        <w:rPr>
          <w:color w:val="000000"/>
          <w:sz w:val="24"/>
          <w:szCs w:val="24"/>
        </w:rPr>
        <w:t>23</w:t>
      </w:r>
      <w:r w:rsidRPr="009F0123">
        <w:rPr>
          <w:color w:val="000000"/>
          <w:sz w:val="24"/>
          <w:szCs w:val="24"/>
        </w:rPr>
        <w:t>7.</w:t>
      </w:r>
    </w:p>
    <w:p w14:paraId="7C003D97" w14:textId="60C326D4" w:rsidR="009376AB" w:rsidRPr="009F0123" w:rsidRDefault="00B65B45" w:rsidP="009376AB">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Maguiña</w:t>
      </w:r>
      <w:r w:rsidR="009376AB" w:rsidRPr="009F0123">
        <w:rPr>
          <w:color w:val="000000"/>
          <w:sz w:val="24"/>
          <w:szCs w:val="24"/>
        </w:rPr>
        <w:t>,</w:t>
      </w:r>
      <w:r w:rsidRPr="009F0123">
        <w:rPr>
          <w:color w:val="000000"/>
          <w:sz w:val="24"/>
          <w:szCs w:val="24"/>
        </w:rPr>
        <w:t xml:space="preserve"> R</w:t>
      </w:r>
      <w:r w:rsidR="009376AB" w:rsidRPr="009F0123">
        <w:rPr>
          <w:color w:val="000000"/>
          <w:sz w:val="24"/>
          <w:szCs w:val="24"/>
        </w:rPr>
        <w:t>. and N.</w:t>
      </w:r>
      <w:r w:rsidRPr="009F0123">
        <w:rPr>
          <w:color w:val="000000"/>
          <w:sz w:val="24"/>
          <w:szCs w:val="24"/>
        </w:rPr>
        <w:t xml:space="preserve"> Muchhala. 2017</w:t>
      </w:r>
      <w:r w:rsidR="009376AB" w:rsidRPr="009F0123">
        <w:rPr>
          <w:color w:val="000000"/>
          <w:sz w:val="24"/>
          <w:szCs w:val="24"/>
        </w:rPr>
        <w:t>.</w:t>
      </w:r>
      <w:r w:rsidRPr="009F0123">
        <w:rPr>
          <w:color w:val="000000"/>
          <w:sz w:val="24"/>
          <w:szCs w:val="24"/>
        </w:rPr>
        <w:t xml:space="preserve"> Do artificial nectar feeders affect bat–plant interactions in an Ecuadorian cloud forest? Biotropica 49:</w:t>
      </w:r>
      <w:r w:rsidR="009376AB" w:rsidRPr="009F0123">
        <w:rPr>
          <w:color w:val="000000"/>
          <w:sz w:val="24"/>
          <w:szCs w:val="24"/>
        </w:rPr>
        <w:t xml:space="preserve"> 586–592.</w:t>
      </w:r>
    </w:p>
    <w:p w14:paraId="000002CE" w14:textId="63EA61E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Machado</w:t>
      </w:r>
      <w:r w:rsidR="009376AB" w:rsidRPr="009F0123">
        <w:rPr>
          <w:color w:val="000000"/>
          <w:sz w:val="24"/>
          <w:szCs w:val="24"/>
        </w:rPr>
        <w:t>,</w:t>
      </w:r>
      <w:r w:rsidRPr="009F0123">
        <w:rPr>
          <w:color w:val="000000"/>
          <w:sz w:val="24"/>
          <w:szCs w:val="24"/>
        </w:rPr>
        <w:t xml:space="preserve"> I</w:t>
      </w:r>
      <w:r w:rsidR="009376AB" w:rsidRPr="009F0123">
        <w:rPr>
          <w:color w:val="000000"/>
          <w:sz w:val="24"/>
          <w:szCs w:val="24"/>
        </w:rPr>
        <w:t xml:space="preserve">. </w:t>
      </w:r>
      <w:r w:rsidRPr="009F0123">
        <w:rPr>
          <w:color w:val="000000"/>
          <w:sz w:val="24"/>
          <w:szCs w:val="24"/>
        </w:rPr>
        <w:t>C</w:t>
      </w:r>
      <w:r w:rsidR="009376AB" w:rsidRPr="009F0123">
        <w:rPr>
          <w:color w:val="000000"/>
          <w:sz w:val="24"/>
          <w:szCs w:val="24"/>
        </w:rPr>
        <w:t>.</w:t>
      </w:r>
      <w:r w:rsidRPr="009F0123">
        <w:rPr>
          <w:color w:val="000000"/>
          <w:sz w:val="24"/>
          <w:szCs w:val="24"/>
        </w:rPr>
        <w:t xml:space="preserve"> and </w:t>
      </w:r>
      <w:r w:rsidR="009376AB" w:rsidRPr="009F0123">
        <w:rPr>
          <w:color w:val="000000"/>
          <w:sz w:val="24"/>
          <w:szCs w:val="24"/>
        </w:rPr>
        <w:t xml:space="preserve">S. </w:t>
      </w:r>
      <w:r w:rsidRPr="009F0123">
        <w:rPr>
          <w:color w:val="000000"/>
          <w:sz w:val="24"/>
          <w:szCs w:val="24"/>
        </w:rPr>
        <w:t>Vogel. 2004. The north-east-</w:t>
      </w:r>
      <w:r w:rsidR="009376AB" w:rsidRPr="009F0123">
        <w:rPr>
          <w:color w:val="000000"/>
          <w:sz w:val="24"/>
          <w:szCs w:val="24"/>
        </w:rPr>
        <w:t>Brazilian</w:t>
      </w:r>
      <w:r w:rsidRPr="009F0123">
        <w:rPr>
          <w:color w:val="000000"/>
          <w:sz w:val="24"/>
          <w:szCs w:val="24"/>
        </w:rPr>
        <w:t xml:space="preserve"> liana, </w:t>
      </w:r>
      <w:r w:rsidR="009376AB" w:rsidRPr="009F0123">
        <w:rPr>
          <w:i/>
          <w:iCs/>
          <w:color w:val="000000"/>
          <w:sz w:val="24"/>
          <w:szCs w:val="24"/>
        </w:rPr>
        <w:t>A</w:t>
      </w:r>
      <w:r w:rsidRPr="009F0123">
        <w:rPr>
          <w:i/>
          <w:iCs/>
          <w:color w:val="000000"/>
          <w:sz w:val="24"/>
          <w:szCs w:val="24"/>
        </w:rPr>
        <w:t xml:space="preserve">denocalymna dichilum </w:t>
      </w:r>
      <w:r w:rsidRPr="009F0123">
        <w:rPr>
          <w:color w:val="000000"/>
          <w:sz w:val="24"/>
          <w:szCs w:val="24"/>
        </w:rPr>
        <w:t>(</w:t>
      </w:r>
      <w:r w:rsidR="009376AB" w:rsidRPr="009F0123">
        <w:rPr>
          <w:color w:val="000000"/>
          <w:sz w:val="24"/>
          <w:szCs w:val="24"/>
        </w:rPr>
        <w:t>B</w:t>
      </w:r>
      <w:r w:rsidRPr="009F0123">
        <w:rPr>
          <w:color w:val="000000"/>
          <w:sz w:val="24"/>
          <w:szCs w:val="24"/>
        </w:rPr>
        <w:t xml:space="preserve">ignoniaceae) pollinated by bats. Annals of Botany </w:t>
      </w:r>
      <w:r w:rsidRPr="009F0123">
        <w:rPr>
          <w:rFonts w:eastAsia="Georgia" w:cs="Georgia"/>
          <w:color w:val="000000"/>
          <w:sz w:val="24"/>
          <w:szCs w:val="24"/>
        </w:rPr>
        <w:t>93</w:t>
      </w:r>
      <w:r w:rsidRPr="009F0123">
        <w:rPr>
          <w:color w:val="000000"/>
          <w:sz w:val="24"/>
          <w:szCs w:val="24"/>
        </w:rPr>
        <w:t>: 609–</w:t>
      </w:r>
      <w:r w:rsidR="009376AB" w:rsidRPr="009F0123">
        <w:rPr>
          <w:color w:val="000000"/>
          <w:sz w:val="24"/>
          <w:szCs w:val="24"/>
        </w:rPr>
        <w:t>6</w:t>
      </w:r>
      <w:r w:rsidRPr="009F0123">
        <w:rPr>
          <w:color w:val="000000"/>
          <w:sz w:val="24"/>
          <w:szCs w:val="24"/>
        </w:rPr>
        <w:t>13.</w:t>
      </w:r>
    </w:p>
    <w:p w14:paraId="000002D0" w14:textId="64C5F975" w:rsidR="00A2515D" w:rsidRPr="00D85772" w:rsidRDefault="002F0901" w:rsidP="009376AB">
      <w:pPr>
        <w:pBdr>
          <w:top w:val="nil"/>
          <w:left w:val="nil"/>
          <w:bottom w:val="nil"/>
          <w:right w:val="nil"/>
          <w:between w:val="nil"/>
        </w:pBdr>
        <w:spacing w:line="269" w:lineRule="auto"/>
        <w:ind w:left="284" w:right="-41" w:hanging="284"/>
        <w:jc w:val="both"/>
        <w:rPr>
          <w:sz w:val="24"/>
          <w:szCs w:val="24"/>
          <w:lang w:val="es-419"/>
        </w:rPr>
      </w:pPr>
      <w:r w:rsidRPr="009F0123">
        <w:rPr>
          <w:color w:val="000000"/>
          <w:sz w:val="24"/>
          <w:szCs w:val="24"/>
        </w:rPr>
        <w:t>Mancina</w:t>
      </w:r>
      <w:r w:rsidR="009376AB" w:rsidRPr="009F0123">
        <w:rPr>
          <w:color w:val="000000"/>
          <w:sz w:val="24"/>
          <w:szCs w:val="24"/>
        </w:rPr>
        <w:t>,</w:t>
      </w:r>
      <w:r w:rsidRPr="009F0123">
        <w:rPr>
          <w:color w:val="000000"/>
          <w:sz w:val="24"/>
          <w:szCs w:val="24"/>
        </w:rPr>
        <w:t xml:space="preserve"> C</w:t>
      </w:r>
      <w:r w:rsidR="009376AB" w:rsidRPr="009F0123">
        <w:rPr>
          <w:color w:val="000000"/>
          <w:sz w:val="24"/>
          <w:szCs w:val="24"/>
        </w:rPr>
        <w:t>. A.</w:t>
      </w:r>
      <w:r w:rsidRPr="009F0123">
        <w:rPr>
          <w:color w:val="000000"/>
          <w:sz w:val="24"/>
          <w:szCs w:val="24"/>
        </w:rPr>
        <w:t xml:space="preserve">, </w:t>
      </w:r>
      <w:r w:rsidR="009376AB" w:rsidRPr="009F0123">
        <w:rPr>
          <w:color w:val="000000"/>
          <w:sz w:val="24"/>
          <w:szCs w:val="24"/>
        </w:rPr>
        <w:t xml:space="preserve">F. </w:t>
      </w:r>
      <w:r w:rsidRPr="009F0123">
        <w:rPr>
          <w:color w:val="000000"/>
          <w:sz w:val="24"/>
          <w:szCs w:val="24"/>
        </w:rPr>
        <w:t>Balseiro</w:t>
      </w:r>
      <w:r w:rsidR="009376AB" w:rsidRPr="009F0123">
        <w:rPr>
          <w:color w:val="000000"/>
          <w:sz w:val="24"/>
          <w:szCs w:val="24"/>
        </w:rPr>
        <w:t xml:space="preserve"> </w:t>
      </w:r>
      <w:r w:rsidRPr="009F0123">
        <w:rPr>
          <w:color w:val="000000"/>
          <w:sz w:val="24"/>
          <w:szCs w:val="24"/>
        </w:rPr>
        <w:t xml:space="preserve">and </w:t>
      </w:r>
      <w:r w:rsidR="009376AB" w:rsidRPr="009F0123">
        <w:rPr>
          <w:color w:val="000000"/>
          <w:sz w:val="24"/>
          <w:szCs w:val="24"/>
        </w:rPr>
        <w:t>L. G. Herrera</w:t>
      </w:r>
      <w:r w:rsidRPr="009F0123">
        <w:rPr>
          <w:color w:val="000000"/>
          <w:sz w:val="24"/>
          <w:szCs w:val="24"/>
        </w:rPr>
        <w:t xml:space="preserve">. 2005. Pollen digestion by nectarivorous and frugivorous </w:t>
      </w:r>
      <w:r w:rsidR="009376AB" w:rsidRPr="009F0123">
        <w:rPr>
          <w:color w:val="000000"/>
          <w:sz w:val="24"/>
          <w:szCs w:val="24"/>
        </w:rPr>
        <w:t>Antillean</w:t>
      </w:r>
      <w:r w:rsidRPr="009F0123">
        <w:rPr>
          <w:color w:val="000000"/>
          <w:sz w:val="24"/>
          <w:szCs w:val="24"/>
        </w:rPr>
        <w:t xml:space="preserve"> bats.</w:t>
      </w:r>
      <w:r w:rsidR="009376AB" w:rsidRPr="009F0123">
        <w:rPr>
          <w:color w:val="000000"/>
          <w:sz w:val="24"/>
          <w:szCs w:val="24"/>
        </w:rPr>
        <w:t xml:space="preserve"> </w:t>
      </w:r>
      <w:r w:rsidRPr="00D85772">
        <w:rPr>
          <w:sz w:val="24"/>
          <w:szCs w:val="24"/>
          <w:lang w:val="es-419"/>
        </w:rPr>
        <w:t xml:space="preserve">Mammalian Biology </w:t>
      </w:r>
      <w:r w:rsidRPr="00D85772">
        <w:rPr>
          <w:rFonts w:eastAsia="Georgia" w:cs="Georgia"/>
          <w:sz w:val="24"/>
          <w:szCs w:val="24"/>
          <w:lang w:val="es-419"/>
        </w:rPr>
        <w:t>70</w:t>
      </w:r>
      <w:r w:rsidRPr="00D85772">
        <w:rPr>
          <w:sz w:val="24"/>
          <w:szCs w:val="24"/>
          <w:lang w:val="es-419"/>
        </w:rPr>
        <w:t>: 282–</w:t>
      </w:r>
      <w:r w:rsidR="009376AB" w:rsidRPr="00D85772">
        <w:rPr>
          <w:sz w:val="24"/>
          <w:szCs w:val="24"/>
          <w:lang w:val="es-419"/>
        </w:rPr>
        <w:t>2</w:t>
      </w:r>
      <w:r w:rsidRPr="00D85772">
        <w:rPr>
          <w:sz w:val="24"/>
          <w:szCs w:val="24"/>
          <w:lang w:val="es-419"/>
        </w:rPr>
        <w:t>90.</w:t>
      </w:r>
    </w:p>
    <w:p w14:paraId="000002D1" w14:textId="34CD4EF9" w:rsidR="00A2515D" w:rsidRPr="0098216F" w:rsidRDefault="002F0901" w:rsidP="0004761C">
      <w:pPr>
        <w:pBdr>
          <w:top w:val="nil"/>
          <w:left w:val="nil"/>
          <w:bottom w:val="nil"/>
          <w:right w:val="nil"/>
          <w:between w:val="nil"/>
        </w:pBdr>
        <w:spacing w:before="29" w:line="266" w:lineRule="auto"/>
        <w:ind w:left="284" w:right="-41" w:hanging="284"/>
        <w:jc w:val="both"/>
        <w:rPr>
          <w:color w:val="000000"/>
          <w:sz w:val="24"/>
          <w:szCs w:val="24"/>
          <w:lang w:val="es-419"/>
          <w:rPrChange w:id="978" w:author="Guillermo Florez" w:date="2021-10-26T02:55:00Z">
            <w:rPr>
              <w:color w:val="000000"/>
              <w:sz w:val="24"/>
              <w:szCs w:val="24"/>
            </w:rPr>
          </w:rPrChange>
        </w:rPr>
      </w:pPr>
      <w:r w:rsidRPr="00D85772">
        <w:rPr>
          <w:color w:val="000000"/>
          <w:sz w:val="24"/>
          <w:szCs w:val="24"/>
          <w:lang w:val="es-419"/>
        </w:rPr>
        <w:t>Mancina</w:t>
      </w:r>
      <w:r w:rsidR="009376AB" w:rsidRPr="00D85772">
        <w:rPr>
          <w:color w:val="000000"/>
          <w:sz w:val="24"/>
          <w:szCs w:val="24"/>
          <w:lang w:val="es-419"/>
        </w:rPr>
        <w:t>,</w:t>
      </w:r>
      <w:r w:rsidRPr="00D85772">
        <w:rPr>
          <w:color w:val="000000"/>
          <w:sz w:val="24"/>
          <w:szCs w:val="24"/>
          <w:lang w:val="es-419"/>
        </w:rPr>
        <w:t xml:space="preserve"> C</w:t>
      </w:r>
      <w:r w:rsidR="009376AB" w:rsidRPr="00D85772">
        <w:rPr>
          <w:color w:val="000000"/>
          <w:sz w:val="24"/>
          <w:szCs w:val="24"/>
          <w:lang w:val="es-419"/>
        </w:rPr>
        <w:t xml:space="preserve">. </w:t>
      </w:r>
      <w:r w:rsidRPr="00D85772">
        <w:rPr>
          <w:color w:val="000000"/>
          <w:sz w:val="24"/>
          <w:szCs w:val="24"/>
          <w:lang w:val="es-419"/>
        </w:rPr>
        <w:t>A</w:t>
      </w:r>
      <w:r w:rsidR="009376AB" w:rsidRPr="00D85772">
        <w:rPr>
          <w:color w:val="000000"/>
          <w:sz w:val="24"/>
          <w:szCs w:val="24"/>
          <w:lang w:val="es-419"/>
        </w:rPr>
        <w:t>.</w:t>
      </w:r>
      <w:r w:rsidRPr="00D85772">
        <w:rPr>
          <w:color w:val="000000"/>
          <w:sz w:val="24"/>
          <w:szCs w:val="24"/>
          <w:lang w:val="es-419"/>
        </w:rPr>
        <w:t xml:space="preserve">, </w:t>
      </w:r>
      <w:r w:rsidR="009376AB" w:rsidRPr="00D85772">
        <w:rPr>
          <w:color w:val="000000"/>
          <w:sz w:val="24"/>
          <w:szCs w:val="24"/>
          <w:lang w:val="es-419"/>
        </w:rPr>
        <w:t xml:space="preserve">L. </w:t>
      </w:r>
      <w:r w:rsidRPr="00D85772">
        <w:rPr>
          <w:color w:val="000000"/>
          <w:sz w:val="24"/>
          <w:szCs w:val="24"/>
          <w:lang w:val="es-419"/>
        </w:rPr>
        <w:t>Garcı́a</w:t>
      </w:r>
      <w:r w:rsidR="009376AB" w:rsidRPr="00D85772">
        <w:rPr>
          <w:color w:val="000000"/>
          <w:sz w:val="24"/>
          <w:szCs w:val="24"/>
          <w:lang w:val="es-419"/>
        </w:rPr>
        <w:t>,</w:t>
      </w:r>
      <w:r w:rsidRPr="00D85772">
        <w:rPr>
          <w:color w:val="000000"/>
          <w:sz w:val="24"/>
          <w:szCs w:val="24"/>
          <w:lang w:val="es-419"/>
        </w:rPr>
        <w:t xml:space="preserve"> </w:t>
      </w:r>
      <w:r w:rsidR="009376AB" w:rsidRPr="00D85772">
        <w:rPr>
          <w:color w:val="000000"/>
          <w:sz w:val="24"/>
          <w:szCs w:val="24"/>
          <w:lang w:val="es-419"/>
        </w:rPr>
        <w:t xml:space="preserve">F. </w:t>
      </w:r>
      <w:r w:rsidRPr="00D85772">
        <w:rPr>
          <w:color w:val="000000"/>
          <w:sz w:val="24"/>
          <w:szCs w:val="24"/>
          <w:lang w:val="es-419"/>
        </w:rPr>
        <w:t>Hernández</w:t>
      </w:r>
      <w:r w:rsidR="009376AB" w:rsidRPr="00D85772">
        <w:rPr>
          <w:color w:val="000000"/>
          <w:sz w:val="24"/>
          <w:szCs w:val="24"/>
          <w:lang w:val="es-419"/>
        </w:rPr>
        <w:t>, B. Muñoz, B. Sánchez and R. Capote</w:t>
      </w:r>
      <w:r w:rsidRPr="00D85772">
        <w:rPr>
          <w:color w:val="000000"/>
          <w:sz w:val="24"/>
          <w:szCs w:val="24"/>
          <w:lang w:val="es-419"/>
        </w:rPr>
        <w:t xml:space="preserve">. 2002. </w:t>
      </w:r>
      <w:r w:rsidRPr="00D85772">
        <w:rPr>
          <w:color w:val="000000"/>
          <w:sz w:val="24"/>
          <w:szCs w:val="24"/>
          <w:lang w:val="es-419"/>
          <w:rPrChange w:id="979" w:author="Guillermo Florez" w:date="2021-10-14T10:05:00Z">
            <w:rPr>
              <w:color w:val="000000"/>
              <w:sz w:val="24"/>
              <w:szCs w:val="24"/>
            </w:rPr>
          </w:rPrChange>
        </w:rPr>
        <w:t xml:space="preserve">Las plantas pioneras en la dieta de aves y murciélagos de la </w:t>
      </w:r>
      <w:r w:rsidR="009376AB" w:rsidRPr="00D85772">
        <w:rPr>
          <w:color w:val="000000"/>
          <w:sz w:val="24"/>
          <w:szCs w:val="24"/>
          <w:lang w:val="es-419"/>
          <w:rPrChange w:id="980" w:author="Guillermo Florez" w:date="2021-10-14T10:05:00Z">
            <w:rPr>
              <w:color w:val="000000"/>
              <w:sz w:val="24"/>
              <w:szCs w:val="24"/>
            </w:rPr>
          </w:rPrChange>
        </w:rPr>
        <w:t>R</w:t>
      </w:r>
      <w:r w:rsidRPr="00D85772">
        <w:rPr>
          <w:color w:val="000000"/>
          <w:sz w:val="24"/>
          <w:szCs w:val="24"/>
          <w:lang w:val="es-419"/>
          <w:rPrChange w:id="981" w:author="Guillermo Florez" w:date="2021-10-14T10:05:00Z">
            <w:rPr>
              <w:color w:val="000000"/>
              <w:sz w:val="24"/>
              <w:szCs w:val="24"/>
            </w:rPr>
          </w:rPrChange>
        </w:rPr>
        <w:t xml:space="preserve">eserva de la </w:t>
      </w:r>
      <w:r w:rsidR="009376AB" w:rsidRPr="00D85772">
        <w:rPr>
          <w:color w:val="000000"/>
          <w:sz w:val="24"/>
          <w:szCs w:val="24"/>
          <w:lang w:val="es-419"/>
          <w:rPrChange w:id="982" w:author="Guillermo Florez" w:date="2021-10-14T10:05:00Z">
            <w:rPr>
              <w:color w:val="000000"/>
              <w:sz w:val="24"/>
              <w:szCs w:val="24"/>
            </w:rPr>
          </w:rPrChange>
        </w:rPr>
        <w:t>B</w:t>
      </w:r>
      <w:r w:rsidRPr="00D85772">
        <w:rPr>
          <w:color w:val="000000"/>
          <w:sz w:val="24"/>
          <w:szCs w:val="24"/>
          <w:lang w:val="es-419"/>
          <w:rPrChange w:id="983" w:author="Guillermo Florez" w:date="2021-10-14T10:05:00Z">
            <w:rPr>
              <w:color w:val="000000"/>
              <w:sz w:val="24"/>
              <w:szCs w:val="24"/>
            </w:rPr>
          </w:rPrChange>
        </w:rPr>
        <w:t xml:space="preserve">iosfera </w:t>
      </w:r>
      <w:r w:rsidR="009376AB" w:rsidRPr="00D85772">
        <w:rPr>
          <w:color w:val="000000"/>
          <w:sz w:val="24"/>
          <w:szCs w:val="24"/>
          <w:lang w:val="es-419"/>
          <w:rPrChange w:id="984" w:author="Guillermo Florez" w:date="2021-10-14T10:05:00Z">
            <w:rPr>
              <w:color w:val="000000"/>
              <w:sz w:val="24"/>
              <w:szCs w:val="24"/>
            </w:rPr>
          </w:rPrChange>
        </w:rPr>
        <w:t>“</w:t>
      </w:r>
      <w:r w:rsidRPr="00D85772">
        <w:rPr>
          <w:color w:val="000000"/>
          <w:sz w:val="24"/>
          <w:szCs w:val="24"/>
          <w:lang w:val="es-419"/>
          <w:rPrChange w:id="985" w:author="Guillermo Florez" w:date="2021-10-14T10:05:00Z">
            <w:rPr>
              <w:color w:val="000000"/>
              <w:sz w:val="24"/>
              <w:szCs w:val="24"/>
            </w:rPr>
          </w:rPrChange>
        </w:rPr>
        <w:t xml:space="preserve">Sierra del </w:t>
      </w:r>
      <w:r w:rsidR="009376AB" w:rsidRPr="00D85772">
        <w:rPr>
          <w:color w:val="000000"/>
          <w:sz w:val="24"/>
          <w:szCs w:val="24"/>
          <w:lang w:val="es-419"/>
          <w:rPrChange w:id="986" w:author="Guillermo Florez" w:date="2021-10-14T10:05:00Z">
            <w:rPr>
              <w:color w:val="000000"/>
              <w:sz w:val="24"/>
              <w:szCs w:val="24"/>
            </w:rPr>
          </w:rPrChange>
        </w:rPr>
        <w:t>R</w:t>
      </w:r>
      <w:r w:rsidRPr="00D85772">
        <w:rPr>
          <w:color w:val="000000"/>
          <w:sz w:val="24"/>
          <w:szCs w:val="24"/>
          <w:lang w:val="es-419"/>
          <w:rPrChange w:id="987" w:author="Guillermo Florez" w:date="2021-10-14T10:05:00Z">
            <w:rPr>
              <w:color w:val="000000"/>
              <w:sz w:val="24"/>
              <w:szCs w:val="24"/>
            </w:rPr>
          </w:rPrChange>
        </w:rPr>
        <w:t>osario</w:t>
      </w:r>
      <w:r w:rsidR="009376AB" w:rsidRPr="00D85772">
        <w:rPr>
          <w:color w:val="000000"/>
          <w:sz w:val="24"/>
          <w:szCs w:val="24"/>
          <w:lang w:val="es-419"/>
          <w:rPrChange w:id="988" w:author="Guillermo Florez" w:date="2021-10-14T10:05:00Z">
            <w:rPr>
              <w:color w:val="000000"/>
              <w:sz w:val="24"/>
              <w:szCs w:val="24"/>
            </w:rPr>
          </w:rPrChange>
        </w:rPr>
        <w:t>”</w:t>
      </w:r>
      <w:r w:rsidRPr="00D85772">
        <w:rPr>
          <w:color w:val="000000"/>
          <w:sz w:val="24"/>
          <w:szCs w:val="24"/>
          <w:lang w:val="es-419"/>
          <w:rPrChange w:id="989" w:author="Guillermo Florez" w:date="2021-10-14T10:05:00Z">
            <w:rPr>
              <w:color w:val="000000"/>
              <w:sz w:val="24"/>
              <w:szCs w:val="24"/>
            </w:rPr>
          </w:rPrChange>
        </w:rPr>
        <w:t xml:space="preserve">, </w:t>
      </w:r>
      <w:r w:rsidR="009376AB" w:rsidRPr="00D85772">
        <w:rPr>
          <w:color w:val="000000"/>
          <w:sz w:val="24"/>
          <w:szCs w:val="24"/>
          <w:lang w:val="es-419"/>
          <w:rPrChange w:id="990" w:author="Guillermo Florez" w:date="2021-10-14T10:05:00Z">
            <w:rPr>
              <w:color w:val="000000"/>
              <w:sz w:val="24"/>
              <w:szCs w:val="24"/>
            </w:rPr>
          </w:rPrChange>
        </w:rPr>
        <w:t>C</w:t>
      </w:r>
      <w:r w:rsidRPr="00D85772">
        <w:rPr>
          <w:color w:val="000000"/>
          <w:sz w:val="24"/>
          <w:szCs w:val="24"/>
          <w:lang w:val="es-419"/>
          <w:rPrChange w:id="991" w:author="Guillermo Florez" w:date="2021-10-14T10:05:00Z">
            <w:rPr>
              <w:color w:val="000000"/>
              <w:sz w:val="24"/>
              <w:szCs w:val="24"/>
            </w:rPr>
          </w:rPrChange>
        </w:rPr>
        <w:t xml:space="preserve">uba. </w:t>
      </w:r>
      <w:r w:rsidRPr="0098216F">
        <w:rPr>
          <w:color w:val="000000"/>
          <w:sz w:val="24"/>
          <w:szCs w:val="24"/>
          <w:lang w:val="es-419"/>
          <w:rPrChange w:id="992" w:author="Guillermo Florez" w:date="2021-10-26T02:55:00Z">
            <w:rPr>
              <w:color w:val="000000"/>
              <w:sz w:val="24"/>
              <w:szCs w:val="24"/>
            </w:rPr>
          </w:rPrChange>
        </w:rPr>
        <w:t xml:space="preserve">Acta Botánica Cubana </w:t>
      </w:r>
      <w:r w:rsidRPr="0098216F">
        <w:rPr>
          <w:rFonts w:eastAsia="Georgia" w:cs="Georgia"/>
          <w:color w:val="000000"/>
          <w:sz w:val="24"/>
          <w:szCs w:val="24"/>
          <w:lang w:val="es-419"/>
          <w:rPrChange w:id="993" w:author="Guillermo Florez" w:date="2021-10-26T02:55:00Z">
            <w:rPr>
              <w:rFonts w:eastAsia="Georgia" w:cs="Georgia"/>
              <w:color w:val="000000"/>
              <w:sz w:val="24"/>
              <w:szCs w:val="24"/>
            </w:rPr>
          </w:rPrChange>
        </w:rPr>
        <w:t>193</w:t>
      </w:r>
      <w:r w:rsidRPr="0098216F">
        <w:rPr>
          <w:color w:val="000000"/>
          <w:sz w:val="24"/>
          <w:szCs w:val="24"/>
          <w:lang w:val="es-419"/>
          <w:rPrChange w:id="994" w:author="Guillermo Florez" w:date="2021-10-26T02:55:00Z">
            <w:rPr>
              <w:color w:val="000000"/>
              <w:sz w:val="24"/>
              <w:szCs w:val="24"/>
            </w:rPr>
          </w:rPrChange>
        </w:rPr>
        <w:t>: 14–20.</w:t>
      </w:r>
    </w:p>
    <w:p w14:paraId="000002D2" w14:textId="750FE633"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8216F">
        <w:rPr>
          <w:color w:val="000000"/>
          <w:sz w:val="24"/>
          <w:szCs w:val="24"/>
          <w:lang w:val="es-419"/>
          <w:rPrChange w:id="995" w:author="Guillermo Florez" w:date="2021-10-26T02:55:00Z">
            <w:rPr>
              <w:color w:val="000000"/>
              <w:sz w:val="24"/>
              <w:szCs w:val="24"/>
            </w:rPr>
          </w:rPrChange>
        </w:rPr>
        <w:t>Mancina</w:t>
      </w:r>
      <w:r w:rsidR="009376AB" w:rsidRPr="0098216F">
        <w:rPr>
          <w:color w:val="000000"/>
          <w:sz w:val="24"/>
          <w:szCs w:val="24"/>
          <w:lang w:val="es-419"/>
          <w:rPrChange w:id="996" w:author="Guillermo Florez" w:date="2021-10-26T02:55:00Z">
            <w:rPr>
              <w:color w:val="000000"/>
              <w:sz w:val="24"/>
              <w:szCs w:val="24"/>
            </w:rPr>
          </w:rPrChange>
        </w:rPr>
        <w:t>,</w:t>
      </w:r>
      <w:r w:rsidRPr="0098216F">
        <w:rPr>
          <w:color w:val="000000"/>
          <w:sz w:val="24"/>
          <w:szCs w:val="24"/>
          <w:lang w:val="es-419"/>
          <w:rPrChange w:id="997" w:author="Guillermo Florez" w:date="2021-10-26T02:55:00Z">
            <w:rPr>
              <w:color w:val="000000"/>
              <w:sz w:val="24"/>
              <w:szCs w:val="24"/>
            </w:rPr>
          </w:rPrChange>
        </w:rPr>
        <w:t xml:space="preserve"> C</w:t>
      </w:r>
      <w:r w:rsidR="009376AB" w:rsidRPr="0098216F">
        <w:rPr>
          <w:color w:val="000000"/>
          <w:sz w:val="24"/>
          <w:szCs w:val="24"/>
          <w:lang w:val="es-419"/>
          <w:rPrChange w:id="998" w:author="Guillermo Florez" w:date="2021-10-26T02:55:00Z">
            <w:rPr>
              <w:color w:val="000000"/>
              <w:sz w:val="24"/>
              <w:szCs w:val="24"/>
            </w:rPr>
          </w:rPrChange>
        </w:rPr>
        <w:t xml:space="preserve">. </w:t>
      </w:r>
      <w:r w:rsidRPr="0098216F">
        <w:rPr>
          <w:color w:val="000000"/>
          <w:sz w:val="24"/>
          <w:szCs w:val="24"/>
          <w:lang w:val="es-419"/>
          <w:rPrChange w:id="999" w:author="Guillermo Florez" w:date="2021-10-26T02:55:00Z">
            <w:rPr>
              <w:color w:val="000000"/>
              <w:sz w:val="24"/>
              <w:szCs w:val="24"/>
            </w:rPr>
          </w:rPrChange>
        </w:rPr>
        <w:t>A</w:t>
      </w:r>
      <w:r w:rsidR="009376AB" w:rsidRPr="0098216F">
        <w:rPr>
          <w:color w:val="000000"/>
          <w:sz w:val="24"/>
          <w:szCs w:val="24"/>
          <w:lang w:val="es-419"/>
          <w:rPrChange w:id="1000" w:author="Guillermo Florez" w:date="2021-10-26T02:55:00Z">
            <w:rPr>
              <w:color w:val="000000"/>
              <w:sz w:val="24"/>
              <w:szCs w:val="24"/>
            </w:rPr>
          </w:rPrChange>
        </w:rPr>
        <w:t>.</w:t>
      </w:r>
      <w:r w:rsidRPr="0098216F">
        <w:rPr>
          <w:color w:val="000000"/>
          <w:sz w:val="24"/>
          <w:szCs w:val="24"/>
          <w:lang w:val="es-419"/>
          <w:rPrChange w:id="1001" w:author="Guillermo Florez" w:date="2021-10-26T02:55:00Z">
            <w:rPr>
              <w:color w:val="000000"/>
              <w:sz w:val="24"/>
              <w:szCs w:val="24"/>
            </w:rPr>
          </w:rPrChange>
        </w:rPr>
        <w:t xml:space="preserve">, </w:t>
      </w:r>
      <w:r w:rsidR="009376AB" w:rsidRPr="0098216F">
        <w:rPr>
          <w:color w:val="000000"/>
          <w:sz w:val="24"/>
          <w:szCs w:val="24"/>
          <w:lang w:val="es-419"/>
          <w:rPrChange w:id="1002" w:author="Guillermo Florez" w:date="2021-10-26T02:55:00Z">
            <w:rPr>
              <w:color w:val="000000"/>
              <w:sz w:val="24"/>
              <w:szCs w:val="24"/>
            </w:rPr>
          </w:rPrChange>
        </w:rPr>
        <w:t xml:space="preserve">L. </w:t>
      </w:r>
      <w:r w:rsidRPr="0098216F">
        <w:rPr>
          <w:color w:val="000000"/>
          <w:sz w:val="24"/>
          <w:szCs w:val="24"/>
          <w:lang w:val="es-419"/>
          <w:rPrChange w:id="1003" w:author="Guillermo Florez" w:date="2021-10-26T02:55:00Z">
            <w:rPr>
              <w:color w:val="000000"/>
              <w:sz w:val="24"/>
              <w:szCs w:val="24"/>
            </w:rPr>
          </w:rPrChange>
        </w:rPr>
        <w:t xml:space="preserve">Garcı́a-Rivera and </w:t>
      </w:r>
      <w:r w:rsidR="009376AB" w:rsidRPr="0098216F">
        <w:rPr>
          <w:color w:val="000000"/>
          <w:sz w:val="24"/>
          <w:szCs w:val="24"/>
          <w:lang w:val="es-419"/>
          <w:rPrChange w:id="1004" w:author="Guillermo Florez" w:date="2021-10-26T02:55:00Z">
            <w:rPr>
              <w:color w:val="000000"/>
              <w:sz w:val="24"/>
              <w:szCs w:val="24"/>
            </w:rPr>
          </w:rPrChange>
        </w:rPr>
        <w:t xml:space="preserve">R. T. </w:t>
      </w:r>
      <w:r w:rsidRPr="0098216F">
        <w:rPr>
          <w:color w:val="000000"/>
          <w:sz w:val="24"/>
          <w:szCs w:val="24"/>
          <w:lang w:val="es-419"/>
          <w:rPrChange w:id="1005" w:author="Guillermo Florez" w:date="2021-10-26T02:55:00Z">
            <w:rPr>
              <w:color w:val="000000"/>
              <w:sz w:val="24"/>
              <w:szCs w:val="24"/>
            </w:rPr>
          </w:rPrChange>
        </w:rPr>
        <w:t xml:space="preserve">Capote. </w:t>
      </w:r>
      <w:r w:rsidRPr="009F0123">
        <w:rPr>
          <w:color w:val="000000"/>
          <w:sz w:val="24"/>
          <w:szCs w:val="24"/>
        </w:rPr>
        <w:t>2007. Habitat use by phyllostomid bat assemblages in secondary forests of the</w:t>
      </w:r>
      <w:r w:rsidR="009376AB" w:rsidRPr="009F0123">
        <w:rPr>
          <w:color w:val="000000"/>
          <w:sz w:val="24"/>
          <w:szCs w:val="24"/>
        </w:rPr>
        <w:t xml:space="preserve"> “</w:t>
      </w:r>
      <w:r w:rsidRPr="009F0123">
        <w:rPr>
          <w:color w:val="000000"/>
          <w:sz w:val="24"/>
          <w:szCs w:val="24"/>
        </w:rPr>
        <w:t>Sierra del rosario</w:t>
      </w:r>
      <w:r w:rsidR="009376AB" w:rsidRPr="009F0123">
        <w:rPr>
          <w:color w:val="000000"/>
          <w:sz w:val="24"/>
          <w:szCs w:val="24"/>
        </w:rPr>
        <w:t xml:space="preserve">” </w:t>
      </w:r>
      <w:r w:rsidRPr="009F0123">
        <w:rPr>
          <w:color w:val="000000"/>
          <w:sz w:val="24"/>
          <w:szCs w:val="24"/>
        </w:rPr>
        <w:t xml:space="preserve">Biosphere </w:t>
      </w:r>
      <w:r w:rsidR="009376AB" w:rsidRPr="009F0123">
        <w:rPr>
          <w:color w:val="000000"/>
          <w:sz w:val="24"/>
          <w:szCs w:val="24"/>
        </w:rPr>
        <w:t>R</w:t>
      </w:r>
      <w:r w:rsidRPr="009F0123">
        <w:rPr>
          <w:color w:val="000000"/>
          <w:sz w:val="24"/>
          <w:szCs w:val="24"/>
        </w:rPr>
        <w:t xml:space="preserve">eserve, </w:t>
      </w:r>
      <w:r w:rsidR="009376AB" w:rsidRPr="009F0123">
        <w:rPr>
          <w:color w:val="000000"/>
          <w:sz w:val="24"/>
          <w:szCs w:val="24"/>
        </w:rPr>
        <w:t>C</w:t>
      </w:r>
      <w:r w:rsidRPr="009F0123">
        <w:rPr>
          <w:color w:val="000000"/>
          <w:sz w:val="24"/>
          <w:szCs w:val="24"/>
        </w:rPr>
        <w:t xml:space="preserve">uba. Acta Chiropterologica </w:t>
      </w:r>
      <w:r w:rsidRPr="009F0123">
        <w:rPr>
          <w:rFonts w:eastAsia="Georgia" w:cs="Georgia"/>
          <w:color w:val="000000"/>
          <w:sz w:val="24"/>
          <w:szCs w:val="24"/>
        </w:rPr>
        <w:t>9</w:t>
      </w:r>
      <w:r w:rsidRPr="009F0123">
        <w:rPr>
          <w:color w:val="000000"/>
          <w:sz w:val="24"/>
          <w:szCs w:val="24"/>
        </w:rPr>
        <w:t>: 203–</w:t>
      </w:r>
      <w:r w:rsidR="009376AB" w:rsidRPr="009F0123">
        <w:rPr>
          <w:color w:val="000000"/>
          <w:sz w:val="24"/>
          <w:szCs w:val="24"/>
        </w:rPr>
        <w:t>2</w:t>
      </w:r>
      <w:r w:rsidRPr="009F0123">
        <w:rPr>
          <w:color w:val="000000"/>
          <w:sz w:val="24"/>
          <w:szCs w:val="24"/>
        </w:rPr>
        <w:t>18.</w:t>
      </w:r>
    </w:p>
    <w:p w14:paraId="000002D3" w14:textId="51F86368"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Mantilla-Meluk</w:t>
      </w:r>
      <w:r w:rsidR="009376AB" w:rsidRPr="009F0123">
        <w:rPr>
          <w:color w:val="000000"/>
          <w:sz w:val="24"/>
          <w:szCs w:val="24"/>
        </w:rPr>
        <w:t>,</w:t>
      </w:r>
      <w:r w:rsidRPr="009F0123">
        <w:rPr>
          <w:color w:val="000000"/>
          <w:sz w:val="24"/>
          <w:szCs w:val="24"/>
        </w:rPr>
        <w:t xml:space="preserve"> H. 2014. Defining species and species boundaries in </w:t>
      </w:r>
      <w:r w:rsidR="009376AB" w:rsidRPr="009F0123">
        <w:rPr>
          <w:i/>
          <w:iCs/>
          <w:color w:val="000000"/>
          <w:sz w:val="24"/>
          <w:szCs w:val="24"/>
        </w:rPr>
        <w:t>U</w:t>
      </w:r>
      <w:r w:rsidRPr="009F0123">
        <w:rPr>
          <w:i/>
          <w:iCs/>
          <w:color w:val="000000"/>
          <w:sz w:val="24"/>
          <w:szCs w:val="24"/>
        </w:rPr>
        <w:t>roderma</w:t>
      </w:r>
      <w:r w:rsidRPr="009F0123">
        <w:rPr>
          <w:color w:val="000000"/>
          <w:sz w:val="24"/>
          <w:szCs w:val="24"/>
        </w:rPr>
        <w:t xml:space="preserve"> (</w:t>
      </w:r>
      <w:r w:rsidR="009376AB" w:rsidRPr="009F0123">
        <w:rPr>
          <w:color w:val="000000"/>
          <w:sz w:val="24"/>
          <w:szCs w:val="24"/>
        </w:rPr>
        <w:t>C</w:t>
      </w:r>
      <w:r w:rsidRPr="009F0123">
        <w:rPr>
          <w:color w:val="000000"/>
          <w:sz w:val="24"/>
          <w:szCs w:val="24"/>
        </w:rPr>
        <w:t>hiroptera: Phyllostomidae) with a description of a new species. Museum of Texas Tech University.</w:t>
      </w:r>
    </w:p>
    <w:p w14:paraId="000002D4" w14:textId="0F9262D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Mantilla-Meluk</w:t>
      </w:r>
      <w:r w:rsidR="009376AB" w:rsidRPr="009F0123">
        <w:rPr>
          <w:color w:val="000000"/>
          <w:sz w:val="24"/>
          <w:szCs w:val="24"/>
        </w:rPr>
        <w:t>,</w:t>
      </w:r>
      <w:r w:rsidRPr="009F0123">
        <w:rPr>
          <w:color w:val="000000"/>
          <w:sz w:val="24"/>
          <w:szCs w:val="24"/>
        </w:rPr>
        <w:t xml:space="preserve"> H</w:t>
      </w:r>
      <w:r w:rsidR="009376AB" w:rsidRPr="009F0123">
        <w:rPr>
          <w:color w:val="000000"/>
          <w:sz w:val="24"/>
          <w:szCs w:val="24"/>
        </w:rPr>
        <w:t>.</w:t>
      </w:r>
      <w:r w:rsidRPr="009F0123">
        <w:rPr>
          <w:color w:val="000000"/>
          <w:sz w:val="24"/>
          <w:szCs w:val="24"/>
        </w:rPr>
        <w:t xml:space="preserve">, </w:t>
      </w:r>
      <w:r w:rsidR="009376AB" w:rsidRPr="009F0123">
        <w:rPr>
          <w:color w:val="000000"/>
          <w:sz w:val="24"/>
          <w:szCs w:val="24"/>
        </w:rPr>
        <w:t xml:space="preserve">A. M. </w:t>
      </w:r>
      <w:r w:rsidRPr="009F0123">
        <w:rPr>
          <w:color w:val="000000"/>
          <w:sz w:val="24"/>
          <w:szCs w:val="24"/>
        </w:rPr>
        <w:t>Jiménez-Orteg</w:t>
      </w:r>
      <w:r w:rsidR="009376AB" w:rsidRPr="009F0123">
        <w:rPr>
          <w:color w:val="000000"/>
          <w:sz w:val="24"/>
          <w:szCs w:val="24"/>
        </w:rPr>
        <w:t>a</w:t>
      </w:r>
      <w:r w:rsidRPr="009F0123">
        <w:rPr>
          <w:color w:val="000000"/>
          <w:sz w:val="24"/>
          <w:szCs w:val="24"/>
        </w:rPr>
        <w:t xml:space="preserve"> and </w:t>
      </w:r>
      <w:r w:rsidR="009376AB" w:rsidRPr="009F0123">
        <w:rPr>
          <w:color w:val="000000"/>
          <w:sz w:val="24"/>
          <w:szCs w:val="24"/>
        </w:rPr>
        <w:t xml:space="preserve">R. J. </w:t>
      </w:r>
      <w:r w:rsidRPr="009F0123">
        <w:rPr>
          <w:color w:val="000000"/>
          <w:sz w:val="24"/>
          <w:szCs w:val="24"/>
        </w:rPr>
        <w:t>Bake</w:t>
      </w:r>
      <w:r w:rsidR="009376AB" w:rsidRPr="009F0123">
        <w:rPr>
          <w:color w:val="000000"/>
          <w:sz w:val="24"/>
          <w:szCs w:val="24"/>
        </w:rPr>
        <w:t>r</w:t>
      </w:r>
      <w:r w:rsidRPr="009F0123">
        <w:rPr>
          <w:color w:val="000000"/>
          <w:sz w:val="24"/>
          <w:szCs w:val="24"/>
        </w:rPr>
        <w:t xml:space="preserve">. 2009. Phyllostomid bats of </w:t>
      </w:r>
      <w:r w:rsidR="009376AB" w:rsidRPr="009F0123">
        <w:rPr>
          <w:color w:val="000000"/>
          <w:sz w:val="24"/>
          <w:szCs w:val="24"/>
        </w:rPr>
        <w:t>Colombia</w:t>
      </w:r>
      <w:r w:rsidRPr="009F0123">
        <w:rPr>
          <w:color w:val="000000"/>
          <w:sz w:val="24"/>
          <w:szCs w:val="24"/>
        </w:rPr>
        <w:t>: Annotated checklist, distribution, and biogeography. Museum of Texas Tech University.</w:t>
      </w:r>
    </w:p>
    <w:p w14:paraId="000002D5" w14:textId="4F63CBB6" w:rsidR="00A2515D" w:rsidRPr="00D85772" w:rsidRDefault="002F0901" w:rsidP="00D53187">
      <w:pPr>
        <w:pBdr>
          <w:top w:val="nil"/>
          <w:left w:val="nil"/>
          <w:bottom w:val="nil"/>
          <w:right w:val="nil"/>
          <w:between w:val="nil"/>
        </w:pBdr>
        <w:spacing w:line="266" w:lineRule="auto"/>
        <w:ind w:left="284" w:right="-41" w:hanging="284"/>
        <w:jc w:val="both"/>
        <w:rPr>
          <w:color w:val="000000"/>
          <w:sz w:val="24"/>
          <w:szCs w:val="24"/>
          <w:lang w:val="pt-BR"/>
          <w:rPrChange w:id="1006" w:author="Guillermo Florez" w:date="2021-10-14T10:05:00Z">
            <w:rPr>
              <w:color w:val="000000"/>
              <w:sz w:val="24"/>
              <w:szCs w:val="24"/>
            </w:rPr>
          </w:rPrChange>
        </w:rPr>
      </w:pPr>
      <w:r w:rsidRPr="009F0123">
        <w:rPr>
          <w:color w:val="000000"/>
          <w:sz w:val="24"/>
          <w:szCs w:val="24"/>
        </w:rPr>
        <w:t>Mantovani</w:t>
      </w:r>
      <w:r w:rsidR="009376AB" w:rsidRPr="009F0123">
        <w:rPr>
          <w:color w:val="000000"/>
          <w:sz w:val="24"/>
          <w:szCs w:val="24"/>
        </w:rPr>
        <w:t>,</w:t>
      </w:r>
      <w:r w:rsidRPr="009F0123">
        <w:rPr>
          <w:color w:val="000000"/>
          <w:sz w:val="24"/>
          <w:szCs w:val="24"/>
        </w:rPr>
        <w:t xml:space="preserve"> M</w:t>
      </w:r>
      <w:r w:rsidR="009376AB" w:rsidRPr="009F0123">
        <w:rPr>
          <w:color w:val="000000"/>
          <w:sz w:val="24"/>
          <w:szCs w:val="24"/>
        </w:rPr>
        <w:t>.</w:t>
      </w:r>
      <w:r w:rsidRPr="009F0123">
        <w:rPr>
          <w:color w:val="000000"/>
          <w:sz w:val="24"/>
          <w:szCs w:val="24"/>
        </w:rPr>
        <w:t xml:space="preserve">, </w:t>
      </w:r>
      <w:r w:rsidR="009376AB" w:rsidRPr="009F0123">
        <w:rPr>
          <w:color w:val="000000"/>
          <w:sz w:val="24"/>
          <w:szCs w:val="24"/>
        </w:rPr>
        <w:t xml:space="preserve">A. R. </w:t>
      </w:r>
      <w:r w:rsidRPr="009F0123">
        <w:rPr>
          <w:color w:val="000000"/>
          <w:sz w:val="24"/>
          <w:szCs w:val="24"/>
        </w:rPr>
        <w:t>Ruschel</w:t>
      </w:r>
      <w:r w:rsidR="009376AB" w:rsidRPr="009F0123">
        <w:rPr>
          <w:color w:val="000000"/>
          <w:sz w:val="24"/>
          <w:szCs w:val="24"/>
        </w:rPr>
        <w:t xml:space="preserve">, Â. </w:t>
      </w:r>
      <w:r w:rsidRPr="009F0123">
        <w:rPr>
          <w:color w:val="000000"/>
          <w:sz w:val="24"/>
          <w:szCs w:val="24"/>
        </w:rPr>
        <w:t>Puchalski</w:t>
      </w:r>
      <w:r w:rsidR="009376AB" w:rsidRPr="009F0123">
        <w:rPr>
          <w:color w:val="000000"/>
          <w:sz w:val="24"/>
          <w:szCs w:val="24"/>
        </w:rPr>
        <w:t>, J. Z. da Silva, M. S. dos Reis and R. O. Nodar</w:t>
      </w:r>
      <w:r w:rsidRPr="009F0123">
        <w:rPr>
          <w:color w:val="000000"/>
          <w:sz w:val="24"/>
          <w:szCs w:val="24"/>
        </w:rPr>
        <w:t xml:space="preserve">. </w:t>
      </w:r>
      <w:r w:rsidRPr="00D85772">
        <w:rPr>
          <w:color w:val="000000"/>
          <w:sz w:val="24"/>
          <w:szCs w:val="24"/>
          <w:lang w:val="pt-BR"/>
          <w:rPrChange w:id="1007" w:author="Guillermo Florez" w:date="2021-10-14T10:05:00Z">
            <w:rPr>
              <w:color w:val="000000"/>
              <w:sz w:val="24"/>
              <w:szCs w:val="24"/>
            </w:rPr>
          </w:rPrChange>
        </w:rPr>
        <w:t xml:space="preserve">2005. </w:t>
      </w:r>
      <w:r w:rsidR="00D53187" w:rsidRPr="00D85772">
        <w:rPr>
          <w:color w:val="000000"/>
          <w:sz w:val="24"/>
          <w:szCs w:val="24"/>
          <w:lang w:val="pt-BR"/>
          <w:rPrChange w:id="1008" w:author="Guillermo Florez" w:date="2021-10-14T10:05:00Z">
            <w:rPr>
              <w:color w:val="000000"/>
              <w:sz w:val="24"/>
              <w:szCs w:val="24"/>
            </w:rPr>
          </w:rPrChange>
        </w:rPr>
        <w:t xml:space="preserve">Diversidade de espécies e estrutura sucessional de uma formação secundária da </w:t>
      </w:r>
      <w:r w:rsidR="00D53187" w:rsidRPr="00D85772">
        <w:rPr>
          <w:color w:val="000000"/>
          <w:sz w:val="24"/>
          <w:szCs w:val="24"/>
          <w:lang w:val="pt-BR"/>
          <w:rPrChange w:id="1009" w:author="Guillermo Florez" w:date="2021-10-14T10:05:00Z">
            <w:rPr>
              <w:color w:val="000000"/>
              <w:sz w:val="24"/>
              <w:szCs w:val="24"/>
            </w:rPr>
          </w:rPrChange>
        </w:rPr>
        <w:lastRenderedPageBreak/>
        <w:t>floresta ombrófila densa</w:t>
      </w:r>
      <w:r w:rsidRPr="00D85772">
        <w:rPr>
          <w:color w:val="000000"/>
          <w:sz w:val="24"/>
          <w:szCs w:val="24"/>
          <w:lang w:val="pt-BR"/>
          <w:rPrChange w:id="1010" w:author="Guillermo Florez" w:date="2021-10-14T10:05:00Z">
            <w:rPr>
              <w:color w:val="000000"/>
              <w:sz w:val="24"/>
              <w:szCs w:val="24"/>
            </w:rPr>
          </w:rPrChange>
        </w:rPr>
        <w:t xml:space="preserve">. Scientia Forestalis </w:t>
      </w:r>
      <w:r w:rsidRPr="00D85772">
        <w:rPr>
          <w:rFonts w:eastAsia="Georgia" w:cs="Georgia"/>
          <w:color w:val="000000"/>
          <w:sz w:val="24"/>
          <w:szCs w:val="24"/>
          <w:lang w:val="pt-BR"/>
          <w:rPrChange w:id="1011" w:author="Guillermo Florez" w:date="2021-10-14T10:05:00Z">
            <w:rPr>
              <w:rFonts w:eastAsia="Georgia" w:cs="Georgia"/>
              <w:color w:val="000000"/>
              <w:sz w:val="24"/>
              <w:szCs w:val="24"/>
            </w:rPr>
          </w:rPrChange>
        </w:rPr>
        <w:t>67</w:t>
      </w:r>
      <w:r w:rsidRPr="00D85772">
        <w:rPr>
          <w:color w:val="000000"/>
          <w:sz w:val="24"/>
          <w:szCs w:val="24"/>
          <w:lang w:val="pt-BR"/>
          <w:rPrChange w:id="1012" w:author="Guillermo Florez" w:date="2021-10-14T10:05:00Z">
            <w:rPr>
              <w:color w:val="000000"/>
              <w:sz w:val="24"/>
              <w:szCs w:val="24"/>
            </w:rPr>
          </w:rPrChange>
        </w:rPr>
        <w:t>: 14–26.</w:t>
      </w:r>
    </w:p>
    <w:p w14:paraId="000002D6" w14:textId="4CA92597" w:rsidR="00A2515D" w:rsidRPr="00D85772" w:rsidRDefault="002F0901" w:rsidP="00D53187">
      <w:pPr>
        <w:pBdr>
          <w:top w:val="nil"/>
          <w:left w:val="nil"/>
          <w:bottom w:val="nil"/>
          <w:right w:val="nil"/>
          <w:between w:val="nil"/>
        </w:pBdr>
        <w:spacing w:line="266" w:lineRule="auto"/>
        <w:ind w:left="284" w:right="-41" w:hanging="284"/>
        <w:jc w:val="both"/>
        <w:rPr>
          <w:color w:val="000000"/>
          <w:sz w:val="24"/>
          <w:szCs w:val="24"/>
          <w:lang w:val="pt-BR"/>
          <w:rPrChange w:id="1013" w:author="Guillermo Florez" w:date="2021-10-14T10:05:00Z">
            <w:rPr>
              <w:color w:val="000000"/>
              <w:sz w:val="24"/>
              <w:szCs w:val="24"/>
            </w:rPr>
          </w:rPrChange>
        </w:rPr>
      </w:pPr>
      <w:r w:rsidRPr="00D85772">
        <w:rPr>
          <w:color w:val="000000"/>
          <w:sz w:val="24"/>
          <w:szCs w:val="24"/>
          <w:lang w:val="pt-BR"/>
          <w:rPrChange w:id="1014" w:author="Guillermo Florez" w:date="2021-10-14T10:05:00Z">
            <w:rPr>
              <w:color w:val="000000"/>
              <w:sz w:val="24"/>
              <w:szCs w:val="24"/>
            </w:rPr>
          </w:rPrChange>
        </w:rPr>
        <w:t>Marimon</w:t>
      </w:r>
      <w:r w:rsidR="00D53187" w:rsidRPr="00D85772">
        <w:rPr>
          <w:color w:val="000000"/>
          <w:sz w:val="24"/>
          <w:szCs w:val="24"/>
          <w:lang w:val="pt-BR"/>
          <w:rPrChange w:id="1015" w:author="Guillermo Florez" w:date="2021-10-14T10:05:00Z">
            <w:rPr>
              <w:color w:val="000000"/>
              <w:sz w:val="24"/>
              <w:szCs w:val="24"/>
            </w:rPr>
          </w:rPrChange>
        </w:rPr>
        <w:t>,</w:t>
      </w:r>
      <w:r w:rsidRPr="00D85772">
        <w:rPr>
          <w:color w:val="000000"/>
          <w:sz w:val="24"/>
          <w:szCs w:val="24"/>
          <w:lang w:val="pt-BR"/>
          <w:rPrChange w:id="1016" w:author="Guillermo Florez" w:date="2021-10-14T10:05:00Z">
            <w:rPr>
              <w:color w:val="000000"/>
              <w:sz w:val="24"/>
              <w:szCs w:val="24"/>
            </w:rPr>
          </w:rPrChange>
        </w:rPr>
        <w:t xml:space="preserve"> B</w:t>
      </w:r>
      <w:r w:rsidR="00D53187" w:rsidRPr="00D85772">
        <w:rPr>
          <w:color w:val="000000"/>
          <w:sz w:val="24"/>
          <w:szCs w:val="24"/>
          <w:lang w:val="pt-BR"/>
          <w:rPrChange w:id="1017" w:author="Guillermo Florez" w:date="2021-10-14T10:05:00Z">
            <w:rPr>
              <w:color w:val="000000"/>
              <w:sz w:val="24"/>
              <w:szCs w:val="24"/>
            </w:rPr>
          </w:rPrChange>
        </w:rPr>
        <w:t xml:space="preserve">. </w:t>
      </w:r>
      <w:r w:rsidRPr="00D85772">
        <w:rPr>
          <w:color w:val="000000"/>
          <w:sz w:val="24"/>
          <w:szCs w:val="24"/>
          <w:lang w:val="pt-BR"/>
          <w:rPrChange w:id="1018" w:author="Guillermo Florez" w:date="2021-10-14T10:05:00Z">
            <w:rPr>
              <w:color w:val="000000"/>
              <w:sz w:val="24"/>
              <w:szCs w:val="24"/>
            </w:rPr>
          </w:rPrChange>
        </w:rPr>
        <w:t>S</w:t>
      </w:r>
      <w:r w:rsidR="00D53187" w:rsidRPr="00D85772">
        <w:rPr>
          <w:color w:val="000000"/>
          <w:sz w:val="24"/>
          <w:szCs w:val="24"/>
          <w:lang w:val="pt-BR"/>
          <w:rPrChange w:id="1019" w:author="Guillermo Florez" w:date="2021-10-14T10:05:00Z">
            <w:rPr>
              <w:color w:val="000000"/>
              <w:sz w:val="24"/>
              <w:szCs w:val="24"/>
            </w:rPr>
          </w:rPrChange>
        </w:rPr>
        <w:t>.</w:t>
      </w:r>
      <w:r w:rsidRPr="00D85772">
        <w:rPr>
          <w:color w:val="000000"/>
          <w:sz w:val="24"/>
          <w:szCs w:val="24"/>
          <w:lang w:val="pt-BR"/>
          <w:rPrChange w:id="1020" w:author="Guillermo Florez" w:date="2021-10-14T10:05:00Z">
            <w:rPr>
              <w:color w:val="000000"/>
              <w:sz w:val="24"/>
              <w:szCs w:val="24"/>
            </w:rPr>
          </w:rPrChange>
        </w:rPr>
        <w:t xml:space="preserve">, </w:t>
      </w:r>
      <w:r w:rsidR="00D53187" w:rsidRPr="00D85772">
        <w:rPr>
          <w:color w:val="000000"/>
          <w:sz w:val="24"/>
          <w:szCs w:val="24"/>
          <w:lang w:val="pt-BR"/>
          <w:rPrChange w:id="1021" w:author="Guillermo Florez" w:date="2021-10-14T10:05:00Z">
            <w:rPr>
              <w:color w:val="000000"/>
              <w:sz w:val="24"/>
              <w:szCs w:val="24"/>
            </w:rPr>
          </w:rPrChange>
        </w:rPr>
        <w:t xml:space="preserve">J. M. </w:t>
      </w:r>
      <w:r w:rsidRPr="00D85772">
        <w:rPr>
          <w:color w:val="000000"/>
          <w:sz w:val="24"/>
          <w:szCs w:val="24"/>
          <w:lang w:val="pt-BR"/>
          <w:rPrChange w:id="1022" w:author="Guillermo Florez" w:date="2021-10-14T10:05:00Z">
            <w:rPr>
              <w:color w:val="000000"/>
              <w:sz w:val="24"/>
              <w:szCs w:val="24"/>
            </w:rPr>
          </w:rPrChange>
        </w:rPr>
        <w:t>Felfili</w:t>
      </w:r>
      <w:r w:rsidR="00D53187" w:rsidRPr="00D85772">
        <w:rPr>
          <w:color w:val="000000"/>
          <w:sz w:val="24"/>
          <w:szCs w:val="24"/>
          <w:lang w:val="pt-BR"/>
          <w:rPrChange w:id="1023" w:author="Guillermo Florez" w:date="2021-10-14T10:05:00Z">
            <w:rPr>
              <w:color w:val="000000"/>
              <w:sz w:val="24"/>
              <w:szCs w:val="24"/>
            </w:rPr>
          </w:rPrChange>
        </w:rPr>
        <w:t xml:space="preserve">, B. H. </w:t>
      </w:r>
      <w:r w:rsidRPr="00D85772">
        <w:rPr>
          <w:color w:val="000000"/>
          <w:sz w:val="24"/>
          <w:szCs w:val="24"/>
          <w:lang w:val="pt-BR"/>
          <w:rPrChange w:id="1024" w:author="Guillermo Florez" w:date="2021-10-14T10:05:00Z">
            <w:rPr>
              <w:color w:val="000000"/>
              <w:sz w:val="24"/>
              <w:szCs w:val="24"/>
            </w:rPr>
          </w:rPrChange>
        </w:rPr>
        <w:t>Marimon J</w:t>
      </w:r>
      <w:r w:rsidR="00D53187" w:rsidRPr="00D85772">
        <w:rPr>
          <w:color w:val="000000"/>
          <w:sz w:val="24"/>
          <w:szCs w:val="24"/>
          <w:lang w:val="pt-BR"/>
          <w:rPrChange w:id="1025" w:author="Guillermo Florez" w:date="2021-10-14T10:05:00Z">
            <w:rPr>
              <w:color w:val="000000"/>
              <w:sz w:val="24"/>
              <w:szCs w:val="24"/>
            </w:rPr>
          </w:rPrChange>
        </w:rPr>
        <w:t>r.</w:t>
      </w:r>
      <w:r w:rsidRPr="00D85772">
        <w:rPr>
          <w:color w:val="000000"/>
          <w:sz w:val="24"/>
          <w:szCs w:val="24"/>
          <w:lang w:val="pt-BR"/>
          <w:rPrChange w:id="1026" w:author="Guillermo Florez" w:date="2021-10-14T10:05:00Z">
            <w:rPr>
              <w:color w:val="000000"/>
              <w:sz w:val="24"/>
              <w:szCs w:val="24"/>
            </w:rPr>
          </w:rPrChange>
        </w:rPr>
        <w:t xml:space="preserve"> </w:t>
      </w:r>
      <w:r w:rsidR="00D53187" w:rsidRPr="00D85772">
        <w:rPr>
          <w:color w:val="000000"/>
          <w:sz w:val="24"/>
          <w:szCs w:val="24"/>
          <w:lang w:val="pt-BR"/>
          <w:rPrChange w:id="1027" w:author="Guillermo Florez" w:date="2021-10-14T10:05:00Z">
            <w:rPr>
              <w:color w:val="000000"/>
              <w:sz w:val="24"/>
              <w:szCs w:val="24"/>
            </w:rPr>
          </w:rPrChange>
        </w:rPr>
        <w:t>A. C. Franco and C. W. Fagg</w:t>
      </w:r>
      <w:r w:rsidRPr="00D85772">
        <w:rPr>
          <w:color w:val="000000"/>
          <w:sz w:val="24"/>
          <w:szCs w:val="24"/>
          <w:lang w:val="pt-BR"/>
          <w:rPrChange w:id="1028" w:author="Guillermo Florez" w:date="2021-10-14T10:05:00Z">
            <w:rPr>
              <w:color w:val="000000"/>
              <w:sz w:val="24"/>
              <w:szCs w:val="24"/>
            </w:rPr>
          </w:rPrChange>
        </w:rPr>
        <w:t xml:space="preserve">. 2008. Desenvolvimento inicial e partição de biomassa de </w:t>
      </w:r>
      <w:r w:rsidR="009376AB" w:rsidRPr="00D85772">
        <w:rPr>
          <w:i/>
          <w:iCs/>
          <w:color w:val="000000"/>
          <w:sz w:val="24"/>
          <w:szCs w:val="24"/>
          <w:lang w:val="pt-BR"/>
          <w:rPrChange w:id="1029" w:author="Guillermo Florez" w:date="2021-10-14T10:05:00Z">
            <w:rPr>
              <w:i/>
              <w:iCs/>
              <w:color w:val="000000"/>
              <w:sz w:val="24"/>
              <w:szCs w:val="24"/>
            </w:rPr>
          </w:rPrChange>
        </w:rPr>
        <w:t>B</w:t>
      </w:r>
      <w:r w:rsidRPr="00D85772">
        <w:rPr>
          <w:i/>
          <w:iCs/>
          <w:color w:val="000000"/>
          <w:sz w:val="24"/>
          <w:szCs w:val="24"/>
          <w:lang w:val="pt-BR"/>
          <w:rPrChange w:id="1030" w:author="Guillermo Florez" w:date="2021-10-14T10:05:00Z">
            <w:rPr>
              <w:i/>
              <w:iCs/>
              <w:color w:val="000000"/>
              <w:sz w:val="24"/>
              <w:szCs w:val="24"/>
            </w:rPr>
          </w:rPrChange>
        </w:rPr>
        <w:t>rosimum rubescens</w:t>
      </w:r>
      <w:r w:rsidRPr="00D85772">
        <w:rPr>
          <w:color w:val="000000"/>
          <w:sz w:val="24"/>
          <w:szCs w:val="24"/>
          <w:lang w:val="pt-BR"/>
          <w:rPrChange w:id="1031" w:author="Guillermo Florez" w:date="2021-10-14T10:05:00Z">
            <w:rPr>
              <w:color w:val="000000"/>
              <w:sz w:val="24"/>
              <w:szCs w:val="24"/>
            </w:rPr>
          </w:rPrChange>
        </w:rPr>
        <w:t xml:space="preserve"> </w:t>
      </w:r>
      <w:r w:rsidR="009376AB" w:rsidRPr="00D85772">
        <w:rPr>
          <w:color w:val="000000"/>
          <w:sz w:val="24"/>
          <w:szCs w:val="24"/>
          <w:lang w:val="pt-BR"/>
          <w:rPrChange w:id="1032" w:author="Guillermo Florez" w:date="2021-10-14T10:05:00Z">
            <w:rPr>
              <w:color w:val="000000"/>
              <w:sz w:val="24"/>
              <w:szCs w:val="24"/>
            </w:rPr>
          </w:rPrChange>
        </w:rPr>
        <w:t>T</w:t>
      </w:r>
      <w:r w:rsidRPr="00D85772">
        <w:rPr>
          <w:color w:val="000000"/>
          <w:sz w:val="24"/>
          <w:szCs w:val="24"/>
          <w:lang w:val="pt-BR"/>
          <w:rPrChange w:id="1033" w:author="Guillermo Florez" w:date="2021-10-14T10:05:00Z">
            <w:rPr>
              <w:color w:val="000000"/>
              <w:sz w:val="24"/>
              <w:szCs w:val="24"/>
            </w:rPr>
          </w:rPrChange>
        </w:rPr>
        <w:t>aub.</w:t>
      </w:r>
      <w:r w:rsidR="009376AB" w:rsidRPr="00D85772">
        <w:rPr>
          <w:color w:val="000000"/>
          <w:sz w:val="24"/>
          <w:szCs w:val="24"/>
          <w:lang w:val="pt-BR"/>
          <w:rPrChange w:id="1034" w:author="Guillermo Florez" w:date="2021-10-14T10:05:00Z">
            <w:rPr>
              <w:color w:val="000000"/>
              <w:sz w:val="24"/>
              <w:szCs w:val="24"/>
            </w:rPr>
          </w:rPrChange>
        </w:rPr>
        <w:t xml:space="preserve"> </w:t>
      </w:r>
      <w:r w:rsidRPr="00D85772">
        <w:rPr>
          <w:color w:val="000000"/>
          <w:sz w:val="24"/>
          <w:szCs w:val="24"/>
          <w:lang w:val="pt-BR"/>
          <w:rPrChange w:id="1035" w:author="Guillermo Florez" w:date="2021-10-14T10:05:00Z">
            <w:rPr>
              <w:color w:val="000000"/>
              <w:sz w:val="24"/>
              <w:szCs w:val="24"/>
            </w:rPr>
          </w:rPrChange>
        </w:rPr>
        <w:t xml:space="preserve">(Moraceae) sob diferentes </w:t>
      </w:r>
      <w:r w:rsidR="009376AB" w:rsidRPr="00D85772">
        <w:rPr>
          <w:color w:val="000000"/>
          <w:sz w:val="24"/>
          <w:szCs w:val="24"/>
          <w:lang w:val="pt-BR"/>
          <w:rPrChange w:id="1036" w:author="Guillermo Florez" w:date="2021-10-14T10:05:00Z">
            <w:rPr>
              <w:color w:val="000000"/>
              <w:sz w:val="24"/>
              <w:szCs w:val="24"/>
            </w:rPr>
          </w:rPrChange>
        </w:rPr>
        <w:t>níveis</w:t>
      </w:r>
      <w:r w:rsidRPr="00D85772">
        <w:rPr>
          <w:color w:val="000000"/>
          <w:sz w:val="24"/>
          <w:szCs w:val="24"/>
          <w:lang w:val="pt-BR"/>
          <w:rPrChange w:id="1037" w:author="Guillermo Florez" w:date="2021-10-14T10:05:00Z">
            <w:rPr>
              <w:color w:val="000000"/>
              <w:sz w:val="24"/>
              <w:szCs w:val="24"/>
            </w:rPr>
          </w:rPrChange>
        </w:rPr>
        <w:t xml:space="preserve"> de sombreamento. Acta Botanica Brasilica </w:t>
      </w:r>
      <w:r w:rsidRPr="00D85772">
        <w:rPr>
          <w:rFonts w:eastAsia="Georgia" w:cs="Georgia"/>
          <w:color w:val="000000"/>
          <w:sz w:val="24"/>
          <w:szCs w:val="24"/>
          <w:lang w:val="pt-BR"/>
          <w:rPrChange w:id="1038" w:author="Guillermo Florez" w:date="2021-10-14T10:05:00Z">
            <w:rPr>
              <w:rFonts w:eastAsia="Georgia" w:cs="Georgia"/>
              <w:color w:val="000000"/>
              <w:sz w:val="24"/>
              <w:szCs w:val="24"/>
            </w:rPr>
          </w:rPrChange>
        </w:rPr>
        <w:t>22</w:t>
      </w:r>
      <w:r w:rsidRPr="00D85772">
        <w:rPr>
          <w:color w:val="000000"/>
          <w:sz w:val="24"/>
          <w:szCs w:val="24"/>
          <w:lang w:val="pt-BR"/>
          <w:rPrChange w:id="1039" w:author="Guillermo Florez" w:date="2021-10-14T10:05:00Z">
            <w:rPr>
              <w:color w:val="000000"/>
              <w:sz w:val="24"/>
              <w:szCs w:val="24"/>
            </w:rPr>
          </w:rPrChange>
        </w:rPr>
        <w:t>: 941–</w:t>
      </w:r>
      <w:r w:rsidR="009376AB" w:rsidRPr="00D85772">
        <w:rPr>
          <w:color w:val="000000"/>
          <w:sz w:val="24"/>
          <w:szCs w:val="24"/>
          <w:lang w:val="pt-BR"/>
          <w:rPrChange w:id="1040" w:author="Guillermo Florez" w:date="2021-10-14T10:05:00Z">
            <w:rPr>
              <w:color w:val="000000"/>
              <w:sz w:val="24"/>
              <w:szCs w:val="24"/>
            </w:rPr>
          </w:rPrChange>
        </w:rPr>
        <w:t>9</w:t>
      </w:r>
      <w:r w:rsidRPr="00D85772">
        <w:rPr>
          <w:color w:val="000000"/>
          <w:sz w:val="24"/>
          <w:szCs w:val="24"/>
          <w:lang w:val="pt-BR"/>
          <w:rPrChange w:id="1041" w:author="Guillermo Florez" w:date="2021-10-14T10:05:00Z">
            <w:rPr>
              <w:color w:val="000000"/>
              <w:sz w:val="24"/>
              <w:szCs w:val="24"/>
            </w:rPr>
          </w:rPrChange>
        </w:rPr>
        <w:t>53.</w:t>
      </w:r>
    </w:p>
    <w:p w14:paraId="000002D7" w14:textId="2D52CBB1"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042" w:author="Guillermo Florez" w:date="2021-10-14T10:05:00Z">
            <w:rPr>
              <w:color w:val="000000"/>
              <w:sz w:val="24"/>
              <w:szCs w:val="24"/>
            </w:rPr>
          </w:rPrChange>
        </w:rPr>
      </w:pPr>
      <w:r w:rsidRPr="00D85772">
        <w:rPr>
          <w:color w:val="000000"/>
          <w:sz w:val="24"/>
          <w:szCs w:val="24"/>
          <w:lang w:val="pt-BR"/>
          <w:rPrChange w:id="1043" w:author="Guillermo Florez" w:date="2021-10-14T10:05:00Z">
            <w:rPr>
              <w:color w:val="000000"/>
              <w:sz w:val="24"/>
              <w:szCs w:val="24"/>
            </w:rPr>
          </w:rPrChange>
        </w:rPr>
        <w:t>Marinho-Filho</w:t>
      </w:r>
      <w:r w:rsidR="00D53187" w:rsidRPr="00D85772">
        <w:rPr>
          <w:color w:val="000000"/>
          <w:sz w:val="24"/>
          <w:szCs w:val="24"/>
          <w:lang w:val="pt-BR"/>
          <w:rPrChange w:id="1044" w:author="Guillermo Florez" w:date="2021-10-14T10:05:00Z">
            <w:rPr>
              <w:color w:val="000000"/>
              <w:sz w:val="24"/>
              <w:szCs w:val="24"/>
            </w:rPr>
          </w:rPrChange>
        </w:rPr>
        <w:t>,</w:t>
      </w:r>
      <w:r w:rsidRPr="00D85772">
        <w:rPr>
          <w:color w:val="000000"/>
          <w:sz w:val="24"/>
          <w:szCs w:val="24"/>
          <w:lang w:val="pt-BR"/>
          <w:rPrChange w:id="1045" w:author="Guillermo Florez" w:date="2021-10-14T10:05:00Z">
            <w:rPr>
              <w:color w:val="000000"/>
              <w:sz w:val="24"/>
              <w:szCs w:val="24"/>
            </w:rPr>
          </w:rPrChange>
        </w:rPr>
        <w:t xml:space="preserve"> J</w:t>
      </w:r>
      <w:r w:rsidR="00D53187" w:rsidRPr="00D85772">
        <w:rPr>
          <w:color w:val="000000"/>
          <w:sz w:val="24"/>
          <w:szCs w:val="24"/>
          <w:lang w:val="pt-BR"/>
          <w:rPrChange w:id="1046" w:author="Guillermo Florez" w:date="2021-10-14T10:05:00Z">
            <w:rPr>
              <w:color w:val="000000"/>
              <w:sz w:val="24"/>
              <w:szCs w:val="24"/>
            </w:rPr>
          </w:rPrChange>
        </w:rPr>
        <w:t xml:space="preserve">. </w:t>
      </w:r>
      <w:r w:rsidRPr="00D85772">
        <w:rPr>
          <w:color w:val="000000"/>
          <w:sz w:val="24"/>
          <w:szCs w:val="24"/>
          <w:lang w:val="pt-BR"/>
          <w:rPrChange w:id="1047" w:author="Guillermo Florez" w:date="2021-10-14T10:05:00Z">
            <w:rPr>
              <w:color w:val="000000"/>
              <w:sz w:val="24"/>
              <w:szCs w:val="24"/>
            </w:rPr>
          </w:rPrChange>
        </w:rPr>
        <w:t xml:space="preserve">S. 1991. </w:t>
      </w:r>
      <w:r w:rsidRPr="009F0123">
        <w:rPr>
          <w:color w:val="000000"/>
          <w:sz w:val="24"/>
          <w:szCs w:val="24"/>
        </w:rPr>
        <w:t xml:space="preserve">The coexistence of two frugivorous bat species and the phenology of their food plants in </w:t>
      </w:r>
      <w:r w:rsidR="00D53187" w:rsidRPr="009F0123">
        <w:rPr>
          <w:color w:val="000000"/>
          <w:sz w:val="24"/>
          <w:szCs w:val="24"/>
        </w:rPr>
        <w:t>B</w:t>
      </w:r>
      <w:r w:rsidRPr="009F0123">
        <w:rPr>
          <w:color w:val="000000"/>
          <w:sz w:val="24"/>
          <w:szCs w:val="24"/>
        </w:rPr>
        <w:t xml:space="preserve">razil. </w:t>
      </w:r>
      <w:r w:rsidRPr="00D85772">
        <w:rPr>
          <w:color w:val="000000"/>
          <w:sz w:val="24"/>
          <w:szCs w:val="24"/>
          <w:lang w:val="pt-BR"/>
          <w:rPrChange w:id="1048" w:author="Guillermo Florez" w:date="2021-10-14T10:05:00Z">
            <w:rPr>
              <w:color w:val="000000"/>
              <w:sz w:val="24"/>
              <w:szCs w:val="24"/>
            </w:rPr>
          </w:rPrChange>
        </w:rPr>
        <w:t xml:space="preserve">Journal of Tropical Ecology </w:t>
      </w:r>
      <w:r w:rsidRPr="00D85772">
        <w:rPr>
          <w:rFonts w:eastAsia="Georgia" w:cs="Georgia"/>
          <w:color w:val="000000"/>
          <w:sz w:val="24"/>
          <w:szCs w:val="24"/>
          <w:lang w:val="pt-BR"/>
          <w:rPrChange w:id="1049" w:author="Guillermo Florez" w:date="2021-10-14T10:05:00Z">
            <w:rPr>
              <w:rFonts w:eastAsia="Georgia" w:cs="Georgia"/>
              <w:color w:val="000000"/>
              <w:sz w:val="24"/>
              <w:szCs w:val="24"/>
            </w:rPr>
          </w:rPrChange>
        </w:rPr>
        <w:t>7</w:t>
      </w:r>
      <w:r w:rsidRPr="00D85772">
        <w:rPr>
          <w:color w:val="000000"/>
          <w:sz w:val="24"/>
          <w:szCs w:val="24"/>
          <w:lang w:val="pt-BR"/>
          <w:rPrChange w:id="1050" w:author="Guillermo Florez" w:date="2021-10-14T10:05:00Z">
            <w:rPr>
              <w:color w:val="000000"/>
              <w:sz w:val="24"/>
              <w:szCs w:val="24"/>
            </w:rPr>
          </w:rPrChange>
        </w:rPr>
        <w:t>: 59–67.</w:t>
      </w:r>
    </w:p>
    <w:p w14:paraId="000002D8" w14:textId="5AE16149"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051" w:author="Guillermo Florez" w:date="2021-10-14T10:05:00Z">
            <w:rPr>
              <w:color w:val="000000"/>
              <w:sz w:val="24"/>
              <w:szCs w:val="24"/>
            </w:rPr>
          </w:rPrChange>
        </w:rPr>
      </w:pPr>
      <w:r w:rsidRPr="00D85772">
        <w:rPr>
          <w:color w:val="000000"/>
          <w:sz w:val="24"/>
          <w:szCs w:val="24"/>
          <w:lang w:val="pt-BR"/>
          <w:rPrChange w:id="1052" w:author="Guillermo Florez" w:date="2021-10-14T10:05:00Z">
            <w:rPr>
              <w:color w:val="000000"/>
              <w:sz w:val="24"/>
              <w:szCs w:val="24"/>
            </w:rPr>
          </w:rPrChange>
        </w:rPr>
        <w:t>Marinho-Filho</w:t>
      </w:r>
      <w:r w:rsidR="00D53187" w:rsidRPr="00D85772">
        <w:rPr>
          <w:color w:val="000000"/>
          <w:sz w:val="24"/>
          <w:szCs w:val="24"/>
          <w:lang w:val="pt-BR"/>
          <w:rPrChange w:id="1053" w:author="Guillermo Florez" w:date="2021-10-14T10:05:00Z">
            <w:rPr>
              <w:color w:val="000000"/>
              <w:sz w:val="24"/>
              <w:szCs w:val="24"/>
            </w:rPr>
          </w:rPrChange>
        </w:rPr>
        <w:t xml:space="preserve">, </w:t>
      </w:r>
      <w:r w:rsidRPr="00D85772">
        <w:rPr>
          <w:color w:val="000000"/>
          <w:sz w:val="24"/>
          <w:szCs w:val="24"/>
          <w:lang w:val="pt-BR"/>
          <w:rPrChange w:id="1054" w:author="Guillermo Florez" w:date="2021-10-14T10:05:00Z">
            <w:rPr>
              <w:color w:val="000000"/>
              <w:sz w:val="24"/>
              <w:szCs w:val="24"/>
            </w:rPr>
          </w:rPrChange>
        </w:rPr>
        <w:t>J</w:t>
      </w:r>
      <w:r w:rsidR="00D53187" w:rsidRPr="00D85772">
        <w:rPr>
          <w:color w:val="000000"/>
          <w:sz w:val="24"/>
          <w:szCs w:val="24"/>
          <w:lang w:val="pt-BR"/>
          <w:rPrChange w:id="1055" w:author="Guillermo Florez" w:date="2021-10-14T10:05:00Z">
            <w:rPr>
              <w:color w:val="000000"/>
              <w:sz w:val="24"/>
              <w:szCs w:val="24"/>
            </w:rPr>
          </w:rPrChange>
        </w:rPr>
        <w:t>.</w:t>
      </w:r>
      <w:r w:rsidRPr="00D85772">
        <w:rPr>
          <w:color w:val="000000"/>
          <w:sz w:val="24"/>
          <w:szCs w:val="24"/>
          <w:lang w:val="pt-BR"/>
          <w:rPrChange w:id="1056" w:author="Guillermo Florez" w:date="2021-10-14T10:05:00Z">
            <w:rPr>
              <w:color w:val="000000"/>
              <w:sz w:val="24"/>
              <w:szCs w:val="24"/>
            </w:rPr>
          </w:rPrChange>
        </w:rPr>
        <w:t xml:space="preserve"> and </w:t>
      </w:r>
      <w:r w:rsidR="00D53187" w:rsidRPr="00D85772">
        <w:rPr>
          <w:color w:val="000000"/>
          <w:sz w:val="24"/>
          <w:szCs w:val="24"/>
          <w:lang w:val="pt-BR"/>
          <w:rPrChange w:id="1057" w:author="Guillermo Florez" w:date="2021-10-14T10:05:00Z">
            <w:rPr>
              <w:color w:val="000000"/>
              <w:sz w:val="24"/>
              <w:szCs w:val="24"/>
            </w:rPr>
          </w:rPrChange>
        </w:rPr>
        <w:t xml:space="preserve">J. </w:t>
      </w:r>
      <w:r w:rsidRPr="00D85772">
        <w:rPr>
          <w:color w:val="000000"/>
          <w:sz w:val="24"/>
          <w:szCs w:val="24"/>
          <w:lang w:val="pt-BR"/>
          <w:rPrChange w:id="1058" w:author="Guillermo Florez" w:date="2021-10-14T10:05:00Z">
            <w:rPr>
              <w:color w:val="000000"/>
              <w:sz w:val="24"/>
              <w:szCs w:val="24"/>
            </w:rPr>
          </w:rPrChange>
        </w:rPr>
        <w:t xml:space="preserve">Vasconcellos-Neto. 1994. Dispersão de sementes de </w:t>
      </w:r>
      <w:r w:rsidR="00D53187" w:rsidRPr="00D85772">
        <w:rPr>
          <w:i/>
          <w:iCs/>
          <w:color w:val="000000"/>
          <w:sz w:val="24"/>
          <w:szCs w:val="24"/>
          <w:lang w:val="pt-BR"/>
          <w:rPrChange w:id="1059" w:author="Guillermo Florez" w:date="2021-10-14T10:05:00Z">
            <w:rPr>
              <w:i/>
              <w:iCs/>
              <w:color w:val="000000"/>
              <w:sz w:val="24"/>
              <w:szCs w:val="24"/>
            </w:rPr>
          </w:rPrChange>
        </w:rPr>
        <w:t>V</w:t>
      </w:r>
      <w:r w:rsidRPr="00D85772">
        <w:rPr>
          <w:i/>
          <w:iCs/>
          <w:color w:val="000000"/>
          <w:sz w:val="24"/>
          <w:szCs w:val="24"/>
          <w:lang w:val="pt-BR"/>
          <w:rPrChange w:id="1060" w:author="Guillermo Florez" w:date="2021-10-14T10:05:00Z">
            <w:rPr>
              <w:i/>
              <w:iCs/>
              <w:color w:val="000000"/>
              <w:sz w:val="24"/>
              <w:szCs w:val="24"/>
            </w:rPr>
          </w:rPrChange>
        </w:rPr>
        <w:t xml:space="preserve">ismia cayennensis </w:t>
      </w:r>
      <w:r w:rsidRPr="00D85772">
        <w:rPr>
          <w:color w:val="000000"/>
          <w:sz w:val="24"/>
          <w:szCs w:val="24"/>
          <w:lang w:val="pt-BR"/>
          <w:rPrChange w:id="1061" w:author="Guillermo Florez" w:date="2021-10-14T10:05:00Z">
            <w:rPr>
              <w:color w:val="000000"/>
              <w:sz w:val="24"/>
              <w:szCs w:val="24"/>
            </w:rPr>
          </w:rPrChange>
        </w:rPr>
        <w:t>(</w:t>
      </w:r>
      <w:r w:rsidR="00D53187" w:rsidRPr="00D85772">
        <w:rPr>
          <w:color w:val="000000"/>
          <w:sz w:val="24"/>
          <w:szCs w:val="24"/>
          <w:lang w:val="pt-BR"/>
          <w:rPrChange w:id="1062" w:author="Guillermo Florez" w:date="2021-10-14T10:05:00Z">
            <w:rPr>
              <w:color w:val="000000"/>
              <w:sz w:val="24"/>
              <w:szCs w:val="24"/>
            </w:rPr>
          </w:rPrChange>
        </w:rPr>
        <w:t>J</w:t>
      </w:r>
      <w:r w:rsidRPr="00D85772">
        <w:rPr>
          <w:color w:val="000000"/>
          <w:sz w:val="24"/>
          <w:szCs w:val="24"/>
          <w:lang w:val="pt-BR"/>
          <w:rPrChange w:id="1063" w:author="Guillermo Florez" w:date="2021-10-14T10:05:00Z">
            <w:rPr>
              <w:color w:val="000000"/>
              <w:sz w:val="24"/>
              <w:szCs w:val="24"/>
            </w:rPr>
          </w:rPrChange>
        </w:rPr>
        <w:t xml:space="preserve">acq.) </w:t>
      </w:r>
      <w:r w:rsidR="00D53187" w:rsidRPr="00D85772">
        <w:rPr>
          <w:color w:val="000000"/>
          <w:sz w:val="24"/>
          <w:szCs w:val="24"/>
          <w:lang w:val="pt-BR"/>
          <w:rPrChange w:id="1064" w:author="Guillermo Florez" w:date="2021-10-14T10:05:00Z">
            <w:rPr>
              <w:color w:val="000000"/>
              <w:sz w:val="24"/>
              <w:szCs w:val="24"/>
            </w:rPr>
          </w:rPrChange>
        </w:rPr>
        <w:t>P</w:t>
      </w:r>
      <w:r w:rsidRPr="00D85772">
        <w:rPr>
          <w:color w:val="000000"/>
          <w:sz w:val="24"/>
          <w:szCs w:val="24"/>
          <w:lang w:val="pt-BR"/>
          <w:rPrChange w:id="1065" w:author="Guillermo Florez" w:date="2021-10-14T10:05:00Z">
            <w:rPr>
              <w:color w:val="000000"/>
              <w:sz w:val="24"/>
              <w:szCs w:val="24"/>
            </w:rPr>
          </w:rPrChange>
        </w:rPr>
        <w:t>ers.</w:t>
      </w:r>
      <w:r w:rsidR="00D53187" w:rsidRPr="00D85772">
        <w:rPr>
          <w:color w:val="000000"/>
          <w:sz w:val="24"/>
          <w:szCs w:val="24"/>
          <w:lang w:val="pt-BR"/>
          <w:rPrChange w:id="1066" w:author="Guillermo Florez" w:date="2021-10-14T10:05:00Z">
            <w:rPr>
              <w:color w:val="000000"/>
              <w:sz w:val="24"/>
              <w:szCs w:val="24"/>
            </w:rPr>
          </w:rPrChange>
        </w:rPr>
        <w:t xml:space="preserve"> </w:t>
      </w:r>
      <w:r w:rsidRPr="00D85772">
        <w:rPr>
          <w:color w:val="000000"/>
          <w:sz w:val="24"/>
          <w:szCs w:val="24"/>
          <w:lang w:val="pt-BR"/>
          <w:rPrChange w:id="1067" w:author="Guillermo Florez" w:date="2021-10-14T10:05:00Z">
            <w:rPr>
              <w:color w:val="000000"/>
              <w:sz w:val="24"/>
              <w:szCs w:val="24"/>
            </w:rPr>
          </w:rPrChange>
        </w:rPr>
        <w:t xml:space="preserve">(Guttiferae) por morcegos na região de </w:t>
      </w:r>
      <w:r w:rsidR="00D53187" w:rsidRPr="00D85772">
        <w:rPr>
          <w:color w:val="000000"/>
          <w:sz w:val="24"/>
          <w:szCs w:val="24"/>
          <w:lang w:val="pt-BR"/>
          <w:rPrChange w:id="1068" w:author="Guillermo Florez" w:date="2021-10-14T10:05:00Z">
            <w:rPr>
              <w:color w:val="000000"/>
              <w:sz w:val="24"/>
              <w:szCs w:val="24"/>
            </w:rPr>
          </w:rPrChange>
        </w:rPr>
        <w:t>Manaus</w:t>
      </w:r>
      <w:r w:rsidRPr="00D85772">
        <w:rPr>
          <w:color w:val="000000"/>
          <w:sz w:val="24"/>
          <w:szCs w:val="24"/>
          <w:lang w:val="pt-BR"/>
          <w:rPrChange w:id="1069" w:author="Guillermo Florez" w:date="2021-10-14T10:05:00Z">
            <w:rPr>
              <w:color w:val="000000"/>
              <w:sz w:val="24"/>
              <w:szCs w:val="24"/>
            </w:rPr>
          </w:rPrChange>
        </w:rPr>
        <w:t xml:space="preserve">, </w:t>
      </w:r>
      <w:r w:rsidR="00D53187" w:rsidRPr="00D85772">
        <w:rPr>
          <w:color w:val="000000"/>
          <w:sz w:val="24"/>
          <w:szCs w:val="24"/>
          <w:lang w:val="pt-BR"/>
          <w:rPrChange w:id="1070" w:author="Guillermo Florez" w:date="2021-10-14T10:05:00Z">
            <w:rPr>
              <w:color w:val="000000"/>
              <w:sz w:val="24"/>
              <w:szCs w:val="24"/>
            </w:rPr>
          </w:rPrChange>
        </w:rPr>
        <w:t>A</w:t>
      </w:r>
      <w:r w:rsidRPr="00D85772">
        <w:rPr>
          <w:color w:val="000000"/>
          <w:sz w:val="24"/>
          <w:szCs w:val="24"/>
          <w:lang w:val="pt-BR"/>
          <w:rPrChange w:id="1071" w:author="Guillermo Florez" w:date="2021-10-14T10:05:00Z">
            <w:rPr>
              <w:color w:val="000000"/>
              <w:sz w:val="24"/>
              <w:szCs w:val="24"/>
            </w:rPr>
          </w:rPrChange>
        </w:rPr>
        <w:t xml:space="preserve">mazonas. Acta Botanica Brasilica </w:t>
      </w:r>
      <w:r w:rsidRPr="00D85772">
        <w:rPr>
          <w:rFonts w:eastAsia="Georgia" w:cs="Georgia"/>
          <w:color w:val="000000"/>
          <w:sz w:val="24"/>
          <w:szCs w:val="24"/>
          <w:lang w:val="pt-BR"/>
          <w:rPrChange w:id="1072" w:author="Guillermo Florez" w:date="2021-10-14T10:05:00Z">
            <w:rPr>
              <w:rFonts w:eastAsia="Georgia" w:cs="Georgia"/>
              <w:color w:val="000000"/>
              <w:sz w:val="24"/>
              <w:szCs w:val="24"/>
            </w:rPr>
          </w:rPrChange>
        </w:rPr>
        <w:t>8</w:t>
      </w:r>
      <w:r w:rsidRPr="00D85772">
        <w:rPr>
          <w:color w:val="000000"/>
          <w:sz w:val="24"/>
          <w:szCs w:val="24"/>
          <w:lang w:val="pt-BR"/>
          <w:rPrChange w:id="1073" w:author="Guillermo Florez" w:date="2021-10-14T10:05:00Z">
            <w:rPr>
              <w:color w:val="000000"/>
              <w:sz w:val="24"/>
              <w:szCs w:val="24"/>
            </w:rPr>
          </w:rPrChange>
        </w:rPr>
        <w:t>: 87–96.</w:t>
      </w:r>
    </w:p>
    <w:p w14:paraId="000002D9" w14:textId="2C656004" w:rsidR="00A2515D" w:rsidRPr="009F0123" w:rsidRDefault="002F0901" w:rsidP="0004761C">
      <w:pPr>
        <w:spacing w:line="266" w:lineRule="auto"/>
        <w:ind w:left="284" w:right="-41" w:hanging="284"/>
        <w:jc w:val="both"/>
        <w:rPr>
          <w:sz w:val="24"/>
          <w:szCs w:val="24"/>
        </w:rPr>
      </w:pPr>
      <w:r w:rsidRPr="009F0123">
        <w:rPr>
          <w:sz w:val="24"/>
          <w:szCs w:val="24"/>
        </w:rPr>
        <w:t>Martino</w:t>
      </w:r>
      <w:r w:rsidR="006A0881" w:rsidRPr="009F0123">
        <w:rPr>
          <w:sz w:val="24"/>
          <w:szCs w:val="24"/>
        </w:rPr>
        <w:t>,</w:t>
      </w:r>
      <w:r w:rsidRPr="009F0123">
        <w:rPr>
          <w:sz w:val="24"/>
          <w:szCs w:val="24"/>
        </w:rPr>
        <w:t xml:space="preserve"> A</w:t>
      </w:r>
      <w:r w:rsidR="006A0881" w:rsidRPr="009F0123">
        <w:rPr>
          <w:sz w:val="24"/>
          <w:szCs w:val="24"/>
        </w:rPr>
        <w:t xml:space="preserve">. </w:t>
      </w:r>
      <w:r w:rsidRPr="009F0123">
        <w:rPr>
          <w:sz w:val="24"/>
          <w:szCs w:val="24"/>
        </w:rPr>
        <w:t>M</w:t>
      </w:r>
      <w:r w:rsidR="006A0881" w:rsidRPr="009F0123">
        <w:rPr>
          <w:sz w:val="24"/>
          <w:szCs w:val="24"/>
        </w:rPr>
        <w:t>.</w:t>
      </w:r>
      <w:r w:rsidRPr="009F0123">
        <w:rPr>
          <w:sz w:val="24"/>
          <w:szCs w:val="24"/>
        </w:rPr>
        <w:t>,</w:t>
      </w:r>
      <w:r w:rsidR="006A0881" w:rsidRPr="009F0123">
        <w:rPr>
          <w:sz w:val="24"/>
          <w:szCs w:val="24"/>
        </w:rPr>
        <w:t xml:space="preserve"> J. O.</w:t>
      </w:r>
      <w:r w:rsidRPr="009F0123">
        <w:rPr>
          <w:sz w:val="24"/>
          <w:szCs w:val="24"/>
        </w:rPr>
        <w:t xml:space="preserve"> Aranguren and </w:t>
      </w:r>
      <w:r w:rsidR="006A0881" w:rsidRPr="009F0123">
        <w:rPr>
          <w:sz w:val="24"/>
          <w:szCs w:val="24"/>
        </w:rPr>
        <w:t xml:space="preserve">A. </w:t>
      </w:r>
      <w:r w:rsidRPr="009F0123">
        <w:rPr>
          <w:sz w:val="24"/>
          <w:szCs w:val="24"/>
        </w:rPr>
        <w:t xml:space="preserve">Arends. 2002. Feeding habits of </w:t>
      </w:r>
      <w:r w:rsidR="006A0881" w:rsidRPr="009F0123">
        <w:rPr>
          <w:i/>
          <w:iCs/>
          <w:sz w:val="24"/>
          <w:szCs w:val="24"/>
        </w:rPr>
        <w:t>L</w:t>
      </w:r>
      <w:r w:rsidRPr="009F0123">
        <w:rPr>
          <w:i/>
          <w:iCs/>
          <w:sz w:val="24"/>
          <w:szCs w:val="24"/>
        </w:rPr>
        <w:t>eptonycteris curasoae</w:t>
      </w:r>
      <w:r w:rsidRPr="009F0123">
        <w:rPr>
          <w:sz w:val="24"/>
          <w:szCs w:val="24"/>
        </w:rPr>
        <w:t xml:space="preserve"> in northern </w:t>
      </w:r>
      <w:r w:rsidR="006A0881" w:rsidRPr="009F0123">
        <w:rPr>
          <w:sz w:val="24"/>
          <w:szCs w:val="24"/>
        </w:rPr>
        <w:t>Venezuela</w:t>
      </w:r>
      <w:r w:rsidRPr="009F0123">
        <w:rPr>
          <w:sz w:val="24"/>
          <w:szCs w:val="24"/>
        </w:rPr>
        <w:t xml:space="preserve">. The Southwestern Naturalist </w:t>
      </w:r>
      <w:r w:rsidRPr="009F0123">
        <w:rPr>
          <w:rFonts w:eastAsia="Georgia" w:cs="Georgia"/>
          <w:sz w:val="24"/>
          <w:szCs w:val="24"/>
        </w:rPr>
        <w:t>47</w:t>
      </w:r>
      <w:r w:rsidRPr="009F0123">
        <w:rPr>
          <w:sz w:val="24"/>
          <w:szCs w:val="24"/>
        </w:rPr>
        <w:t>: 78–85.</w:t>
      </w:r>
    </w:p>
    <w:p w14:paraId="000002DA" w14:textId="63AA4EF0" w:rsidR="00A2515D" w:rsidRPr="009F0123" w:rsidRDefault="002F0901" w:rsidP="0004761C">
      <w:pPr>
        <w:spacing w:line="266" w:lineRule="auto"/>
        <w:ind w:left="284" w:right="-41" w:hanging="284"/>
        <w:jc w:val="both"/>
        <w:rPr>
          <w:sz w:val="24"/>
          <w:szCs w:val="24"/>
        </w:rPr>
      </w:pPr>
      <w:r w:rsidRPr="009F0123">
        <w:rPr>
          <w:sz w:val="24"/>
          <w:szCs w:val="24"/>
        </w:rPr>
        <w:t>McCracken</w:t>
      </w:r>
      <w:r w:rsidR="006A0881" w:rsidRPr="009F0123">
        <w:rPr>
          <w:sz w:val="24"/>
          <w:szCs w:val="24"/>
        </w:rPr>
        <w:t>,</w:t>
      </w:r>
      <w:r w:rsidRPr="009F0123">
        <w:rPr>
          <w:sz w:val="24"/>
          <w:szCs w:val="24"/>
        </w:rPr>
        <w:t xml:space="preserve"> G</w:t>
      </w:r>
      <w:r w:rsidR="006A0881" w:rsidRPr="009F0123">
        <w:rPr>
          <w:sz w:val="24"/>
          <w:szCs w:val="24"/>
        </w:rPr>
        <w:t xml:space="preserve">. </w:t>
      </w:r>
      <w:r w:rsidRPr="009F0123">
        <w:rPr>
          <w:sz w:val="24"/>
          <w:szCs w:val="24"/>
        </w:rPr>
        <w:t>F</w:t>
      </w:r>
      <w:r w:rsidR="006A0881" w:rsidRPr="009F0123">
        <w:rPr>
          <w:sz w:val="24"/>
          <w:szCs w:val="24"/>
        </w:rPr>
        <w:t>.</w:t>
      </w:r>
      <w:r w:rsidRPr="009F0123">
        <w:rPr>
          <w:sz w:val="24"/>
          <w:szCs w:val="24"/>
        </w:rPr>
        <w:t xml:space="preserve"> and </w:t>
      </w:r>
      <w:r w:rsidR="006A0881" w:rsidRPr="009F0123">
        <w:rPr>
          <w:sz w:val="24"/>
          <w:szCs w:val="24"/>
        </w:rPr>
        <w:t xml:space="preserve">J. W. </w:t>
      </w:r>
      <w:r w:rsidRPr="009F0123">
        <w:rPr>
          <w:sz w:val="24"/>
          <w:szCs w:val="24"/>
        </w:rPr>
        <w:t xml:space="preserve">Bradbury. 1981. Social organization and kinship in the polygynous bat </w:t>
      </w:r>
      <w:r w:rsidR="006A0881" w:rsidRPr="009F0123">
        <w:rPr>
          <w:i/>
          <w:iCs/>
          <w:sz w:val="24"/>
          <w:szCs w:val="24"/>
        </w:rPr>
        <w:t>P</w:t>
      </w:r>
      <w:r w:rsidRPr="009F0123">
        <w:rPr>
          <w:i/>
          <w:iCs/>
          <w:sz w:val="24"/>
          <w:szCs w:val="24"/>
        </w:rPr>
        <w:t>hyllostomus hastatus</w:t>
      </w:r>
      <w:r w:rsidRPr="009F0123">
        <w:rPr>
          <w:sz w:val="24"/>
          <w:szCs w:val="24"/>
        </w:rPr>
        <w:t xml:space="preserve">. Behavioral Ecology and Sociobiology </w:t>
      </w:r>
      <w:r w:rsidRPr="009F0123">
        <w:rPr>
          <w:rFonts w:eastAsia="Georgia" w:cs="Georgia"/>
          <w:sz w:val="24"/>
          <w:szCs w:val="24"/>
        </w:rPr>
        <w:t>8</w:t>
      </w:r>
      <w:r w:rsidRPr="009F0123">
        <w:rPr>
          <w:sz w:val="24"/>
          <w:szCs w:val="24"/>
        </w:rPr>
        <w:t>: 11–34.</w:t>
      </w:r>
    </w:p>
    <w:p w14:paraId="000002DB" w14:textId="10095A5A" w:rsidR="00A2515D" w:rsidRPr="0098216F"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Medellin</w:t>
      </w:r>
      <w:r w:rsidR="006A0881" w:rsidRPr="009F0123">
        <w:rPr>
          <w:color w:val="000000"/>
          <w:sz w:val="24"/>
          <w:szCs w:val="24"/>
        </w:rPr>
        <w:t>,</w:t>
      </w:r>
      <w:r w:rsidRPr="009F0123">
        <w:rPr>
          <w:color w:val="000000"/>
          <w:sz w:val="24"/>
          <w:szCs w:val="24"/>
        </w:rPr>
        <w:t xml:space="preserve"> R</w:t>
      </w:r>
      <w:r w:rsidR="006A0881" w:rsidRPr="009F0123">
        <w:rPr>
          <w:color w:val="000000"/>
          <w:sz w:val="24"/>
          <w:szCs w:val="24"/>
        </w:rPr>
        <w:t xml:space="preserve">. </w:t>
      </w:r>
      <w:r w:rsidRPr="009F0123">
        <w:rPr>
          <w:color w:val="000000"/>
          <w:sz w:val="24"/>
          <w:szCs w:val="24"/>
        </w:rPr>
        <w:t>A</w:t>
      </w:r>
      <w:r w:rsidR="006A0881" w:rsidRPr="009F0123">
        <w:rPr>
          <w:color w:val="000000"/>
          <w:sz w:val="24"/>
          <w:szCs w:val="24"/>
        </w:rPr>
        <w:t xml:space="preserve">. </w:t>
      </w:r>
      <w:r w:rsidRPr="009F0123">
        <w:rPr>
          <w:color w:val="000000"/>
          <w:sz w:val="24"/>
          <w:szCs w:val="24"/>
        </w:rPr>
        <w:t xml:space="preserve">and </w:t>
      </w:r>
      <w:r w:rsidR="006A0881" w:rsidRPr="009F0123">
        <w:rPr>
          <w:color w:val="000000"/>
          <w:sz w:val="24"/>
          <w:szCs w:val="24"/>
        </w:rPr>
        <w:t xml:space="preserve">O. </w:t>
      </w:r>
      <w:r w:rsidRPr="009F0123">
        <w:rPr>
          <w:color w:val="000000"/>
          <w:sz w:val="24"/>
          <w:szCs w:val="24"/>
        </w:rPr>
        <w:t xml:space="preserve">Gaona. 1999. Seed dispersal by bats and birds in forest and disturbed habitats of </w:t>
      </w:r>
      <w:r w:rsidR="006A0881" w:rsidRPr="009F0123">
        <w:rPr>
          <w:color w:val="000000"/>
          <w:sz w:val="24"/>
          <w:szCs w:val="24"/>
        </w:rPr>
        <w:t>C</w:t>
      </w:r>
      <w:r w:rsidRPr="009F0123">
        <w:rPr>
          <w:color w:val="000000"/>
          <w:sz w:val="24"/>
          <w:szCs w:val="24"/>
        </w:rPr>
        <w:t xml:space="preserve">hiapas, </w:t>
      </w:r>
      <w:r w:rsidR="006A0881" w:rsidRPr="009F0123">
        <w:rPr>
          <w:color w:val="000000"/>
          <w:sz w:val="24"/>
          <w:szCs w:val="24"/>
        </w:rPr>
        <w:t>M</w:t>
      </w:r>
      <w:r w:rsidRPr="009F0123">
        <w:rPr>
          <w:color w:val="000000"/>
          <w:sz w:val="24"/>
          <w:szCs w:val="24"/>
        </w:rPr>
        <w:t xml:space="preserve">exico. </w:t>
      </w:r>
      <w:r w:rsidRPr="0098216F">
        <w:rPr>
          <w:color w:val="000000"/>
          <w:sz w:val="24"/>
          <w:szCs w:val="24"/>
        </w:rPr>
        <w:t xml:space="preserve">Biotropica </w:t>
      </w:r>
      <w:r w:rsidRPr="0098216F">
        <w:rPr>
          <w:rFonts w:eastAsia="Georgia" w:cs="Georgia"/>
          <w:color w:val="000000"/>
          <w:sz w:val="24"/>
          <w:szCs w:val="24"/>
        </w:rPr>
        <w:t>31</w:t>
      </w:r>
      <w:r w:rsidRPr="0098216F">
        <w:rPr>
          <w:color w:val="000000"/>
          <w:sz w:val="24"/>
          <w:szCs w:val="24"/>
        </w:rPr>
        <w:t>: 478–85.</w:t>
      </w:r>
    </w:p>
    <w:p w14:paraId="000002DC" w14:textId="70E4EDF6" w:rsidR="00A2515D" w:rsidRPr="009F0123" w:rsidRDefault="002F0901" w:rsidP="0004761C">
      <w:pPr>
        <w:pBdr>
          <w:top w:val="nil"/>
          <w:left w:val="nil"/>
          <w:bottom w:val="nil"/>
          <w:right w:val="nil"/>
          <w:between w:val="nil"/>
        </w:pBdr>
        <w:spacing w:line="266" w:lineRule="auto"/>
        <w:ind w:left="284" w:right="-41" w:hanging="284"/>
        <w:jc w:val="both"/>
        <w:rPr>
          <w:sz w:val="24"/>
          <w:szCs w:val="24"/>
        </w:rPr>
      </w:pPr>
      <w:r w:rsidRPr="0098216F">
        <w:rPr>
          <w:color w:val="000000"/>
          <w:sz w:val="24"/>
          <w:szCs w:val="24"/>
        </w:rPr>
        <w:t>Mello</w:t>
      </w:r>
      <w:r w:rsidR="006A0881" w:rsidRPr="0098216F">
        <w:rPr>
          <w:color w:val="000000"/>
          <w:sz w:val="24"/>
          <w:szCs w:val="24"/>
        </w:rPr>
        <w:t>,</w:t>
      </w:r>
      <w:r w:rsidRPr="0098216F">
        <w:rPr>
          <w:color w:val="000000"/>
          <w:sz w:val="24"/>
          <w:szCs w:val="24"/>
        </w:rPr>
        <w:t xml:space="preserve"> M</w:t>
      </w:r>
      <w:r w:rsidR="006A0881" w:rsidRPr="0098216F">
        <w:rPr>
          <w:color w:val="000000"/>
          <w:sz w:val="24"/>
          <w:szCs w:val="24"/>
        </w:rPr>
        <w:t xml:space="preserve">. </w:t>
      </w:r>
      <w:r w:rsidRPr="0098216F">
        <w:rPr>
          <w:color w:val="000000"/>
          <w:sz w:val="24"/>
          <w:szCs w:val="24"/>
        </w:rPr>
        <w:t>A</w:t>
      </w:r>
      <w:r w:rsidR="006A0881" w:rsidRPr="0098216F">
        <w:rPr>
          <w:color w:val="000000"/>
          <w:sz w:val="24"/>
          <w:szCs w:val="24"/>
        </w:rPr>
        <w:t xml:space="preserve">. </w:t>
      </w:r>
      <w:r w:rsidRPr="0098216F">
        <w:rPr>
          <w:color w:val="000000"/>
          <w:sz w:val="24"/>
          <w:szCs w:val="24"/>
        </w:rPr>
        <w:t xml:space="preserve">R, </w:t>
      </w:r>
      <w:r w:rsidR="006A0881" w:rsidRPr="0098216F">
        <w:rPr>
          <w:color w:val="000000"/>
          <w:sz w:val="24"/>
          <w:szCs w:val="24"/>
        </w:rPr>
        <w:t xml:space="preserve">N. O. </w:t>
      </w:r>
      <w:r w:rsidRPr="0098216F">
        <w:rPr>
          <w:color w:val="000000"/>
          <w:sz w:val="24"/>
          <w:szCs w:val="24"/>
        </w:rPr>
        <w:t xml:space="preserve">Leiner, </w:t>
      </w:r>
      <w:r w:rsidR="006A0881" w:rsidRPr="0098216F">
        <w:rPr>
          <w:color w:val="000000"/>
          <w:sz w:val="24"/>
          <w:szCs w:val="24"/>
        </w:rPr>
        <w:t xml:space="preserve">P. R. </w:t>
      </w:r>
      <w:r w:rsidRPr="0098216F">
        <w:rPr>
          <w:color w:val="000000"/>
          <w:sz w:val="24"/>
          <w:szCs w:val="24"/>
        </w:rPr>
        <w:t>Guimarães Jr</w:t>
      </w:r>
      <w:r w:rsidR="006A0881" w:rsidRPr="0098216F">
        <w:rPr>
          <w:color w:val="000000"/>
          <w:sz w:val="24"/>
          <w:szCs w:val="24"/>
        </w:rPr>
        <w:t>.</w:t>
      </w:r>
      <w:r w:rsidRPr="0098216F">
        <w:rPr>
          <w:color w:val="000000"/>
          <w:sz w:val="24"/>
          <w:szCs w:val="24"/>
        </w:rPr>
        <w:t xml:space="preserve"> and </w:t>
      </w:r>
      <w:r w:rsidR="006A0881" w:rsidRPr="0098216F">
        <w:rPr>
          <w:color w:val="000000"/>
          <w:sz w:val="24"/>
          <w:szCs w:val="24"/>
        </w:rPr>
        <w:t xml:space="preserve">P. </w:t>
      </w:r>
      <w:r w:rsidRPr="0098216F">
        <w:rPr>
          <w:color w:val="000000"/>
          <w:sz w:val="24"/>
          <w:szCs w:val="24"/>
        </w:rPr>
        <w:t xml:space="preserve">Jordano. </w:t>
      </w:r>
      <w:r w:rsidRPr="009F0123">
        <w:rPr>
          <w:color w:val="000000"/>
          <w:sz w:val="24"/>
          <w:szCs w:val="24"/>
        </w:rPr>
        <w:t xml:space="preserve">2005. Size-based fruit selection of </w:t>
      </w:r>
      <w:r w:rsidR="006A0881" w:rsidRPr="009F0123">
        <w:rPr>
          <w:i/>
          <w:iCs/>
          <w:color w:val="000000"/>
          <w:sz w:val="24"/>
          <w:szCs w:val="24"/>
        </w:rPr>
        <w:t>C</w:t>
      </w:r>
      <w:r w:rsidRPr="009F0123">
        <w:rPr>
          <w:i/>
          <w:iCs/>
          <w:color w:val="000000"/>
          <w:sz w:val="24"/>
          <w:szCs w:val="24"/>
        </w:rPr>
        <w:t>alophyllum brasiliense</w:t>
      </w:r>
      <w:r w:rsidRPr="009F0123">
        <w:rPr>
          <w:color w:val="000000"/>
          <w:sz w:val="24"/>
          <w:szCs w:val="24"/>
        </w:rPr>
        <w:t xml:space="preserve"> (</w:t>
      </w:r>
      <w:r w:rsidR="006A0881" w:rsidRPr="009F0123">
        <w:rPr>
          <w:color w:val="000000"/>
          <w:sz w:val="24"/>
          <w:szCs w:val="24"/>
        </w:rPr>
        <w:t>C</w:t>
      </w:r>
      <w:r w:rsidRPr="009F0123">
        <w:rPr>
          <w:color w:val="000000"/>
          <w:sz w:val="24"/>
          <w:szCs w:val="24"/>
        </w:rPr>
        <w:t xml:space="preserve">lusiaceae) by bats of the genus </w:t>
      </w:r>
      <w:r w:rsidR="006A0881" w:rsidRPr="009F0123">
        <w:rPr>
          <w:i/>
          <w:iCs/>
          <w:color w:val="000000"/>
          <w:sz w:val="24"/>
          <w:szCs w:val="24"/>
        </w:rPr>
        <w:t>A</w:t>
      </w:r>
      <w:r w:rsidRPr="009F0123">
        <w:rPr>
          <w:i/>
          <w:iCs/>
          <w:color w:val="000000"/>
          <w:sz w:val="24"/>
          <w:szCs w:val="24"/>
        </w:rPr>
        <w:t xml:space="preserve">rtibeus </w:t>
      </w:r>
      <w:r w:rsidRPr="009F0123">
        <w:rPr>
          <w:color w:val="000000"/>
          <w:sz w:val="24"/>
          <w:szCs w:val="24"/>
        </w:rPr>
        <w:t>(</w:t>
      </w:r>
      <w:r w:rsidR="006A0881" w:rsidRPr="009F0123">
        <w:rPr>
          <w:color w:val="000000"/>
          <w:sz w:val="24"/>
          <w:szCs w:val="24"/>
        </w:rPr>
        <w:t>P</w:t>
      </w:r>
      <w:r w:rsidRPr="009F0123">
        <w:rPr>
          <w:color w:val="000000"/>
          <w:sz w:val="24"/>
          <w:szCs w:val="24"/>
        </w:rPr>
        <w:t xml:space="preserve">hyllostomidae) in a </w:t>
      </w:r>
      <w:r w:rsidR="006A0881" w:rsidRPr="009F0123">
        <w:rPr>
          <w:color w:val="000000"/>
          <w:sz w:val="24"/>
          <w:szCs w:val="24"/>
        </w:rPr>
        <w:t>r</w:t>
      </w:r>
      <w:r w:rsidRPr="009F0123">
        <w:rPr>
          <w:color w:val="000000"/>
          <w:sz w:val="24"/>
          <w:szCs w:val="24"/>
        </w:rPr>
        <w:t xml:space="preserve">estinga area, southeastern </w:t>
      </w:r>
      <w:r w:rsidR="006A0881" w:rsidRPr="009F0123">
        <w:rPr>
          <w:color w:val="000000"/>
          <w:sz w:val="24"/>
          <w:szCs w:val="24"/>
        </w:rPr>
        <w:t>B</w:t>
      </w:r>
      <w:r w:rsidRPr="009F0123">
        <w:rPr>
          <w:color w:val="000000"/>
          <w:sz w:val="24"/>
          <w:szCs w:val="24"/>
        </w:rPr>
        <w:t xml:space="preserve">razil. Acta Chiropterologica </w:t>
      </w:r>
      <w:r w:rsidRPr="009F0123">
        <w:rPr>
          <w:rFonts w:eastAsia="Georgia" w:cs="Georgia"/>
          <w:color w:val="000000"/>
          <w:sz w:val="24"/>
          <w:szCs w:val="24"/>
        </w:rPr>
        <w:t>7</w:t>
      </w:r>
      <w:r w:rsidRPr="009F0123">
        <w:rPr>
          <w:color w:val="000000"/>
          <w:sz w:val="24"/>
          <w:szCs w:val="24"/>
        </w:rPr>
        <w:t>: 179–</w:t>
      </w:r>
      <w:r w:rsidR="006A0881" w:rsidRPr="009F0123">
        <w:rPr>
          <w:color w:val="000000"/>
          <w:sz w:val="24"/>
          <w:szCs w:val="24"/>
        </w:rPr>
        <w:t>1</w:t>
      </w:r>
      <w:r w:rsidRPr="009F0123">
        <w:rPr>
          <w:color w:val="000000"/>
          <w:sz w:val="24"/>
          <w:szCs w:val="24"/>
        </w:rPr>
        <w:t>82.</w:t>
      </w:r>
    </w:p>
    <w:p w14:paraId="000002DD" w14:textId="683FF2D0"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074" w:author="Guillermo Florez" w:date="2021-10-14T10:05:00Z">
            <w:rPr>
              <w:color w:val="000000"/>
              <w:sz w:val="24"/>
              <w:szCs w:val="24"/>
            </w:rPr>
          </w:rPrChange>
        </w:rPr>
      </w:pPr>
      <w:r w:rsidRPr="009F0123">
        <w:rPr>
          <w:color w:val="000000"/>
          <w:sz w:val="24"/>
          <w:szCs w:val="24"/>
        </w:rPr>
        <w:t>Mello</w:t>
      </w:r>
      <w:r w:rsidR="00DE7940" w:rsidRPr="009F0123">
        <w:rPr>
          <w:color w:val="000000"/>
          <w:sz w:val="24"/>
          <w:szCs w:val="24"/>
        </w:rPr>
        <w:t>,</w:t>
      </w:r>
      <w:r w:rsidRPr="009F0123">
        <w:rPr>
          <w:color w:val="000000"/>
          <w:sz w:val="24"/>
          <w:szCs w:val="24"/>
        </w:rPr>
        <w:t xml:space="preserve"> M</w:t>
      </w:r>
      <w:r w:rsidR="00DE7940" w:rsidRPr="009F0123">
        <w:rPr>
          <w:color w:val="000000"/>
          <w:sz w:val="24"/>
          <w:szCs w:val="24"/>
        </w:rPr>
        <w:t xml:space="preserve">. </w:t>
      </w:r>
      <w:r w:rsidRPr="009F0123">
        <w:rPr>
          <w:color w:val="000000"/>
          <w:sz w:val="24"/>
          <w:szCs w:val="24"/>
        </w:rPr>
        <w:t>A</w:t>
      </w:r>
      <w:r w:rsidR="00DE7940" w:rsidRPr="009F0123">
        <w:rPr>
          <w:color w:val="000000"/>
          <w:sz w:val="24"/>
          <w:szCs w:val="24"/>
        </w:rPr>
        <w:t xml:space="preserve">. </w:t>
      </w:r>
      <w:r w:rsidRPr="009F0123">
        <w:rPr>
          <w:color w:val="000000"/>
          <w:sz w:val="24"/>
          <w:szCs w:val="24"/>
        </w:rPr>
        <w:t>R</w:t>
      </w:r>
      <w:r w:rsidR="00DE7940" w:rsidRPr="009F0123">
        <w:rPr>
          <w:color w:val="000000"/>
          <w:sz w:val="24"/>
          <w:szCs w:val="24"/>
        </w:rPr>
        <w:t>.</w:t>
      </w:r>
      <w:r w:rsidRPr="009F0123">
        <w:rPr>
          <w:color w:val="000000"/>
          <w:sz w:val="24"/>
          <w:szCs w:val="24"/>
        </w:rPr>
        <w:t xml:space="preserve">, </w:t>
      </w:r>
      <w:r w:rsidR="00DE7940" w:rsidRPr="009F0123">
        <w:rPr>
          <w:color w:val="000000"/>
          <w:sz w:val="24"/>
          <w:szCs w:val="24"/>
        </w:rPr>
        <w:t xml:space="preserve">G. M. </w:t>
      </w:r>
      <w:r w:rsidRPr="009F0123">
        <w:rPr>
          <w:color w:val="000000"/>
          <w:sz w:val="24"/>
          <w:szCs w:val="24"/>
        </w:rPr>
        <w:t>Schittini</w:t>
      </w:r>
      <w:r w:rsidR="00DE7940" w:rsidRPr="009F0123">
        <w:rPr>
          <w:color w:val="000000"/>
          <w:sz w:val="24"/>
          <w:szCs w:val="24"/>
        </w:rPr>
        <w:t xml:space="preserve">, P. </w:t>
      </w:r>
      <w:r w:rsidRPr="009F0123">
        <w:rPr>
          <w:color w:val="000000"/>
          <w:sz w:val="24"/>
          <w:szCs w:val="24"/>
        </w:rPr>
        <w:t xml:space="preserve">Selig and </w:t>
      </w:r>
      <w:r w:rsidR="00DE7940" w:rsidRPr="009F0123">
        <w:rPr>
          <w:color w:val="000000"/>
          <w:sz w:val="24"/>
          <w:szCs w:val="24"/>
        </w:rPr>
        <w:t xml:space="preserve">H. G. </w:t>
      </w:r>
      <w:r w:rsidRPr="009F0123">
        <w:rPr>
          <w:color w:val="000000"/>
          <w:sz w:val="24"/>
          <w:szCs w:val="24"/>
        </w:rPr>
        <w:t xml:space="preserve">Bergallo. 2004. Seasonal variation in the diet of the bat </w:t>
      </w:r>
      <w:r w:rsidR="00DE7940" w:rsidRPr="009F0123">
        <w:rPr>
          <w:i/>
          <w:iCs/>
          <w:color w:val="000000"/>
          <w:sz w:val="24"/>
          <w:szCs w:val="24"/>
        </w:rPr>
        <w:t>C</w:t>
      </w:r>
      <w:r w:rsidRPr="009F0123">
        <w:rPr>
          <w:i/>
          <w:iCs/>
          <w:color w:val="000000"/>
          <w:sz w:val="24"/>
          <w:szCs w:val="24"/>
        </w:rPr>
        <w:t>arollia perspicillata</w:t>
      </w:r>
      <w:r w:rsidRPr="009F0123">
        <w:rPr>
          <w:color w:val="000000"/>
          <w:sz w:val="24"/>
          <w:szCs w:val="24"/>
        </w:rPr>
        <w:t xml:space="preserve"> (</w:t>
      </w:r>
      <w:r w:rsidR="00DE7940" w:rsidRPr="009F0123">
        <w:rPr>
          <w:color w:val="000000"/>
          <w:sz w:val="24"/>
          <w:szCs w:val="24"/>
        </w:rPr>
        <w:t>C</w:t>
      </w:r>
      <w:r w:rsidRPr="009F0123">
        <w:rPr>
          <w:color w:val="000000"/>
          <w:sz w:val="24"/>
          <w:szCs w:val="24"/>
        </w:rPr>
        <w:t xml:space="preserve">hiroptera: Phyllostomidae) in an </w:t>
      </w:r>
      <w:r w:rsidR="00DE7940" w:rsidRPr="009F0123">
        <w:rPr>
          <w:color w:val="000000"/>
          <w:sz w:val="24"/>
          <w:szCs w:val="24"/>
        </w:rPr>
        <w:t>A</w:t>
      </w:r>
      <w:r w:rsidRPr="009F0123">
        <w:rPr>
          <w:color w:val="000000"/>
          <w:sz w:val="24"/>
          <w:szCs w:val="24"/>
        </w:rPr>
        <w:t xml:space="preserve">tlantic </w:t>
      </w:r>
      <w:r w:rsidR="00DE7940" w:rsidRPr="009F0123">
        <w:rPr>
          <w:color w:val="000000"/>
          <w:sz w:val="24"/>
          <w:szCs w:val="24"/>
        </w:rPr>
        <w:t>F</w:t>
      </w:r>
      <w:r w:rsidRPr="009F0123">
        <w:rPr>
          <w:color w:val="000000"/>
          <w:sz w:val="24"/>
          <w:szCs w:val="24"/>
        </w:rPr>
        <w:t xml:space="preserve">orest area in southeastern </w:t>
      </w:r>
      <w:r w:rsidR="00DE7940" w:rsidRPr="009F0123">
        <w:rPr>
          <w:color w:val="000000"/>
          <w:sz w:val="24"/>
          <w:szCs w:val="24"/>
        </w:rPr>
        <w:t>B</w:t>
      </w:r>
      <w:r w:rsidRPr="009F0123">
        <w:rPr>
          <w:color w:val="000000"/>
          <w:sz w:val="24"/>
          <w:szCs w:val="24"/>
        </w:rPr>
        <w:t xml:space="preserve">razil. </w:t>
      </w:r>
      <w:r w:rsidRPr="00D85772">
        <w:rPr>
          <w:color w:val="000000"/>
          <w:sz w:val="24"/>
          <w:szCs w:val="24"/>
          <w:lang w:val="pt-BR"/>
          <w:rPrChange w:id="1075" w:author="Guillermo Florez" w:date="2021-10-14T10:05:00Z">
            <w:rPr>
              <w:color w:val="000000"/>
              <w:sz w:val="24"/>
              <w:szCs w:val="24"/>
            </w:rPr>
          </w:rPrChange>
        </w:rPr>
        <w:t xml:space="preserve">Mammalia </w:t>
      </w:r>
      <w:r w:rsidRPr="00D85772">
        <w:rPr>
          <w:rFonts w:eastAsia="Georgia" w:cs="Georgia"/>
          <w:color w:val="000000"/>
          <w:sz w:val="24"/>
          <w:szCs w:val="24"/>
          <w:lang w:val="pt-BR"/>
          <w:rPrChange w:id="1076" w:author="Guillermo Florez" w:date="2021-10-14T10:05:00Z">
            <w:rPr>
              <w:rFonts w:eastAsia="Georgia" w:cs="Georgia"/>
              <w:color w:val="000000"/>
              <w:sz w:val="24"/>
              <w:szCs w:val="24"/>
            </w:rPr>
          </w:rPrChange>
        </w:rPr>
        <w:t>68</w:t>
      </w:r>
      <w:r w:rsidRPr="00D85772">
        <w:rPr>
          <w:color w:val="000000"/>
          <w:sz w:val="24"/>
          <w:szCs w:val="24"/>
          <w:lang w:val="pt-BR"/>
          <w:rPrChange w:id="1077" w:author="Guillermo Florez" w:date="2021-10-14T10:05:00Z">
            <w:rPr>
              <w:color w:val="000000"/>
              <w:sz w:val="24"/>
              <w:szCs w:val="24"/>
            </w:rPr>
          </w:rPrChange>
        </w:rPr>
        <w:t>: 49–55.</w:t>
      </w:r>
    </w:p>
    <w:p w14:paraId="000002DE" w14:textId="6F0113E8"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078" w:author="Guillermo Florez" w:date="2021-10-14T10:05:00Z">
            <w:rPr>
              <w:color w:val="000000"/>
              <w:sz w:val="24"/>
              <w:szCs w:val="24"/>
            </w:rPr>
          </w:rPrChange>
        </w:rPr>
      </w:pPr>
      <w:r w:rsidRPr="00D85772">
        <w:rPr>
          <w:color w:val="000000"/>
          <w:sz w:val="24"/>
          <w:szCs w:val="24"/>
          <w:lang w:val="pt-BR"/>
          <w:rPrChange w:id="1079" w:author="Guillermo Florez" w:date="2021-10-14T10:05:00Z">
            <w:rPr>
              <w:color w:val="000000"/>
              <w:sz w:val="24"/>
              <w:szCs w:val="24"/>
            </w:rPr>
          </w:rPrChange>
        </w:rPr>
        <w:t>Mikich</w:t>
      </w:r>
      <w:r w:rsidR="00DE7940" w:rsidRPr="00D85772">
        <w:rPr>
          <w:color w:val="000000"/>
          <w:sz w:val="24"/>
          <w:szCs w:val="24"/>
          <w:lang w:val="pt-BR"/>
          <w:rPrChange w:id="1080" w:author="Guillermo Florez" w:date="2021-10-14T10:05:00Z">
            <w:rPr>
              <w:color w:val="000000"/>
              <w:sz w:val="24"/>
              <w:szCs w:val="24"/>
            </w:rPr>
          </w:rPrChange>
        </w:rPr>
        <w:t>,</w:t>
      </w:r>
      <w:r w:rsidRPr="00D85772">
        <w:rPr>
          <w:color w:val="000000"/>
          <w:sz w:val="24"/>
          <w:szCs w:val="24"/>
          <w:lang w:val="pt-BR"/>
          <w:rPrChange w:id="1081" w:author="Guillermo Florez" w:date="2021-10-14T10:05:00Z">
            <w:rPr>
              <w:color w:val="000000"/>
              <w:sz w:val="24"/>
              <w:szCs w:val="24"/>
            </w:rPr>
          </w:rPrChange>
        </w:rPr>
        <w:t xml:space="preserve"> S</w:t>
      </w:r>
      <w:r w:rsidR="00DE7940" w:rsidRPr="00D85772">
        <w:rPr>
          <w:color w:val="000000"/>
          <w:sz w:val="24"/>
          <w:szCs w:val="24"/>
          <w:lang w:val="pt-BR"/>
          <w:rPrChange w:id="1082" w:author="Guillermo Florez" w:date="2021-10-14T10:05:00Z">
            <w:rPr>
              <w:color w:val="000000"/>
              <w:sz w:val="24"/>
              <w:szCs w:val="24"/>
            </w:rPr>
          </w:rPrChange>
        </w:rPr>
        <w:t xml:space="preserve">. </w:t>
      </w:r>
      <w:r w:rsidRPr="00D85772">
        <w:rPr>
          <w:color w:val="000000"/>
          <w:sz w:val="24"/>
          <w:szCs w:val="24"/>
          <w:lang w:val="pt-BR"/>
          <w:rPrChange w:id="1083" w:author="Guillermo Florez" w:date="2021-10-14T10:05:00Z">
            <w:rPr>
              <w:color w:val="000000"/>
              <w:sz w:val="24"/>
              <w:szCs w:val="24"/>
            </w:rPr>
          </w:rPrChange>
        </w:rPr>
        <w:t>B. 2002. A dieta dos morcegos frugı́voros (</w:t>
      </w:r>
      <w:r w:rsidR="00DE7940" w:rsidRPr="00D85772">
        <w:rPr>
          <w:color w:val="000000"/>
          <w:sz w:val="24"/>
          <w:szCs w:val="24"/>
          <w:lang w:val="pt-BR"/>
          <w:rPrChange w:id="1084" w:author="Guillermo Florez" w:date="2021-10-14T10:05:00Z">
            <w:rPr>
              <w:color w:val="000000"/>
              <w:sz w:val="24"/>
              <w:szCs w:val="24"/>
            </w:rPr>
          </w:rPrChange>
        </w:rPr>
        <w:t>M</w:t>
      </w:r>
      <w:r w:rsidRPr="00D85772">
        <w:rPr>
          <w:color w:val="000000"/>
          <w:sz w:val="24"/>
          <w:szCs w:val="24"/>
          <w:lang w:val="pt-BR"/>
          <w:rPrChange w:id="1085" w:author="Guillermo Florez" w:date="2021-10-14T10:05:00Z">
            <w:rPr>
              <w:color w:val="000000"/>
              <w:sz w:val="24"/>
              <w:szCs w:val="24"/>
            </w:rPr>
          </w:rPrChange>
        </w:rPr>
        <w:t xml:space="preserve">ammalia, </w:t>
      </w:r>
      <w:r w:rsidR="00DE7940" w:rsidRPr="00D85772">
        <w:rPr>
          <w:color w:val="000000"/>
          <w:sz w:val="24"/>
          <w:szCs w:val="24"/>
          <w:lang w:val="pt-BR"/>
          <w:rPrChange w:id="1086" w:author="Guillermo Florez" w:date="2021-10-14T10:05:00Z">
            <w:rPr>
              <w:color w:val="000000"/>
              <w:sz w:val="24"/>
              <w:szCs w:val="24"/>
            </w:rPr>
          </w:rPrChange>
        </w:rPr>
        <w:t>C</w:t>
      </w:r>
      <w:r w:rsidRPr="00D85772">
        <w:rPr>
          <w:color w:val="000000"/>
          <w:sz w:val="24"/>
          <w:szCs w:val="24"/>
          <w:lang w:val="pt-BR"/>
          <w:rPrChange w:id="1087" w:author="Guillermo Florez" w:date="2021-10-14T10:05:00Z">
            <w:rPr>
              <w:color w:val="000000"/>
              <w:sz w:val="24"/>
              <w:szCs w:val="24"/>
            </w:rPr>
          </w:rPrChange>
        </w:rPr>
        <w:t xml:space="preserve">hiroptera, </w:t>
      </w:r>
      <w:r w:rsidR="00DE7940" w:rsidRPr="00D85772">
        <w:rPr>
          <w:color w:val="000000"/>
          <w:sz w:val="24"/>
          <w:szCs w:val="24"/>
          <w:lang w:val="pt-BR"/>
          <w:rPrChange w:id="1088" w:author="Guillermo Florez" w:date="2021-10-14T10:05:00Z">
            <w:rPr>
              <w:color w:val="000000"/>
              <w:sz w:val="24"/>
              <w:szCs w:val="24"/>
            </w:rPr>
          </w:rPrChange>
        </w:rPr>
        <w:t>P</w:t>
      </w:r>
      <w:r w:rsidRPr="00D85772">
        <w:rPr>
          <w:color w:val="000000"/>
          <w:sz w:val="24"/>
          <w:szCs w:val="24"/>
          <w:lang w:val="pt-BR"/>
          <w:rPrChange w:id="1089" w:author="Guillermo Florez" w:date="2021-10-14T10:05:00Z">
            <w:rPr>
              <w:color w:val="000000"/>
              <w:sz w:val="24"/>
              <w:szCs w:val="24"/>
            </w:rPr>
          </w:rPrChange>
        </w:rPr>
        <w:t>hyllostomidae) de um pequeno remanescente de floresta estaciona</w:t>
      </w:r>
      <w:r w:rsidRPr="00D85772">
        <w:rPr>
          <w:sz w:val="24"/>
          <w:szCs w:val="24"/>
          <w:lang w:val="pt-BR"/>
          <w:rPrChange w:id="1090" w:author="Guillermo Florez" w:date="2021-10-14T10:05:00Z">
            <w:rPr>
              <w:sz w:val="24"/>
              <w:szCs w:val="24"/>
            </w:rPr>
          </w:rPrChange>
        </w:rPr>
        <w:t>l</w:t>
      </w:r>
      <w:r w:rsidRPr="00D85772">
        <w:rPr>
          <w:color w:val="000000"/>
          <w:sz w:val="24"/>
          <w:szCs w:val="24"/>
          <w:lang w:val="pt-BR"/>
          <w:rPrChange w:id="1091" w:author="Guillermo Florez" w:date="2021-10-14T10:05:00Z">
            <w:rPr>
              <w:color w:val="000000"/>
              <w:sz w:val="24"/>
              <w:szCs w:val="24"/>
            </w:rPr>
          </w:rPrChange>
        </w:rPr>
        <w:t xml:space="preserve"> semidecidual do sul do </w:t>
      </w:r>
      <w:r w:rsidRPr="00D85772">
        <w:rPr>
          <w:sz w:val="24"/>
          <w:szCs w:val="24"/>
          <w:lang w:val="pt-BR"/>
          <w:rPrChange w:id="1092" w:author="Guillermo Florez" w:date="2021-10-14T10:05:00Z">
            <w:rPr>
              <w:sz w:val="24"/>
              <w:szCs w:val="24"/>
            </w:rPr>
          </w:rPrChange>
        </w:rPr>
        <w:t>Brasil.</w:t>
      </w:r>
      <w:r w:rsidRPr="00D85772">
        <w:rPr>
          <w:color w:val="000000"/>
          <w:sz w:val="24"/>
          <w:szCs w:val="24"/>
          <w:lang w:val="pt-BR"/>
          <w:rPrChange w:id="1093" w:author="Guillermo Florez" w:date="2021-10-14T10:05:00Z">
            <w:rPr>
              <w:color w:val="000000"/>
              <w:sz w:val="24"/>
              <w:szCs w:val="24"/>
            </w:rPr>
          </w:rPrChange>
        </w:rPr>
        <w:t xml:space="preserve"> Revista </w:t>
      </w:r>
      <w:r w:rsidR="00DE7940" w:rsidRPr="00D85772">
        <w:rPr>
          <w:color w:val="000000"/>
          <w:sz w:val="24"/>
          <w:szCs w:val="24"/>
          <w:lang w:val="pt-BR"/>
          <w:rPrChange w:id="1094" w:author="Guillermo Florez" w:date="2021-10-14T10:05:00Z">
            <w:rPr>
              <w:color w:val="000000"/>
              <w:sz w:val="24"/>
              <w:szCs w:val="24"/>
            </w:rPr>
          </w:rPrChange>
        </w:rPr>
        <w:t>B</w:t>
      </w:r>
      <w:r w:rsidRPr="00D85772">
        <w:rPr>
          <w:color w:val="000000"/>
          <w:sz w:val="24"/>
          <w:szCs w:val="24"/>
          <w:lang w:val="pt-BR"/>
          <w:rPrChange w:id="1095" w:author="Guillermo Florez" w:date="2021-10-14T10:05:00Z">
            <w:rPr>
              <w:color w:val="000000"/>
              <w:sz w:val="24"/>
              <w:szCs w:val="24"/>
            </w:rPr>
          </w:rPrChange>
        </w:rPr>
        <w:t xml:space="preserve">rasileira de Zoologia </w:t>
      </w:r>
      <w:r w:rsidRPr="00D85772">
        <w:rPr>
          <w:rFonts w:eastAsia="Georgia" w:cs="Georgia"/>
          <w:color w:val="000000"/>
          <w:sz w:val="24"/>
          <w:szCs w:val="24"/>
          <w:lang w:val="pt-BR"/>
          <w:rPrChange w:id="1096" w:author="Guillermo Florez" w:date="2021-10-14T10:05:00Z">
            <w:rPr>
              <w:rFonts w:eastAsia="Georgia" w:cs="Georgia"/>
              <w:color w:val="000000"/>
              <w:sz w:val="24"/>
              <w:szCs w:val="24"/>
            </w:rPr>
          </w:rPrChange>
        </w:rPr>
        <w:t>19</w:t>
      </w:r>
      <w:r w:rsidRPr="00D85772">
        <w:rPr>
          <w:color w:val="000000"/>
          <w:sz w:val="24"/>
          <w:szCs w:val="24"/>
          <w:lang w:val="pt-BR"/>
          <w:rPrChange w:id="1097" w:author="Guillermo Florez" w:date="2021-10-14T10:05:00Z">
            <w:rPr>
              <w:color w:val="000000"/>
              <w:sz w:val="24"/>
              <w:szCs w:val="24"/>
            </w:rPr>
          </w:rPrChange>
        </w:rPr>
        <w:t>: 239–</w:t>
      </w:r>
      <w:r w:rsidR="00DE7940" w:rsidRPr="00D85772">
        <w:rPr>
          <w:color w:val="000000"/>
          <w:sz w:val="24"/>
          <w:szCs w:val="24"/>
          <w:lang w:val="pt-BR"/>
          <w:rPrChange w:id="1098" w:author="Guillermo Florez" w:date="2021-10-14T10:05:00Z">
            <w:rPr>
              <w:color w:val="000000"/>
              <w:sz w:val="24"/>
              <w:szCs w:val="24"/>
            </w:rPr>
          </w:rPrChange>
        </w:rPr>
        <w:t>2</w:t>
      </w:r>
      <w:r w:rsidRPr="00D85772">
        <w:rPr>
          <w:color w:val="000000"/>
          <w:sz w:val="24"/>
          <w:szCs w:val="24"/>
          <w:lang w:val="pt-BR"/>
          <w:rPrChange w:id="1099" w:author="Guillermo Florez" w:date="2021-10-14T10:05:00Z">
            <w:rPr>
              <w:color w:val="000000"/>
              <w:sz w:val="24"/>
              <w:szCs w:val="24"/>
            </w:rPr>
          </w:rPrChange>
        </w:rPr>
        <w:t>49.</w:t>
      </w:r>
    </w:p>
    <w:p w14:paraId="000002DF" w14:textId="5A9218A1" w:rsidR="00A2515D" w:rsidRPr="009F0123" w:rsidRDefault="002F0901" w:rsidP="0004761C">
      <w:pPr>
        <w:pBdr>
          <w:top w:val="nil"/>
          <w:left w:val="nil"/>
          <w:bottom w:val="nil"/>
          <w:right w:val="nil"/>
          <w:between w:val="nil"/>
        </w:pBdr>
        <w:spacing w:line="266" w:lineRule="auto"/>
        <w:ind w:left="284" w:right="-41" w:hanging="284"/>
        <w:jc w:val="both"/>
        <w:rPr>
          <w:ins w:id="1100" w:author="Guillermo Florez" w:date="2021-10-12T23:32:00Z"/>
          <w:color w:val="000000"/>
          <w:sz w:val="24"/>
          <w:szCs w:val="24"/>
        </w:rPr>
      </w:pPr>
      <w:r w:rsidRPr="00D85772">
        <w:rPr>
          <w:color w:val="000000"/>
          <w:sz w:val="24"/>
          <w:szCs w:val="24"/>
          <w:lang w:val="pt-BR"/>
          <w:rPrChange w:id="1101" w:author="Guillermo Florez" w:date="2021-10-14T10:05:00Z">
            <w:rPr>
              <w:color w:val="000000"/>
              <w:sz w:val="24"/>
              <w:szCs w:val="24"/>
            </w:rPr>
          </w:rPrChange>
        </w:rPr>
        <w:t>Mikich</w:t>
      </w:r>
      <w:r w:rsidR="00810724" w:rsidRPr="00D85772">
        <w:rPr>
          <w:color w:val="000000"/>
          <w:sz w:val="24"/>
          <w:szCs w:val="24"/>
          <w:lang w:val="pt-BR"/>
          <w:rPrChange w:id="1102" w:author="Guillermo Florez" w:date="2021-10-14T10:05:00Z">
            <w:rPr>
              <w:color w:val="000000"/>
              <w:sz w:val="24"/>
              <w:szCs w:val="24"/>
            </w:rPr>
          </w:rPrChange>
        </w:rPr>
        <w:t>,</w:t>
      </w:r>
      <w:r w:rsidRPr="00D85772">
        <w:rPr>
          <w:color w:val="000000"/>
          <w:sz w:val="24"/>
          <w:szCs w:val="24"/>
          <w:lang w:val="pt-BR"/>
          <w:rPrChange w:id="1103" w:author="Guillermo Florez" w:date="2021-10-14T10:05:00Z">
            <w:rPr>
              <w:color w:val="000000"/>
              <w:sz w:val="24"/>
              <w:szCs w:val="24"/>
            </w:rPr>
          </w:rPrChange>
        </w:rPr>
        <w:t xml:space="preserve"> S</w:t>
      </w:r>
      <w:r w:rsidR="00810724" w:rsidRPr="00D85772">
        <w:rPr>
          <w:color w:val="000000"/>
          <w:sz w:val="24"/>
          <w:szCs w:val="24"/>
          <w:lang w:val="pt-BR"/>
          <w:rPrChange w:id="1104" w:author="Guillermo Florez" w:date="2021-10-14T10:05:00Z">
            <w:rPr>
              <w:color w:val="000000"/>
              <w:sz w:val="24"/>
              <w:szCs w:val="24"/>
            </w:rPr>
          </w:rPrChange>
        </w:rPr>
        <w:t xml:space="preserve">. </w:t>
      </w:r>
      <w:r w:rsidRPr="00D85772">
        <w:rPr>
          <w:color w:val="000000"/>
          <w:sz w:val="24"/>
          <w:szCs w:val="24"/>
          <w:lang w:val="pt-BR"/>
          <w:rPrChange w:id="1105" w:author="Guillermo Florez" w:date="2021-10-14T10:05:00Z">
            <w:rPr>
              <w:color w:val="000000"/>
              <w:sz w:val="24"/>
              <w:szCs w:val="24"/>
            </w:rPr>
          </w:rPrChange>
        </w:rPr>
        <w:t>B</w:t>
      </w:r>
      <w:r w:rsidR="00810724" w:rsidRPr="00D85772">
        <w:rPr>
          <w:color w:val="000000"/>
          <w:sz w:val="24"/>
          <w:szCs w:val="24"/>
          <w:lang w:val="pt-BR"/>
          <w:rPrChange w:id="1106" w:author="Guillermo Florez" w:date="2021-10-14T10:05:00Z">
            <w:rPr>
              <w:color w:val="000000"/>
              <w:sz w:val="24"/>
              <w:szCs w:val="24"/>
            </w:rPr>
          </w:rPrChange>
        </w:rPr>
        <w:t>.</w:t>
      </w:r>
      <w:r w:rsidRPr="00D85772">
        <w:rPr>
          <w:color w:val="000000"/>
          <w:sz w:val="24"/>
          <w:szCs w:val="24"/>
          <w:lang w:val="pt-BR"/>
          <w:rPrChange w:id="1107" w:author="Guillermo Florez" w:date="2021-10-14T10:05:00Z">
            <w:rPr>
              <w:color w:val="000000"/>
              <w:sz w:val="24"/>
              <w:szCs w:val="24"/>
            </w:rPr>
          </w:rPrChange>
        </w:rPr>
        <w:t xml:space="preserve">, </w:t>
      </w:r>
      <w:r w:rsidR="00810724" w:rsidRPr="00D85772">
        <w:rPr>
          <w:color w:val="000000"/>
          <w:sz w:val="24"/>
          <w:szCs w:val="24"/>
          <w:lang w:val="pt-BR"/>
          <w:rPrChange w:id="1108" w:author="Guillermo Florez" w:date="2021-10-14T10:05:00Z">
            <w:rPr>
              <w:color w:val="000000"/>
              <w:sz w:val="24"/>
              <w:szCs w:val="24"/>
            </w:rPr>
          </w:rPrChange>
        </w:rPr>
        <w:t xml:space="preserve">G. V. </w:t>
      </w:r>
      <w:r w:rsidRPr="00D85772">
        <w:rPr>
          <w:color w:val="000000"/>
          <w:sz w:val="24"/>
          <w:szCs w:val="24"/>
          <w:lang w:val="pt-BR"/>
          <w:rPrChange w:id="1109" w:author="Guillermo Florez" w:date="2021-10-14T10:05:00Z">
            <w:rPr>
              <w:color w:val="000000"/>
              <w:sz w:val="24"/>
              <w:szCs w:val="24"/>
            </w:rPr>
          </w:rPrChange>
        </w:rPr>
        <w:t xml:space="preserve">Bianconi, </w:t>
      </w:r>
      <w:r w:rsidR="00810724" w:rsidRPr="00D85772">
        <w:rPr>
          <w:color w:val="000000"/>
          <w:sz w:val="24"/>
          <w:szCs w:val="24"/>
          <w:lang w:val="pt-BR"/>
          <w:rPrChange w:id="1110" w:author="Guillermo Florez" w:date="2021-10-14T10:05:00Z">
            <w:rPr>
              <w:color w:val="000000"/>
              <w:sz w:val="24"/>
              <w:szCs w:val="24"/>
            </w:rPr>
          </w:rPrChange>
        </w:rPr>
        <w:t xml:space="preserve">B. H. L. N. S. </w:t>
      </w:r>
      <w:r w:rsidRPr="00D85772">
        <w:rPr>
          <w:color w:val="000000"/>
          <w:sz w:val="24"/>
          <w:szCs w:val="24"/>
          <w:lang w:val="pt-BR"/>
          <w:rPrChange w:id="1111" w:author="Guillermo Florez" w:date="2021-10-14T10:05:00Z">
            <w:rPr>
              <w:color w:val="000000"/>
              <w:sz w:val="24"/>
              <w:szCs w:val="24"/>
            </w:rPr>
          </w:rPrChange>
        </w:rPr>
        <w:t xml:space="preserve">Maia and </w:t>
      </w:r>
      <w:r w:rsidR="00810724" w:rsidRPr="00D85772">
        <w:rPr>
          <w:color w:val="000000"/>
          <w:sz w:val="24"/>
          <w:szCs w:val="24"/>
          <w:lang w:val="pt-BR"/>
          <w:rPrChange w:id="1112" w:author="Guillermo Florez" w:date="2021-10-14T10:05:00Z">
            <w:rPr>
              <w:color w:val="000000"/>
              <w:sz w:val="24"/>
              <w:szCs w:val="24"/>
            </w:rPr>
          </w:rPrChange>
        </w:rPr>
        <w:t xml:space="preserve">S. D. </w:t>
      </w:r>
      <w:r w:rsidRPr="00D85772">
        <w:rPr>
          <w:color w:val="000000"/>
          <w:sz w:val="24"/>
          <w:szCs w:val="24"/>
          <w:lang w:val="pt-BR"/>
          <w:rPrChange w:id="1113" w:author="Guillermo Florez" w:date="2021-10-14T10:05:00Z">
            <w:rPr>
              <w:color w:val="000000"/>
              <w:sz w:val="24"/>
              <w:szCs w:val="24"/>
            </w:rPr>
          </w:rPrChange>
        </w:rPr>
        <w:t xml:space="preserve">Teixeira. </w:t>
      </w:r>
      <w:r w:rsidRPr="009F0123">
        <w:rPr>
          <w:color w:val="000000"/>
          <w:sz w:val="24"/>
          <w:szCs w:val="24"/>
        </w:rPr>
        <w:t xml:space="preserve">2003. Attraction of the fruit-eating bat </w:t>
      </w:r>
      <w:r w:rsidR="00810724" w:rsidRPr="009F0123">
        <w:rPr>
          <w:i/>
          <w:iCs/>
          <w:color w:val="000000"/>
          <w:sz w:val="24"/>
          <w:szCs w:val="24"/>
        </w:rPr>
        <w:t>C</w:t>
      </w:r>
      <w:r w:rsidRPr="009F0123">
        <w:rPr>
          <w:i/>
          <w:iCs/>
          <w:color w:val="000000"/>
          <w:sz w:val="24"/>
          <w:szCs w:val="24"/>
        </w:rPr>
        <w:t>arollia perspicillata</w:t>
      </w:r>
      <w:r w:rsidRPr="009F0123">
        <w:rPr>
          <w:color w:val="000000"/>
          <w:sz w:val="24"/>
          <w:szCs w:val="24"/>
        </w:rPr>
        <w:t xml:space="preserve"> to </w:t>
      </w:r>
      <w:r w:rsidR="00810724" w:rsidRPr="009F0123">
        <w:rPr>
          <w:i/>
          <w:iCs/>
          <w:color w:val="000000"/>
          <w:sz w:val="24"/>
          <w:szCs w:val="24"/>
        </w:rPr>
        <w:t>P</w:t>
      </w:r>
      <w:r w:rsidRPr="009F0123">
        <w:rPr>
          <w:i/>
          <w:iCs/>
          <w:color w:val="000000"/>
          <w:sz w:val="24"/>
          <w:szCs w:val="24"/>
        </w:rPr>
        <w:t>iper</w:t>
      </w:r>
      <w:r w:rsidR="0098145A" w:rsidRPr="009F0123">
        <w:rPr>
          <w:i/>
          <w:iCs/>
          <w:color w:val="000000"/>
          <w:sz w:val="24"/>
          <w:szCs w:val="24"/>
        </w:rPr>
        <w:t xml:space="preserve"> </w:t>
      </w:r>
      <w:r w:rsidRPr="009F0123">
        <w:rPr>
          <w:i/>
          <w:iCs/>
          <w:color w:val="000000"/>
          <w:sz w:val="24"/>
          <w:szCs w:val="24"/>
        </w:rPr>
        <w:t>gaudichaudianum</w:t>
      </w:r>
      <w:r w:rsidRPr="009F0123">
        <w:rPr>
          <w:color w:val="000000"/>
          <w:sz w:val="24"/>
          <w:szCs w:val="24"/>
        </w:rPr>
        <w:t xml:space="preserve"> essential oil. Journal of Chemical Ecology </w:t>
      </w:r>
      <w:r w:rsidRPr="009F0123">
        <w:rPr>
          <w:rFonts w:eastAsia="Georgia" w:cs="Georgia"/>
          <w:color w:val="000000"/>
          <w:sz w:val="24"/>
          <w:szCs w:val="24"/>
        </w:rPr>
        <w:t>29</w:t>
      </w:r>
      <w:r w:rsidRPr="009F0123">
        <w:rPr>
          <w:color w:val="000000"/>
          <w:sz w:val="24"/>
          <w:szCs w:val="24"/>
        </w:rPr>
        <w:t>: 2379–</w:t>
      </w:r>
      <w:r w:rsidR="00810724" w:rsidRPr="009F0123">
        <w:rPr>
          <w:color w:val="000000"/>
          <w:sz w:val="24"/>
          <w:szCs w:val="24"/>
        </w:rPr>
        <w:t>23</w:t>
      </w:r>
      <w:r w:rsidRPr="009F0123">
        <w:rPr>
          <w:color w:val="000000"/>
          <w:sz w:val="24"/>
          <w:szCs w:val="24"/>
        </w:rPr>
        <w:t>83.</w:t>
      </w:r>
    </w:p>
    <w:p w14:paraId="31C7CFED" w14:textId="50ACE98A" w:rsidR="00CE3EEB" w:rsidRPr="009F0123" w:rsidRDefault="00CE3EEB" w:rsidP="0004761C">
      <w:pPr>
        <w:pBdr>
          <w:top w:val="nil"/>
          <w:left w:val="nil"/>
          <w:bottom w:val="nil"/>
          <w:right w:val="nil"/>
          <w:between w:val="nil"/>
        </w:pBdr>
        <w:spacing w:line="266" w:lineRule="auto"/>
        <w:ind w:left="284" w:right="-41" w:hanging="284"/>
        <w:jc w:val="both"/>
        <w:rPr>
          <w:color w:val="000000"/>
          <w:sz w:val="24"/>
          <w:szCs w:val="24"/>
        </w:rPr>
      </w:pPr>
      <w:ins w:id="1114" w:author="Guillermo Florez" w:date="2021-10-12T23:32:00Z">
        <w:r w:rsidRPr="009F0123">
          <w:rPr>
            <w:color w:val="000000"/>
            <w:sz w:val="24"/>
            <w:szCs w:val="24"/>
          </w:rPr>
          <w:t>Miller, E.T., D. N. Bonter, C. Eldermire, B. G. Freeman,</w:t>
        </w:r>
      </w:ins>
      <w:ins w:id="1115" w:author="Guillermo Florez" w:date="2021-10-12T23:33:00Z">
        <w:r w:rsidRPr="009F0123">
          <w:rPr>
            <w:color w:val="000000"/>
            <w:sz w:val="24"/>
            <w:szCs w:val="24"/>
          </w:rPr>
          <w:t xml:space="preserve"> E.</w:t>
        </w:r>
      </w:ins>
      <w:ins w:id="1116" w:author="Guillermo Florez" w:date="2021-10-12T23:32:00Z">
        <w:r w:rsidRPr="009F0123">
          <w:rPr>
            <w:color w:val="000000"/>
            <w:sz w:val="24"/>
            <w:szCs w:val="24"/>
          </w:rPr>
          <w:t xml:space="preserve"> I</w:t>
        </w:r>
      </w:ins>
      <w:ins w:id="1117" w:author="Guillermo Florez" w:date="2021-10-12T23:33:00Z">
        <w:r w:rsidRPr="009F0123">
          <w:rPr>
            <w:color w:val="000000"/>
            <w:sz w:val="24"/>
            <w:szCs w:val="24"/>
          </w:rPr>
          <w:t>.</w:t>
        </w:r>
      </w:ins>
      <w:ins w:id="1118" w:author="Guillermo Florez" w:date="2021-10-12T23:32:00Z">
        <w:r w:rsidRPr="009F0123">
          <w:rPr>
            <w:color w:val="000000"/>
            <w:sz w:val="24"/>
            <w:szCs w:val="24"/>
          </w:rPr>
          <w:t xml:space="preserve"> Greig, L</w:t>
        </w:r>
      </w:ins>
      <w:ins w:id="1119" w:author="Guillermo Florez" w:date="2021-10-12T23:33:00Z">
        <w:r w:rsidRPr="009F0123">
          <w:rPr>
            <w:color w:val="000000"/>
            <w:sz w:val="24"/>
            <w:szCs w:val="24"/>
          </w:rPr>
          <w:t>.</w:t>
        </w:r>
      </w:ins>
      <w:ins w:id="1120" w:author="Guillermo Florez" w:date="2021-10-12T23:32:00Z">
        <w:r w:rsidRPr="009F0123">
          <w:rPr>
            <w:color w:val="000000"/>
            <w:sz w:val="24"/>
            <w:szCs w:val="24"/>
          </w:rPr>
          <w:t xml:space="preserve"> J</w:t>
        </w:r>
      </w:ins>
      <w:ins w:id="1121" w:author="Guillermo Florez" w:date="2021-10-12T23:33:00Z">
        <w:r w:rsidRPr="009F0123">
          <w:rPr>
            <w:color w:val="000000"/>
            <w:sz w:val="24"/>
            <w:szCs w:val="24"/>
          </w:rPr>
          <w:t>.</w:t>
        </w:r>
      </w:ins>
      <w:ins w:id="1122" w:author="Guillermo Florez" w:date="2021-10-12T23:32:00Z">
        <w:r w:rsidRPr="009F0123">
          <w:rPr>
            <w:color w:val="000000"/>
            <w:sz w:val="24"/>
            <w:szCs w:val="24"/>
          </w:rPr>
          <w:t xml:space="preserve"> Harmon, C</w:t>
        </w:r>
      </w:ins>
      <w:ins w:id="1123" w:author="Guillermo Florez" w:date="2021-10-12T23:33:00Z">
        <w:r w:rsidRPr="009F0123">
          <w:rPr>
            <w:color w:val="000000"/>
            <w:sz w:val="24"/>
            <w:szCs w:val="24"/>
          </w:rPr>
          <w:t>.</w:t>
        </w:r>
      </w:ins>
      <w:ins w:id="1124" w:author="Guillermo Florez" w:date="2021-10-12T23:32:00Z">
        <w:r w:rsidRPr="009F0123">
          <w:rPr>
            <w:color w:val="000000"/>
            <w:sz w:val="24"/>
            <w:szCs w:val="24"/>
          </w:rPr>
          <w:t xml:space="preserve"> Lisle</w:t>
        </w:r>
      </w:ins>
      <w:ins w:id="1125" w:author="Guillermo Florez" w:date="2021-10-12T23:33:00Z">
        <w:r w:rsidRPr="009F0123">
          <w:rPr>
            <w:color w:val="000000"/>
            <w:sz w:val="24"/>
            <w:szCs w:val="24"/>
          </w:rPr>
          <w:t xml:space="preserve"> and</w:t>
        </w:r>
      </w:ins>
      <w:ins w:id="1126" w:author="Guillermo Florez" w:date="2021-10-12T23:32:00Z">
        <w:r w:rsidRPr="009F0123">
          <w:rPr>
            <w:color w:val="000000"/>
            <w:sz w:val="24"/>
            <w:szCs w:val="24"/>
          </w:rPr>
          <w:t xml:space="preserve"> W</w:t>
        </w:r>
      </w:ins>
      <w:ins w:id="1127" w:author="Guillermo Florez" w:date="2021-10-12T23:33:00Z">
        <w:r w:rsidRPr="009F0123">
          <w:rPr>
            <w:color w:val="000000"/>
            <w:sz w:val="24"/>
            <w:szCs w:val="24"/>
          </w:rPr>
          <w:t>.</w:t>
        </w:r>
      </w:ins>
      <w:ins w:id="1128" w:author="Guillermo Florez" w:date="2021-10-12T23:32:00Z">
        <w:r w:rsidRPr="009F0123">
          <w:rPr>
            <w:color w:val="000000"/>
            <w:sz w:val="24"/>
            <w:szCs w:val="24"/>
          </w:rPr>
          <w:t xml:space="preserve"> M</w:t>
        </w:r>
      </w:ins>
      <w:ins w:id="1129" w:author="Guillermo Florez" w:date="2021-10-12T23:33:00Z">
        <w:r w:rsidRPr="009F0123">
          <w:rPr>
            <w:color w:val="000000"/>
            <w:sz w:val="24"/>
            <w:szCs w:val="24"/>
          </w:rPr>
          <w:t>.</w:t>
        </w:r>
      </w:ins>
      <w:ins w:id="1130" w:author="Guillermo Florez" w:date="2021-10-12T23:32:00Z">
        <w:r w:rsidRPr="009F0123">
          <w:rPr>
            <w:color w:val="000000"/>
            <w:sz w:val="24"/>
            <w:szCs w:val="24"/>
          </w:rPr>
          <w:t xml:space="preserve"> Hochachka</w:t>
        </w:r>
      </w:ins>
      <w:ins w:id="1131" w:author="Guillermo Florez" w:date="2021-10-12T23:33:00Z">
        <w:r w:rsidRPr="009F0123">
          <w:rPr>
            <w:color w:val="000000"/>
            <w:sz w:val="24"/>
            <w:szCs w:val="24"/>
          </w:rPr>
          <w:t>. 2017.</w:t>
        </w:r>
      </w:ins>
      <w:ins w:id="1132" w:author="Guillermo Florez" w:date="2021-10-12T23:32:00Z">
        <w:r w:rsidRPr="009F0123">
          <w:rPr>
            <w:color w:val="000000"/>
            <w:sz w:val="24"/>
            <w:szCs w:val="24"/>
          </w:rPr>
          <w:t xml:space="preserve"> Fighting over food unites the birds of North America in a continental dominance hierarchy</w:t>
        </w:r>
      </w:ins>
      <w:ins w:id="1133" w:author="Guillermo Florez" w:date="2021-10-12T23:33:00Z">
        <w:r w:rsidRPr="009F0123">
          <w:rPr>
            <w:color w:val="000000"/>
            <w:sz w:val="24"/>
            <w:szCs w:val="24"/>
          </w:rPr>
          <w:t xml:space="preserve">. </w:t>
        </w:r>
      </w:ins>
      <w:ins w:id="1134" w:author="Guillermo Florez" w:date="2021-10-12T23:32:00Z">
        <w:r w:rsidRPr="009F0123">
          <w:rPr>
            <w:color w:val="000000"/>
            <w:sz w:val="24"/>
            <w:szCs w:val="24"/>
          </w:rPr>
          <w:t>Behavioral Ecology</w:t>
        </w:r>
      </w:ins>
      <w:ins w:id="1135" w:author="Guillermo Florez" w:date="2021-10-12T23:33:00Z">
        <w:r w:rsidRPr="009F0123">
          <w:rPr>
            <w:color w:val="000000"/>
            <w:sz w:val="24"/>
            <w:szCs w:val="24"/>
          </w:rPr>
          <w:t xml:space="preserve"> </w:t>
        </w:r>
      </w:ins>
      <w:ins w:id="1136" w:author="Guillermo Florez" w:date="2021-10-12T23:32:00Z">
        <w:r w:rsidRPr="009F0123">
          <w:rPr>
            <w:color w:val="000000"/>
            <w:sz w:val="24"/>
            <w:szCs w:val="24"/>
          </w:rPr>
          <w:t>28</w:t>
        </w:r>
      </w:ins>
      <w:ins w:id="1137" w:author="Guillermo Florez" w:date="2021-10-12T23:33:00Z">
        <w:r w:rsidRPr="009F0123">
          <w:rPr>
            <w:color w:val="000000"/>
            <w:sz w:val="24"/>
            <w:szCs w:val="24"/>
          </w:rPr>
          <w:t>:</w:t>
        </w:r>
      </w:ins>
      <w:ins w:id="1138" w:author="Guillermo Florez" w:date="2021-10-12T23:32:00Z">
        <w:r w:rsidRPr="009F0123">
          <w:rPr>
            <w:color w:val="000000"/>
            <w:sz w:val="24"/>
            <w:szCs w:val="24"/>
          </w:rPr>
          <w:t>1454–1463</w:t>
        </w:r>
      </w:ins>
    </w:p>
    <w:p w14:paraId="000002E0" w14:textId="1DBA3C03"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Mittermeier</w:t>
      </w:r>
      <w:r w:rsidR="00F26A8B" w:rsidRPr="009F0123">
        <w:rPr>
          <w:color w:val="000000"/>
          <w:sz w:val="24"/>
          <w:szCs w:val="24"/>
        </w:rPr>
        <w:t>,</w:t>
      </w:r>
      <w:r w:rsidRPr="009F0123">
        <w:rPr>
          <w:color w:val="000000"/>
          <w:sz w:val="24"/>
          <w:szCs w:val="24"/>
        </w:rPr>
        <w:t xml:space="preserve"> R</w:t>
      </w:r>
      <w:r w:rsidR="00F26A8B" w:rsidRPr="009F0123">
        <w:rPr>
          <w:color w:val="000000"/>
          <w:sz w:val="24"/>
          <w:szCs w:val="24"/>
        </w:rPr>
        <w:t xml:space="preserve">. </w:t>
      </w:r>
      <w:r w:rsidRPr="009F0123">
        <w:rPr>
          <w:color w:val="000000"/>
          <w:sz w:val="24"/>
          <w:szCs w:val="24"/>
        </w:rPr>
        <w:t>A</w:t>
      </w:r>
      <w:r w:rsidR="00F26A8B" w:rsidRPr="009F0123">
        <w:rPr>
          <w:color w:val="000000"/>
          <w:sz w:val="24"/>
          <w:szCs w:val="24"/>
        </w:rPr>
        <w:t>.</w:t>
      </w:r>
      <w:r w:rsidRPr="009F0123">
        <w:rPr>
          <w:color w:val="000000"/>
          <w:sz w:val="24"/>
          <w:szCs w:val="24"/>
        </w:rPr>
        <w:t xml:space="preserve">, </w:t>
      </w:r>
      <w:r w:rsidR="0077570E" w:rsidRPr="009F0123">
        <w:rPr>
          <w:color w:val="000000"/>
          <w:sz w:val="24"/>
          <w:szCs w:val="24"/>
        </w:rPr>
        <w:t xml:space="preserve">W. R. </w:t>
      </w:r>
      <w:r w:rsidRPr="009F0123">
        <w:rPr>
          <w:color w:val="000000"/>
          <w:sz w:val="24"/>
          <w:szCs w:val="24"/>
        </w:rPr>
        <w:t>Turner</w:t>
      </w:r>
      <w:r w:rsidR="0077570E" w:rsidRPr="009F0123">
        <w:rPr>
          <w:color w:val="000000"/>
          <w:sz w:val="24"/>
          <w:szCs w:val="24"/>
        </w:rPr>
        <w:t xml:space="preserve">, F. W. </w:t>
      </w:r>
      <w:r w:rsidRPr="009F0123">
        <w:rPr>
          <w:color w:val="000000"/>
          <w:sz w:val="24"/>
          <w:szCs w:val="24"/>
        </w:rPr>
        <w:t>Larsen</w:t>
      </w:r>
      <w:r w:rsidR="0077570E" w:rsidRPr="009F0123">
        <w:rPr>
          <w:color w:val="000000"/>
          <w:sz w:val="24"/>
          <w:szCs w:val="24"/>
        </w:rPr>
        <w:t>, T. M. Brooks and C. Gascon</w:t>
      </w:r>
      <w:r w:rsidRPr="009F0123">
        <w:rPr>
          <w:color w:val="000000"/>
          <w:sz w:val="24"/>
          <w:szCs w:val="24"/>
        </w:rPr>
        <w:t xml:space="preserve">. 2011. Global biodiversity conservation: The critical role of hotspots. </w:t>
      </w:r>
      <w:r w:rsidRPr="009F0123">
        <w:rPr>
          <w:i/>
          <w:iCs/>
          <w:color w:val="000000"/>
          <w:sz w:val="24"/>
          <w:szCs w:val="24"/>
        </w:rPr>
        <w:t>In:</w:t>
      </w:r>
      <w:r w:rsidRPr="009F0123">
        <w:rPr>
          <w:color w:val="000000"/>
          <w:sz w:val="24"/>
          <w:szCs w:val="24"/>
        </w:rPr>
        <w:t xml:space="preserve"> </w:t>
      </w:r>
      <w:r w:rsidR="0077570E" w:rsidRPr="009F0123">
        <w:rPr>
          <w:color w:val="000000"/>
          <w:sz w:val="24"/>
          <w:szCs w:val="24"/>
        </w:rPr>
        <w:t xml:space="preserve">F. E. </w:t>
      </w:r>
      <w:r w:rsidRPr="009F0123">
        <w:rPr>
          <w:color w:val="000000"/>
          <w:sz w:val="24"/>
          <w:szCs w:val="24"/>
        </w:rPr>
        <w:t>Zachos</w:t>
      </w:r>
      <w:r w:rsidR="0077570E" w:rsidRPr="009F0123">
        <w:rPr>
          <w:color w:val="000000"/>
          <w:sz w:val="24"/>
          <w:szCs w:val="24"/>
        </w:rPr>
        <w:t xml:space="preserve"> and J. C. </w:t>
      </w:r>
      <w:r w:rsidRPr="009F0123">
        <w:rPr>
          <w:color w:val="000000"/>
          <w:sz w:val="24"/>
          <w:szCs w:val="24"/>
        </w:rPr>
        <w:t xml:space="preserve">Habel </w:t>
      </w:r>
      <w:r w:rsidRPr="009F0123">
        <w:rPr>
          <w:color w:val="000000"/>
          <w:sz w:val="24"/>
          <w:szCs w:val="24"/>
        </w:rPr>
        <w:lastRenderedPageBreak/>
        <w:t>(Eds). Biodiversity hotspots: Distribution and protection of conservation priority areas. Berlin, Heidelberg: Springer Berlin Heidelberg.</w:t>
      </w:r>
    </w:p>
    <w:p w14:paraId="6E5C56B2" w14:textId="38C27C5B" w:rsidR="0077570E"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Molina-Freaner</w:t>
      </w:r>
      <w:r w:rsidR="0077570E" w:rsidRPr="009F0123">
        <w:rPr>
          <w:color w:val="000000"/>
          <w:sz w:val="24"/>
          <w:szCs w:val="24"/>
        </w:rPr>
        <w:t>,</w:t>
      </w:r>
      <w:r w:rsidRPr="009F0123">
        <w:rPr>
          <w:color w:val="000000"/>
          <w:sz w:val="24"/>
          <w:szCs w:val="24"/>
        </w:rPr>
        <w:t xml:space="preserve"> F</w:t>
      </w:r>
      <w:r w:rsidR="0077570E" w:rsidRPr="009F0123">
        <w:rPr>
          <w:color w:val="000000"/>
          <w:sz w:val="24"/>
          <w:szCs w:val="24"/>
        </w:rPr>
        <w:t>.</w:t>
      </w:r>
      <w:r w:rsidRPr="009F0123">
        <w:rPr>
          <w:color w:val="000000"/>
          <w:sz w:val="24"/>
          <w:szCs w:val="24"/>
        </w:rPr>
        <w:t xml:space="preserve"> and </w:t>
      </w:r>
      <w:r w:rsidR="0077570E" w:rsidRPr="009F0123">
        <w:rPr>
          <w:color w:val="000000"/>
          <w:sz w:val="24"/>
          <w:szCs w:val="24"/>
        </w:rPr>
        <w:t xml:space="preserve">L. E. </w:t>
      </w:r>
      <w:r w:rsidRPr="009F0123">
        <w:rPr>
          <w:color w:val="000000"/>
          <w:sz w:val="24"/>
          <w:szCs w:val="24"/>
        </w:rPr>
        <w:t>Eguiarte. 2003. The pollination biology of two paniculate agaves (</w:t>
      </w:r>
      <w:r w:rsidR="0077570E" w:rsidRPr="009F0123">
        <w:rPr>
          <w:color w:val="000000"/>
          <w:sz w:val="24"/>
          <w:szCs w:val="24"/>
        </w:rPr>
        <w:t>A</w:t>
      </w:r>
      <w:r w:rsidRPr="009F0123">
        <w:rPr>
          <w:color w:val="000000"/>
          <w:sz w:val="24"/>
          <w:szCs w:val="24"/>
        </w:rPr>
        <w:t xml:space="preserve">gavaceae) from northwestern </w:t>
      </w:r>
      <w:r w:rsidR="0077570E" w:rsidRPr="009F0123">
        <w:rPr>
          <w:color w:val="000000"/>
          <w:sz w:val="24"/>
          <w:szCs w:val="24"/>
        </w:rPr>
        <w:t>M</w:t>
      </w:r>
      <w:r w:rsidRPr="009F0123">
        <w:rPr>
          <w:color w:val="000000"/>
          <w:sz w:val="24"/>
          <w:szCs w:val="24"/>
        </w:rPr>
        <w:t xml:space="preserve">exico: Contrasting roles of bats as pollinators. American Journal of Botany </w:t>
      </w:r>
      <w:r w:rsidRPr="009F0123">
        <w:rPr>
          <w:rFonts w:eastAsia="Georgia" w:cs="Georgia"/>
          <w:color w:val="000000"/>
          <w:sz w:val="24"/>
          <w:szCs w:val="24"/>
        </w:rPr>
        <w:t>90</w:t>
      </w:r>
      <w:r w:rsidRPr="009F0123">
        <w:rPr>
          <w:color w:val="000000"/>
          <w:sz w:val="24"/>
          <w:szCs w:val="24"/>
        </w:rPr>
        <w:t>: 1016–</w:t>
      </w:r>
      <w:r w:rsidR="0077570E" w:rsidRPr="009F0123">
        <w:rPr>
          <w:color w:val="000000"/>
          <w:sz w:val="24"/>
          <w:szCs w:val="24"/>
        </w:rPr>
        <w:t>10</w:t>
      </w:r>
      <w:r w:rsidRPr="009F0123">
        <w:rPr>
          <w:color w:val="000000"/>
          <w:sz w:val="24"/>
          <w:szCs w:val="24"/>
        </w:rPr>
        <w:t>24.</w:t>
      </w:r>
    </w:p>
    <w:p w14:paraId="000002E2" w14:textId="182974BF"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Morrison</w:t>
      </w:r>
      <w:r w:rsidR="0077570E" w:rsidRPr="009F0123">
        <w:rPr>
          <w:color w:val="000000"/>
          <w:sz w:val="24"/>
          <w:szCs w:val="24"/>
        </w:rPr>
        <w:t>,</w:t>
      </w:r>
      <w:r w:rsidRPr="009F0123">
        <w:rPr>
          <w:color w:val="000000"/>
          <w:sz w:val="24"/>
          <w:szCs w:val="24"/>
        </w:rPr>
        <w:t xml:space="preserve"> D</w:t>
      </w:r>
      <w:r w:rsidR="0077570E" w:rsidRPr="009F0123">
        <w:rPr>
          <w:color w:val="000000"/>
          <w:sz w:val="24"/>
          <w:szCs w:val="24"/>
        </w:rPr>
        <w:t xml:space="preserve">. </w:t>
      </w:r>
      <w:r w:rsidRPr="009F0123">
        <w:rPr>
          <w:color w:val="000000"/>
          <w:sz w:val="24"/>
          <w:szCs w:val="24"/>
        </w:rPr>
        <w:t xml:space="preserve">W. 1978a. Foraging ecology and energetics of the frugivorous bat </w:t>
      </w:r>
      <w:r w:rsidR="0077570E" w:rsidRPr="009F0123">
        <w:rPr>
          <w:i/>
          <w:iCs/>
          <w:color w:val="000000"/>
          <w:sz w:val="24"/>
          <w:szCs w:val="24"/>
        </w:rPr>
        <w:t>A</w:t>
      </w:r>
      <w:r w:rsidRPr="009F0123">
        <w:rPr>
          <w:i/>
          <w:iCs/>
          <w:color w:val="000000"/>
          <w:sz w:val="24"/>
          <w:szCs w:val="24"/>
        </w:rPr>
        <w:t>rtibeus jamaicensis</w:t>
      </w:r>
      <w:r w:rsidRPr="009F0123">
        <w:rPr>
          <w:color w:val="000000"/>
          <w:sz w:val="24"/>
          <w:szCs w:val="24"/>
        </w:rPr>
        <w:t>. Ecology</w:t>
      </w:r>
      <w:r w:rsidR="00445D9C" w:rsidRPr="009F0123">
        <w:rPr>
          <w:color w:val="000000"/>
          <w:sz w:val="24"/>
          <w:szCs w:val="24"/>
        </w:rPr>
        <w:t xml:space="preserve"> </w:t>
      </w:r>
      <w:r w:rsidRPr="009F0123">
        <w:rPr>
          <w:rFonts w:eastAsia="Georgia" w:cs="Georgia"/>
          <w:color w:val="000000"/>
          <w:sz w:val="24"/>
          <w:szCs w:val="24"/>
        </w:rPr>
        <w:t>59</w:t>
      </w:r>
      <w:r w:rsidRPr="009F0123">
        <w:rPr>
          <w:color w:val="000000"/>
          <w:sz w:val="24"/>
          <w:szCs w:val="24"/>
        </w:rPr>
        <w:t>: 716–</w:t>
      </w:r>
      <w:r w:rsidR="0077570E" w:rsidRPr="009F0123">
        <w:rPr>
          <w:color w:val="000000"/>
          <w:sz w:val="24"/>
          <w:szCs w:val="24"/>
        </w:rPr>
        <w:t>7</w:t>
      </w:r>
      <w:r w:rsidRPr="009F0123">
        <w:rPr>
          <w:color w:val="000000"/>
          <w:sz w:val="24"/>
          <w:szCs w:val="24"/>
        </w:rPr>
        <w:t>23.</w:t>
      </w:r>
    </w:p>
    <w:p w14:paraId="000002E4" w14:textId="01743736" w:rsidR="00A2515D" w:rsidRPr="009F0123" w:rsidRDefault="002F0901" w:rsidP="0077570E">
      <w:pPr>
        <w:pBdr>
          <w:top w:val="nil"/>
          <w:left w:val="nil"/>
          <w:bottom w:val="nil"/>
          <w:right w:val="nil"/>
          <w:between w:val="nil"/>
        </w:pBdr>
        <w:spacing w:before="22"/>
        <w:ind w:left="284" w:right="-41" w:hanging="284"/>
        <w:jc w:val="both"/>
        <w:rPr>
          <w:sz w:val="24"/>
          <w:szCs w:val="24"/>
        </w:rPr>
      </w:pPr>
      <w:r w:rsidRPr="009F0123">
        <w:rPr>
          <w:color w:val="000000"/>
          <w:sz w:val="24"/>
          <w:szCs w:val="24"/>
        </w:rPr>
        <w:t>Morrison</w:t>
      </w:r>
      <w:r w:rsidR="0077570E" w:rsidRPr="009F0123">
        <w:rPr>
          <w:color w:val="000000"/>
          <w:sz w:val="24"/>
          <w:szCs w:val="24"/>
        </w:rPr>
        <w:t>,</w:t>
      </w:r>
      <w:r w:rsidRPr="009F0123">
        <w:rPr>
          <w:color w:val="000000"/>
          <w:sz w:val="24"/>
          <w:szCs w:val="24"/>
        </w:rPr>
        <w:t xml:space="preserve"> D</w:t>
      </w:r>
      <w:r w:rsidR="0077570E" w:rsidRPr="009F0123">
        <w:rPr>
          <w:color w:val="000000"/>
          <w:sz w:val="24"/>
          <w:szCs w:val="24"/>
        </w:rPr>
        <w:t xml:space="preserve">. </w:t>
      </w:r>
      <w:r w:rsidRPr="009F0123">
        <w:rPr>
          <w:color w:val="000000"/>
          <w:sz w:val="24"/>
          <w:szCs w:val="24"/>
        </w:rPr>
        <w:t xml:space="preserve">W. 1978b. Influence of habitat on the foraging distances of the fruit bat, </w:t>
      </w:r>
      <w:r w:rsidR="0077570E" w:rsidRPr="009F0123">
        <w:rPr>
          <w:i/>
          <w:iCs/>
          <w:color w:val="000000"/>
          <w:sz w:val="24"/>
          <w:szCs w:val="24"/>
        </w:rPr>
        <w:t>A</w:t>
      </w:r>
      <w:r w:rsidRPr="009F0123">
        <w:rPr>
          <w:i/>
          <w:iCs/>
          <w:color w:val="000000"/>
          <w:sz w:val="24"/>
          <w:szCs w:val="24"/>
        </w:rPr>
        <w:t xml:space="preserve">rtibeus </w:t>
      </w:r>
      <w:r w:rsidR="0077570E" w:rsidRPr="009F0123">
        <w:rPr>
          <w:i/>
          <w:iCs/>
          <w:color w:val="000000"/>
          <w:sz w:val="24"/>
          <w:szCs w:val="24"/>
        </w:rPr>
        <w:t>jaimaicensis</w:t>
      </w:r>
      <w:r w:rsidR="0077570E" w:rsidRPr="009F0123">
        <w:rPr>
          <w:color w:val="000000"/>
          <w:sz w:val="24"/>
          <w:szCs w:val="24"/>
        </w:rPr>
        <w:t xml:space="preserve">. </w:t>
      </w:r>
      <w:r w:rsidRPr="009F0123">
        <w:rPr>
          <w:sz w:val="24"/>
          <w:szCs w:val="24"/>
        </w:rPr>
        <w:t xml:space="preserve">Journal of Mammalogy </w:t>
      </w:r>
      <w:r w:rsidRPr="009F0123">
        <w:rPr>
          <w:rFonts w:eastAsia="Georgia" w:cs="Georgia"/>
          <w:sz w:val="24"/>
          <w:szCs w:val="24"/>
        </w:rPr>
        <w:t>59</w:t>
      </w:r>
      <w:r w:rsidRPr="009F0123">
        <w:rPr>
          <w:sz w:val="24"/>
          <w:szCs w:val="24"/>
        </w:rPr>
        <w:t>: 622–</w:t>
      </w:r>
      <w:r w:rsidR="0077570E" w:rsidRPr="009F0123">
        <w:rPr>
          <w:sz w:val="24"/>
          <w:szCs w:val="24"/>
        </w:rPr>
        <w:t>62</w:t>
      </w:r>
      <w:r w:rsidRPr="009F0123">
        <w:rPr>
          <w:sz w:val="24"/>
          <w:szCs w:val="24"/>
        </w:rPr>
        <w:t>4.</w:t>
      </w:r>
    </w:p>
    <w:p w14:paraId="000002E5" w14:textId="5F58D8B1" w:rsidR="00A2515D" w:rsidRPr="009F0123" w:rsidRDefault="002F0901" w:rsidP="0004761C">
      <w:pPr>
        <w:pBdr>
          <w:top w:val="nil"/>
          <w:left w:val="nil"/>
          <w:bottom w:val="nil"/>
          <w:right w:val="nil"/>
          <w:between w:val="nil"/>
        </w:pBdr>
        <w:spacing w:before="29"/>
        <w:ind w:left="284" w:right="-41" w:hanging="284"/>
        <w:jc w:val="both"/>
        <w:rPr>
          <w:color w:val="000000"/>
          <w:sz w:val="24"/>
          <w:szCs w:val="24"/>
        </w:rPr>
      </w:pPr>
      <w:r w:rsidRPr="009F0123">
        <w:rPr>
          <w:color w:val="000000"/>
          <w:sz w:val="24"/>
          <w:szCs w:val="24"/>
        </w:rPr>
        <w:t>Morrison</w:t>
      </w:r>
      <w:r w:rsidR="0077570E" w:rsidRPr="009F0123">
        <w:rPr>
          <w:color w:val="000000"/>
          <w:sz w:val="24"/>
          <w:szCs w:val="24"/>
        </w:rPr>
        <w:t>,</w:t>
      </w:r>
      <w:r w:rsidRPr="009F0123">
        <w:rPr>
          <w:color w:val="000000"/>
          <w:sz w:val="24"/>
          <w:szCs w:val="24"/>
        </w:rPr>
        <w:t xml:space="preserve"> D</w:t>
      </w:r>
      <w:r w:rsidR="0077570E" w:rsidRPr="009F0123">
        <w:rPr>
          <w:color w:val="000000"/>
          <w:sz w:val="24"/>
          <w:szCs w:val="24"/>
        </w:rPr>
        <w:t xml:space="preserve">. </w:t>
      </w:r>
      <w:r w:rsidRPr="009F0123">
        <w:rPr>
          <w:color w:val="000000"/>
          <w:sz w:val="24"/>
          <w:szCs w:val="24"/>
        </w:rPr>
        <w:t xml:space="preserve">W. 1980. Eﬀiciency of food utilization by fruit bats. Oecologia </w:t>
      </w:r>
      <w:r w:rsidRPr="009F0123">
        <w:rPr>
          <w:rFonts w:eastAsia="Georgia" w:cs="Georgia"/>
          <w:color w:val="000000"/>
          <w:sz w:val="24"/>
          <w:szCs w:val="24"/>
        </w:rPr>
        <w:t>45</w:t>
      </w:r>
      <w:r w:rsidRPr="009F0123">
        <w:rPr>
          <w:color w:val="000000"/>
          <w:sz w:val="24"/>
          <w:szCs w:val="24"/>
        </w:rPr>
        <w:t>: 270–</w:t>
      </w:r>
      <w:r w:rsidR="0077570E" w:rsidRPr="009F0123">
        <w:rPr>
          <w:color w:val="000000"/>
          <w:sz w:val="24"/>
          <w:szCs w:val="24"/>
        </w:rPr>
        <w:t>27</w:t>
      </w:r>
      <w:r w:rsidRPr="009F0123">
        <w:rPr>
          <w:color w:val="000000"/>
          <w:sz w:val="24"/>
          <w:szCs w:val="24"/>
        </w:rPr>
        <w:t>3.</w:t>
      </w:r>
    </w:p>
    <w:p w14:paraId="000002E7" w14:textId="7FEB1BAB" w:rsidR="00A2515D" w:rsidRPr="009F0123" w:rsidRDefault="002F0901" w:rsidP="0077570E">
      <w:pPr>
        <w:pBdr>
          <w:top w:val="nil"/>
          <w:left w:val="nil"/>
          <w:bottom w:val="nil"/>
          <w:right w:val="nil"/>
          <w:between w:val="nil"/>
        </w:pBdr>
        <w:spacing w:before="29"/>
        <w:ind w:left="284" w:right="-41" w:hanging="284"/>
        <w:jc w:val="both"/>
        <w:rPr>
          <w:sz w:val="24"/>
          <w:szCs w:val="24"/>
        </w:rPr>
      </w:pPr>
      <w:r w:rsidRPr="009F0123">
        <w:rPr>
          <w:color w:val="000000"/>
          <w:sz w:val="24"/>
          <w:szCs w:val="24"/>
        </w:rPr>
        <w:t>Muchhala</w:t>
      </w:r>
      <w:r w:rsidR="0077570E" w:rsidRPr="009F0123">
        <w:rPr>
          <w:color w:val="000000"/>
          <w:sz w:val="24"/>
          <w:szCs w:val="24"/>
        </w:rPr>
        <w:t>,</w:t>
      </w:r>
      <w:r w:rsidRPr="009F0123">
        <w:rPr>
          <w:color w:val="000000"/>
          <w:sz w:val="24"/>
          <w:szCs w:val="24"/>
        </w:rPr>
        <w:t xml:space="preserve"> N. 2006a. The pollination biology of </w:t>
      </w:r>
      <w:r w:rsidR="0077570E" w:rsidRPr="009F0123">
        <w:rPr>
          <w:i/>
          <w:iCs/>
          <w:color w:val="000000"/>
          <w:sz w:val="24"/>
          <w:szCs w:val="24"/>
        </w:rPr>
        <w:t>B</w:t>
      </w:r>
      <w:r w:rsidRPr="009F0123">
        <w:rPr>
          <w:i/>
          <w:iCs/>
          <w:color w:val="000000"/>
          <w:sz w:val="24"/>
          <w:szCs w:val="24"/>
        </w:rPr>
        <w:t>urmeistera</w:t>
      </w:r>
      <w:r w:rsidRPr="009F0123">
        <w:rPr>
          <w:color w:val="000000"/>
          <w:sz w:val="24"/>
          <w:szCs w:val="24"/>
        </w:rPr>
        <w:t xml:space="preserve"> (</w:t>
      </w:r>
      <w:r w:rsidR="0077570E" w:rsidRPr="009F0123">
        <w:rPr>
          <w:color w:val="000000"/>
          <w:sz w:val="24"/>
          <w:szCs w:val="24"/>
        </w:rPr>
        <w:t>C</w:t>
      </w:r>
      <w:r w:rsidRPr="009F0123">
        <w:rPr>
          <w:color w:val="000000"/>
          <w:sz w:val="24"/>
          <w:szCs w:val="24"/>
        </w:rPr>
        <w:t>ampanulaceae): Specialization and syndromes.</w:t>
      </w:r>
      <w:r w:rsidR="0077570E" w:rsidRPr="009F0123">
        <w:rPr>
          <w:color w:val="000000"/>
          <w:sz w:val="24"/>
          <w:szCs w:val="24"/>
        </w:rPr>
        <w:t xml:space="preserve"> </w:t>
      </w:r>
      <w:r w:rsidRPr="009F0123">
        <w:rPr>
          <w:sz w:val="24"/>
          <w:szCs w:val="24"/>
        </w:rPr>
        <w:t xml:space="preserve">American Journal of Botany </w:t>
      </w:r>
      <w:r w:rsidRPr="009F0123">
        <w:rPr>
          <w:rFonts w:eastAsia="Georgia" w:cs="Georgia"/>
          <w:sz w:val="24"/>
          <w:szCs w:val="24"/>
        </w:rPr>
        <w:t>93</w:t>
      </w:r>
      <w:r w:rsidRPr="009F0123">
        <w:rPr>
          <w:sz w:val="24"/>
          <w:szCs w:val="24"/>
        </w:rPr>
        <w:t>: 1081–</w:t>
      </w:r>
      <w:r w:rsidR="0077570E" w:rsidRPr="009F0123">
        <w:rPr>
          <w:sz w:val="24"/>
          <w:szCs w:val="24"/>
        </w:rPr>
        <w:t>108</w:t>
      </w:r>
      <w:r w:rsidRPr="009F0123">
        <w:rPr>
          <w:sz w:val="24"/>
          <w:szCs w:val="24"/>
        </w:rPr>
        <w:t>9.</w:t>
      </w:r>
    </w:p>
    <w:p w14:paraId="000002E8" w14:textId="0D9619B4" w:rsidR="00A2515D" w:rsidRPr="009F0123" w:rsidRDefault="002F0901" w:rsidP="0004761C">
      <w:pPr>
        <w:pBdr>
          <w:top w:val="nil"/>
          <w:left w:val="nil"/>
          <w:bottom w:val="nil"/>
          <w:right w:val="nil"/>
          <w:between w:val="nil"/>
        </w:pBdr>
        <w:spacing w:before="29"/>
        <w:ind w:left="284" w:right="-41" w:hanging="284"/>
        <w:jc w:val="both"/>
        <w:rPr>
          <w:color w:val="000000"/>
          <w:sz w:val="24"/>
          <w:szCs w:val="24"/>
        </w:rPr>
      </w:pPr>
      <w:r w:rsidRPr="009F0123">
        <w:rPr>
          <w:color w:val="000000"/>
          <w:sz w:val="24"/>
          <w:szCs w:val="24"/>
        </w:rPr>
        <w:t>Muchhala</w:t>
      </w:r>
      <w:r w:rsidR="0077570E" w:rsidRPr="009F0123">
        <w:rPr>
          <w:color w:val="000000"/>
          <w:sz w:val="24"/>
          <w:szCs w:val="24"/>
        </w:rPr>
        <w:t>,</w:t>
      </w:r>
      <w:r w:rsidRPr="009F0123">
        <w:rPr>
          <w:color w:val="000000"/>
          <w:sz w:val="24"/>
          <w:szCs w:val="24"/>
        </w:rPr>
        <w:t xml:space="preserve"> N. 2006b. Nectar bat stows huge tongue in its rib cage. Nature </w:t>
      </w:r>
      <w:r w:rsidRPr="009F0123">
        <w:rPr>
          <w:rFonts w:eastAsia="Georgia" w:cs="Georgia"/>
          <w:color w:val="000000"/>
          <w:sz w:val="24"/>
          <w:szCs w:val="24"/>
        </w:rPr>
        <w:t>444</w:t>
      </w:r>
      <w:r w:rsidRPr="009F0123">
        <w:rPr>
          <w:color w:val="000000"/>
          <w:sz w:val="24"/>
          <w:szCs w:val="24"/>
        </w:rPr>
        <w:t>: 701–</w:t>
      </w:r>
      <w:r w:rsidR="0077570E" w:rsidRPr="009F0123">
        <w:rPr>
          <w:color w:val="000000"/>
          <w:sz w:val="24"/>
          <w:szCs w:val="24"/>
        </w:rPr>
        <w:t>70</w:t>
      </w:r>
      <w:r w:rsidRPr="009F0123">
        <w:rPr>
          <w:color w:val="000000"/>
          <w:sz w:val="24"/>
          <w:szCs w:val="24"/>
        </w:rPr>
        <w:t>2.</w:t>
      </w:r>
    </w:p>
    <w:p w14:paraId="000002EA" w14:textId="7FC090C9" w:rsidR="00A2515D" w:rsidRPr="00D85772" w:rsidRDefault="002F0901" w:rsidP="0077570E">
      <w:pPr>
        <w:pBdr>
          <w:top w:val="nil"/>
          <w:left w:val="nil"/>
          <w:bottom w:val="nil"/>
          <w:right w:val="nil"/>
          <w:between w:val="nil"/>
        </w:pBdr>
        <w:spacing w:before="29"/>
        <w:ind w:left="284" w:right="-41" w:hanging="284"/>
        <w:jc w:val="both"/>
        <w:rPr>
          <w:color w:val="000000"/>
          <w:sz w:val="24"/>
          <w:szCs w:val="24"/>
          <w:lang w:val="pt-BR"/>
          <w:rPrChange w:id="1139" w:author="Guillermo Florez" w:date="2021-10-14T10:05:00Z">
            <w:rPr>
              <w:color w:val="000000"/>
              <w:sz w:val="24"/>
              <w:szCs w:val="24"/>
            </w:rPr>
          </w:rPrChange>
        </w:rPr>
      </w:pPr>
      <w:r w:rsidRPr="009F0123">
        <w:rPr>
          <w:color w:val="000000"/>
          <w:sz w:val="24"/>
          <w:szCs w:val="24"/>
        </w:rPr>
        <w:t>Muchhala</w:t>
      </w:r>
      <w:r w:rsidR="0077570E" w:rsidRPr="009F0123">
        <w:rPr>
          <w:color w:val="000000"/>
          <w:sz w:val="24"/>
          <w:szCs w:val="24"/>
        </w:rPr>
        <w:t>,</w:t>
      </w:r>
      <w:r w:rsidRPr="009F0123">
        <w:rPr>
          <w:color w:val="000000"/>
          <w:sz w:val="24"/>
          <w:szCs w:val="24"/>
        </w:rPr>
        <w:t xml:space="preserve"> N</w:t>
      </w:r>
      <w:r w:rsidR="0077570E" w:rsidRPr="009F0123">
        <w:rPr>
          <w:color w:val="000000"/>
          <w:sz w:val="24"/>
          <w:szCs w:val="24"/>
        </w:rPr>
        <w:t>.</w:t>
      </w:r>
      <w:r w:rsidRPr="009F0123">
        <w:rPr>
          <w:color w:val="000000"/>
          <w:sz w:val="24"/>
          <w:szCs w:val="24"/>
        </w:rPr>
        <w:t xml:space="preserve"> and </w:t>
      </w:r>
      <w:r w:rsidR="0077570E" w:rsidRPr="009F0123">
        <w:rPr>
          <w:color w:val="000000"/>
          <w:sz w:val="24"/>
          <w:szCs w:val="24"/>
        </w:rPr>
        <w:t xml:space="preserve">P. </w:t>
      </w:r>
      <w:r w:rsidRPr="009F0123">
        <w:rPr>
          <w:color w:val="000000"/>
          <w:sz w:val="24"/>
          <w:szCs w:val="24"/>
        </w:rPr>
        <w:t xml:space="preserve">Jarrin-V. 2002. Flower visitation by bats in cloud forests of western </w:t>
      </w:r>
      <w:r w:rsidR="0077570E" w:rsidRPr="009F0123">
        <w:rPr>
          <w:color w:val="000000"/>
          <w:sz w:val="24"/>
          <w:szCs w:val="24"/>
        </w:rPr>
        <w:t>Ecuador</w:t>
      </w:r>
      <w:r w:rsidRPr="009F0123">
        <w:rPr>
          <w:color w:val="000000"/>
          <w:sz w:val="24"/>
          <w:szCs w:val="24"/>
        </w:rPr>
        <w:t xml:space="preserve">. </w:t>
      </w:r>
      <w:r w:rsidRPr="00D85772">
        <w:rPr>
          <w:color w:val="000000"/>
          <w:sz w:val="24"/>
          <w:szCs w:val="24"/>
          <w:lang w:val="pt-BR"/>
          <w:rPrChange w:id="1140" w:author="Guillermo Florez" w:date="2021-10-14T10:05:00Z">
            <w:rPr>
              <w:color w:val="000000"/>
              <w:sz w:val="24"/>
              <w:szCs w:val="24"/>
            </w:rPr>
          </w:rPrChange>
        </w:rPr>
        <w:t>Biotropica</w:t>
      </w:r>
      <w:r w:rsidR="0077570E" w:rsidRPr="00D85772">
        <w:rPr>
          <w:color w:val="000000"/>
          <w:sz w:val="24"/>
          <w:szCs w:val="24"/>
          <w:lang w:val="pt-BR"/>
          <w:rPrChange w:id="1141" w:author="Guillermo Florez" w:date="2021-10-14T10:05:00Z">
            <w:rPr>
              <w:color w:val="000000"/>
              <w:sz w:val="24"/>
              <w:szCs w:val="24"/>
            </w:rPr>
          </w:rPrChange>
        </w:rPr>
        <w:t xml:space="preserve"> </w:t>
      </w:r>
      <w:r w:rsidRPr="00D85772">
        <w:rPr>
          <w:rFonts w:eastAsia="Georgia" w:cs="Georgia"/>
          <w:color w:val="000000"/>
          <w:sz w:val="24"/>
          <w:szCs w:val="24"/>
          <w:lang w:val="pt-BR"/>
          <w:rPrChange w:id="1142" w:author="Guillermo Florez" w:date="2021-10-14T10:05:00Z">
            <w:rPr>
              <w:rFonts w:eastAsia="Georgia" w:cs="Georgia"/>
              <w:color w:val="000000"/>
              <w:sz w:val="24"/>
              <w:szCs w:val="24"/>
            </w:rPr>
          </w:rPrChange>
        </w:rPr>
        <w:t>34</w:t>
      </w:r>
      <w:r w:rsidRPr="00D85772">
        <w:rPr>
          <w:color w:val="000000"/>
          <w:sz w:val="24"/>
          <w:szCs w:val="24"/>
          <w:lang w:val="pt-BR"/>
          <w:rPrChange w:id="1143" w:author="Guillermo Florez" w:date="2021-10-14T10:05:00Z">
            <w:rPr>
              <w:color w:val="000000"/>
              <w:sz w:val="24"/>
              <w:szCs w:val="24"/>
            </w:rPr>
          </w:rPrChange>
        </w:rPr>
        <w:t>: 387–</w:t>
      </w:r>
      <w:r w:rsidR="0077570E" w:rsidRPr="00D85772">
        <w:rPr>
          <w:color w:val="000000"/>
          <w:sz w:val="24"/>
          <w:szCs w:val="24"/>
          <w:lang w:val="pt-BR"/>
          <w:rPrChange w:id="1144" w:author="Guillermo Florez" w:date="2021-10-14T10:05:00Z">
            <w:rPr>
              <w:color w:val="000000"/>
              <w:sz w:val="24"/>
              <w:szCs w:val="24"/>
            </w:rPr>
          </w:rPrChange>
        </w:rPr>
        <w:t>3</w:t>
      </w:r>
      <w:r w:rsidRPr="00D85772">
        <w:rPr>
          <w:color w:val="000000"/>
          <w:sz w:val="24"/>
          <w:szCs w:val="24"/>
          <w:lang w:val="pt-BR"/>
          <w:rPrChange w:id="1145" w:author="Guillermo Florez" w:date="2021-10-14T10:05:00Z">
            <w:rPr>
              <w:color w:val="000000"/>
              <w:sz w:val="24"/>
              <w:szCs w:val="24"/>
            </w:rPr>
          </w:rPrChange>
        </w:rPr>
        <w:t>95.</w:t>
      </w:r>
    </w:p>
    <w:p w14:paraId="000002EB" w14:textId="7F09AF72" w:rsidR="00A2515D" w:rsidRPr="00D85772" w:rsidRDefault="002F0901" w:rsidP="0004761C">
      <w:pPr>
        <w:pBdr>
          <w:top w:val="nil"/>
          <w:left w:val="nil"/>
          <w:bottom w:val="nil"/>
          <w:right w:val="nil"/>
          <w:between w:val="nil"/>
        </w:pBdr>
        <w:spacing w:before="29" w:line="266" w:lineRule="auto"/>
        <w:ind w:left="284" w:right="-41" w:hanging="284"/>
        <w:jc w:val="both"/>
        <w:rPr>
          <w:color w:val="000000"/>
          <w:sz w:val="24"/>
          <w:szCs w:val="24"/>
          <w:lang w:val="pt-BR"/>
          <w:rPrChange w:id="1146" w:author="Guillermo Florez" w:date="2021-10-14T10:05:00Z">
            <w:rPr>
              <w:color w:val="000000"/>
              <w:sz w:val="24"/>
              <w:szCs w:val="24"/>
            </w:rPr>
          </w:rPrChange>
        </w:rPr>
      </w:pPr>
      <w:r w:rsidRPr="00D85772">
        <w:rPr>
          <w:color w:val="000000"/>
          <w:sz w:val="24"/>
          <w:szCs w:val="24"/>
          <w:lang w:val="pt-BR"/>
          <w:rPrChange w:id="1147" w:author="Guillermo Florez" w:date="2021-10-14T10:05:00Z">
            <w:rPr>
              <w:color w:val="000000"/>
              <w:sz w:val="24"/>
              <w:szCs w:val="24"/>
            </w:rPr>
          </w:rPrChange>
        </w:rPr>
        <w:t>Muller</w:t>
      </w:r>
      <w:r w:rsidR="0077570E" w:rsidRPr="00D85772">
        <w:rPr>
          <w:color w:val="000000"/>
          <w:sz w:val="24"/>
          <w:szCs w:val="24"/>
          <w:lang w:val="pt-BR"/>
          <w:rPrChange w:id="1148" w:author="Guillermo Florez" w:date="2021-10-14T10:05:00Z">
            <w:rPr>
              <w:color w:val="000000"/>
              <w:sz w:val="24"/>
              <w:szCs w:val="24"/>
            </w:rPr>
          </w:rPrChange>
        </w:rPr>
        <w:t>,</w:t>
      </w:r>
      <w:r w:rsidRPr="00D85772">
        <w:rPr>
          <w:color w:val="000000"/>
          <w:sz w:val="24"/>
          <w:szCs w:val="24"/>
          <w:lang w:val="pt-BR"/>
          <w:rPrChange w:id="1149" w:author="Guillermo Florez" w:date="2021-10-14T10:05:00Z">
            <w:rPr>
              <w:color w:val="000000"/>
              <w:sz w:val="24"/>
              <w:szCs w:val="24"/>
            </w:rPr>
          </w:rPrChange>
        </w:rPr>
        <w:t xml:space="preserve"> M</w:t>
      </w:r>
      <w:r w:rsidR="0077570E" w:rsidRPr="00D85772">
        <w:rPr>
          <w:color w:val="000000"/>
          <w:sz w:val="24"/>
          <w:szCs w:val="24"/>
          <w:lang w:val="pt-BR"/>
          <w:rPrChange w:id="1150" w:author="Guillermo Florez" w:date="2021-10-14T10:05:00Z">
            <w:rPr>
              <w:color w:val="000000"/>
              <w:sz w:val="24"/>
              <w:szCs w:val="24"/>
            </w:rPr>
          </w:rPrChange>
        </w:rPr>
        <w:t xml:space="preserve">. </w:t>
      </w:r>
      <w:r w:rsidRPr="00D85772">
        <w:rPr>
          <w:color w:val="000000"/>
          <w:sz w:val="24"/>
          <w:szCs w:val="24"/>
          <w:lang w:val="pt-BR"/>
          <w:rPrChange w:id="1151" w:author="Guillermo Florez" w:date="2021-10-14T10:05:00Z">
            <w:rPr>
              <w:color w:val="000000"/>
              <w:sz w:val="24"/>
              <w:szCs w:val="24"/>
            </w:rPr>
          </w:rPrChange>
        </w:rPr>
        <w:t>F</w:t>
      </w:r>
      <w:r w:rsidR="0077570E" w:rsidRPr="00D85772">
        <w:rPr>
          <w:color w:val="000000"/>
          <w:sz w:val="24"/>
          <w:szCs w:val="24"/>
          <w:lang w:val="pt-BR"/>
          <w:rPrChange w:id="1152" w:author="Guillermo Florez" w:date="2021-10-14T10:05:00Z">
            <w:rPr>
              <w:color w:val="000000"/>
              <w:sz w:val="24"/>
              <w:szCs w:val="24"/>
            </w:rPr>
          </w:rPrChange>
        </w:rPr>
        <w:t>.</w:t>
      </w:r>
      <w:r w:rsidRPr="00D85772">
        <w:rPr>
          <w:color w:val="000000"/>
          <w:sz w:val="24"/>
          <w:szCs w:val="24"/>
          <w:lang w:val="pt-BR"/>
          <w:rPrChange w:id="1153" w:author="Guillermo Florez" w:date="2021-10-14T10:05:00Z">
            <w:rPr>
              <w:color w:val="000000"/>
              <w:sz w:val="24"/>
              <w:szCs w:val="24"/>
            </w:rPr>
          </w:rPrChange>
        </w:rPr>
        <w:t xml:space="preserve"> and </w:t>
      </w:r>
      <w:r w:rsidR="0077570E" w:rsidRPr="00D85772">
        <w:rPr>
          <w:color w:val="000000"/>
          <w:sz w:val="24"/>
          <w:szCs w:val="24"/>
          <w:lang w:val="pt-BR"/>
          <w:rPrChange w:id="1154" w:author="Guillermo Florez" w:date="2021-10-14T10:05:00Z">
            <w:rPr>
              <w:color w:val="000000"/>
              <w:sz w:val="24"/>
              <w:szCs w:val="24"/>
            </w:rPr>
          </w:rPrChange>
        </w:rPr>
        <w:t xml:space="preserve">N. R. dos </w:t>
      </w:r>
      <w:r w:rsidRPr="00D85772">
        <w:rPr>
          <w:color w:val="000000"/>
          <w:sz w:val="24"/>
          <w:szCs w:val="24"/>
          <w:lang w:val="pt-BR"/>
          <w:rPrChange w:id="1155" w:author="Guillermo Florez" w:date="2021-10-14T10:05:00Z">
            <w:rPr>
              <w:color w:val="000000"/>
              <w:sz w:val="24"/>
              <w:szCs w:val="24"/>
            </w:rPr>
          </w:rPrChange>
        </w:rPr>
        <w:t>Reis. 1992. Partição de recursos alimentares entre quatro espécies de morcegos frugı́voros (</w:t>
      </w:r>
      <w:r w:rsidR="0077570E" w:rsidRPr="00D85772">
        <w:rPr>
          <w:color w:val="000000"/>
          <w:sz w:val="24"/>
          <w:szCs w:val="24"/>
          <w:lang w:val="pt-BR"/>
          <w:rPrChange w:id="1156" w:author="Guillermo Florez" w:date="2021-10-14T10:05:00Z">
            <w:rPr>
              <w:color w:val="000000"/>
              <w:sz w:val="24"/>
              <w:szCs w:val="24"/>
            </w:rPr>
          </w:rPrChange>
        </w:rPr>
        <w:t>C</w:t>
      </w:r>
      <w:r w:rsidRPr="00D85772">
        <w:rPr>
          <w:color w:val="000000"/>
          <w:sz w:val="24"/>
          <w:szCs w:val="24"/>
          <w:lang w:val="pt-BR"/>
          <w:rPrChange w:id="1157" w:author="Guillermo Florez" w:date="2021-10-14T10:05:00Z">
            <w:rPr>
              <w:color w:val="000000"/>
              <w:sz w:val="24"/>
              <w:szCs w:val="24"/>
            </w:rPr>
          </w:rPrChange>
        </w:rPr>
        <w:t xml:space="preserve">hiroptera, </w:t>
      </w:r>
      <w:r w:rsidR="0077570E" w:rsidRPr="00D85772">
        <w:rPr>
          <w:color w:val="000000"/>
          <w:sz w:val="24"/>
          <w:szCs w:val="24"/>
          <w:lang w:val="pt-BR"/>
          <w:rPrChange w:id="1158" w:author="Guillermo Florez" w:date="2021-10-14T10:05:00Z">
            <w:rPr>
              <w:color w:val="000000"/>
              <w:sz w:val="24"/>
              <w:szCs w:val="24"/>
            </w:rPr>
          </w:rPrChange>
        </w:rPr>
        <w:t>P</w:t>
      </w:r>
      <w:r w:rsidRPr="00D85772">
        <w:rPr>
          <w:color w:val="000000"/>
          <w:sz w:val="24"/>
          <w:szCs w:val="24"/>
          <w:lang w:val="pt-BR"/>
          <w:rPrChange w:id="1159" w:author="Guillermo Florez" w:date="2021-10-14T10:05:00Z">
            <w:rPr>
              <w:color w:val="000000"/>
              <w:sz w:val="24"/>
              <w:szCs w:val="24"/>
            </w:rPr>
          </w:rPrChange>
        </w:rPr>
        <w:t xml:space="preserve">hyllostomidae). Revista Brasileira de Zoologia </w:t>
      </w:r>
      <w:r w:rsidRPr="00D85772">
        <w:rPr>
          <w:rFonts w:eastAsia="Georgia" w:cs="Georgia"/>
          <w:color w:val="000000"/>
          <w:sz w:val="24"/>
          <w:szCs w:val="24"/>
          <w:lang w:val="pt-BR"/>
          <w:rPrChange w:id="1160" w:author="Guillermo Florez" w:date="2021-10-14T10:05:00Z">
            <w:rPr>
              <w:rFonts w:eastAsia="Georgia" w:cs="Georgia"/>
              <w:color w:val="000000"/>
              <w:sz w:val="24"/>
              <w:szCs w:val="24"/>
            </w:rPr>
          </w:rPrChange>
        </w:rPr>
        <w:t>9</w:t>
      </w:r>
      <w:r w:rsidRPr="00D85772">
        <w:rPr>
          <w:color w:val="000000"/>
          <w:sz w:val="24"/>
          <w:szCs w:val="24"/>
          <w:lang w:val="pt-BR"/>
          <w:rPrChange w:id="1161" w:author="Guillermo Florez" w:date="2021-10-14T10:05:00Z">
            <w:rPr>
              <w:color w:val="000000"/>
              <w:sz w:val="24"/>
              <w:szCs w:val="24"/>
            </w:rPr>
          </w:rPrChange>
        </w:rPr>
        <w:t>: 345–</w:t>
      </w:r>
      <w:r w:rsidR="0077570E" w:rsidRPr="00D85772">
        <w:rPr>
          <w:color w:val="000000"/>
          <w:sz w:val="24"/>
          <w:szCs w:val="24"/>
          <w:lang w:val="pt-BR"/>
          <w:rPrChange w:id="1162" w:author="Guillermo Florez" w:date="2021-10-14T10:05:00Z">
            <w:rPr>
              <w:color w:val="000000"/>
              <w:sz w:val="24"/>
              <w:szCs w:val="24"/>
            </w:rPr>
          </w:rPrChange>
        </w:rPr>
        <w:t>3</w:t>
      </w:r>
      <w:r w:rsidRPr="00D85772">
        <w:rPr>
          <w:color w:val="000000"/>
          <w:sz w:val="24"/>
          <w:szCs w:val="24"/>
          <w:lang w:val="pt-BR"/>
          <w:rPrChange w:id="1163" w:author="Guillermo Florez" w:date="2021-10-14T10:05:00Z">
            <w:rPr>
              <w:color w:val="000000"/>
              <w:sz w:val="24"/>
              <w:szCs w:val="24"/>
            </w:rPr>
          </w:rPrChange>
        </w:rPr>
        <w:t>55.</w:t>
      </w:r>
    </w:p>
    <w:p w14:paraId="0BC0E789" w14:textId="1DDC59B1" w:rsidR="0077570E"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pt-BR"/>
          <w:rPrChange w:id="1164" w:author="Guillermo Florez" w:date="2021-10-14T10:05:00Z">
            <w:rPr>
              <w:color w:val="000000"/>
              <w:sz w:val="24"/>
              <w:szCs w:val="24"/>
            </w:rPr>
          </w:rPrChange>
        </w:rPr>
        <w:t>Muylaert</w:t>
      </w:r>
      <w:r w:rsidR="0077570E" w:rsidRPr="00D85772">
        <w:rPr>
          <w:color w:val="000000"/>
          <w:sz w:val="24"/>
          <w:szCs w:val="24"/>
          <w:lang w:val="pt-BR"/>
          <w:rPrChange w:id="1165" w:author="Guillermo Florez" w:date="2021-10-14T10:05:00Z">
            <w:rPr>
              <w:color w:val="000000"/>
              <w:sz w:val="24"/>
              <w:szCs w:val="24"/>
            </w:rPr>
          </w:rPrChange>
        </w:rPr>
        <w:t>,</w:t>
      </w:r>
      <w:r w:rsidRPr="00D85772">
        <w:rPr>
          <w:color w:val="000000"/>
          <w:sz w:val="24"/>
          <w:szCs w:val="24"/>
          <w:lang w:val="pt-BR"/>
          <w:rPrChange w:id="1166" w:author="Guillermo Florez" w:date="2021-10-14T10:05:00Z">
            <w:rPr>
              <w:color w:val="000000"/>
              <w:sz w:val="24"/>
              <w:szCs w:val="24"/>
            </w:rPr>
          </w:rPrChange>
        </w:rPr>
        <w:t xml:space="preserve"> R</w:t>
      </w:r>
      <w:r w:rsidR="0077570E" w:rsidRPr="00D85772">
        <w:rPr>
          <w:color w:val="000000"/>
          <w:sz w:val="24"/>
          <w:szCs w:val="24"/>
          <w:lang w:val="pt-BR"/>
          <w:rPrChange w:id="1167" w:author="Guillermo Florez" w:date="2021-10-14T10:05:00Z">
            <w:rPr>
              <w:color w:val="000000"/>
              <w:sz w:val="24"/>
              <w:szCs w:val="24"/>
            </w:rPr>
          </w:rPrChange>
        </w:rPr>
        <w:t xml:space="preserve">. </w:t>
      </w:r>
      <w:r w:rsidRPr="00D85772">
        <w:rPr>
          <w:color w:val="000000"/>
          <w:sz w:val="24"/>
          <w:szCs w:val="24"/>
          <w:lang w:val="pt-BR"/>
          <w:rPrChange w:id="1168" w:author="Guillermo Florez" w:date="2021-10-14T10:05:00Z">
            <w:rPr>
              <w:color w:val="000000"/>
              <w:sz w:val="24"/>
              <w:szCs w:val="24"/>
            </w:rPr>
          </w:rPrChange>
        </w:rPr>
        <w:t>d</w:t>
      </w:r>
      <w:r w:rsidR="0077570E" w:rsidRPr="00D85772">
        <w:rPr>
          <w:color w:val="000000"/>
          <w:sz w:val="24"/>
          <w:szCs w:val="24"/>
          <w:lang w:val="pt-BR"/>
          <w:rPrChange w:id="1169" w:author="Guillermo Florez" w:date="2021-10-14T10:05:00Z">
            <w:rPr>
              <w:color w:val="000000"/>
              <w:sz w:val="24"/>
              <w:szCs w:val="24"/>
            </w:rPr>
          </w:rPrChange>
        </w:rPr>
        <w:t xml:space="preserve">e </w:t>
      </w:r>
      <w:r w:rsidRPr="00D85772">
        <w:rPr>
          <w:color w:val="000000"/>
          <w:sz w:val="24"/>
          <w:szCs w:val="24"/>
          <w:lang w:val="pt-BR"/>
          <w:rPrChange w:id="1170" w:author="Guillermo Florez" w:date="2021-10-14T10:05:00Z">
            <w:rPr>
              <w:color w:val="000000"/>
              <w:sz w:val="24"/>
              <w:szCs w:val="24"/>
            </w:rPr>
          </w:rPrChange>
        </w:rPr>
        <w:t>L</w:t>
      </w:r>
      <w:r w:rsidR="0077570E" w:rsidRPr="00D85772">
        <w:rPr>
          <w:color w:val="000000"/>
          <w:sz w:val="24"/>
          <w:szCs w:val="24"/>
          <w:lang w:val="pt-BR"/>
          <w:rPrChange w:id="1171" w:author="Guillermo Florez" w:date="2021-10-14T10:05:00Z">
            <w:rPr>
              <w:color w:val="000000"/>
              <w:sz w:val="24"/>
              <w:szCs w:val="24"/>
            </w:rPr>
          </w:rPrChange>
        </w:rPr>
        <w:t>.</w:t>
      </w:r>
      <w:r w:rsidRPr="00D85772">
        <w:rPr>
          <w:color w:val="000000"/>
          <w:sz w:val="24"/>
          <w:szCs w:val="24"/>
          <w:lang w:val="pt-BR"/>
          <w:rPrChange w:id="1172" w:author="Guillermo Florez" w:date="2021-10-14T10:05:00Z">
            <w:rPr>
              <w:color w:val="000000"/>
              <w:sz w:val="24"/>
              <w:szCs w:val="24"/>
            </w:rPr>
          </w:rPrChange>
        </w:rPr>
        <w:t xml:space="preserve">, </w:t>
      </w:r>
      <w:r w:rsidR="0077570E" w:rsidRPr="00D85772">
        <w:rPr>
          <w:color w:val="000000"/>
          <w:sz w:val="24"/>
          <w:szCs w:val="24"/>
          <w:lang w:val="pt-BR"/>
          <w:rPrChange w:id="1173" w:author="Guillermo Florez" w:date="2021-10-14T10:05:00Z">
            <w:rPr>
              <w:color w:val="000000"/>
              <w:sz w:val="24"/>
              <w:szCs w:val="24"/>
            </w:rPr>
          </w:rPrChange>
        </w:rPr>
        <w:t xml:space="preserve">R. D. </w:t>
      </w:r>
      <w:r w:rsidRPr="00D85772">
        <w:rPr>
          <w:color w:val="000000"/>
          <w:sz w:val="24"/>
          <w:szCs w:val="24"/>
          <w:lang w:val="pt-BR"/>
          <w:rPrChange w:id="1174" w:author="Guillermo Florez" w:date="2021-10-14T10:05:00Z">
            <w:rPr>
              <w:color w:val="000000"/>
              <w:sz w:val="24"/>
              <w:szCs w:val="24"/>
            </w:rPr>
          </w:rPrChange>
        </w:rPr>
        <w:t>Stevens</w:t>
      </w:r>
      <w:r w:rsidR="0077570E" w:rsidRPr="00D85772">
        <w:rPr>
          <w:color w:val="000000"/>
          <w:sz w:val="24"/>
          <w:szCs w:val="24"/>
          <w:lang w:val="pt-BR"/>
          <w:rPrChange w:id="1175" w:author="Guillermo Florez" w:date="2021-10-14T10:05:00Z">
            <w:rPr>
              <w:color w:val="000000"/>
              <w:sz w:val="24"/>
              <w:szCs w:val="24"/>
            </w:rPr>
          </w:rPrChange>
        </w:rPr>
        <w:t xml:space="preserve">, C. E. L. </w:t>
      </w:r>
      <w:r w:rsidRPr="00D85772">
        <w:rPr>
          <w:color w:val="000000"/>
          <w:sz w:val="24"/>
          <w:szCs w:val="24"/>
          <w:lang w:val="pt-BR"/>
          <w:rPrChange w:id="1176" w:author="Guillermo Florez" w:date="2021-10-14T10:05:00Z">
            <w:rPr>
              <w:color w:val="000000"/>
              <w:sz w:val="24"/>
              <w:szCs w:val="24"/>
            </w:rPr>
          </w:rPrChange>
        </w:rPr>
        <w:t>Esbérard</w:t>
      </w:r>
      <w:r w:rsidR="0077570E" w:rsidRPr="00D85772">
        <w:rPr>
          <w:color w:val="000000"/>
          <w:sz w:val="24"/>
          <w:szCs w:val="24"/>
          <w:lang w:val="pt-BR"/>
          <w:rPrChange w:id="1177" w:author="Guillermo Florez" w:date="2021-10-14T10:05:00Z">
            <w:rPr>
              <w:color w:val="000000"/>
              <w:sz w:val="24"/>
              <w:szCs w:val="24"/>
            </w:rPr>
          </w:rPrChange>
        </w:rPr>
        <w:t>,</w:t>
      </w:r>
      <w:r w:rsidR="0077570E" w:rsidRPr="00D85772">
        <w:rPr>
          <w:lang w:val="pt-BR"/>
          <w:rPrChange w:id="1178" w:author="Guillermo Florez" w:date="2021-10-14T10:05:00Z">
            <w:rPr/>
          </w:rPrChange>
        </w:rPr>
        <w:t xml:space="preserve"> M. A. R. </w:t>
      </w:r>
      <w:r w:rsidR="0077570E" w:rsidRPr="00D85772">
        <w:rPr>
          <w:color w:val="000000"/>
          <w:sz w:val="24"/>
          <w:szCs w:val="24"/>
          <w:lang w:val="pt-BR"/>
          <w:rPrChange w:id="1179" w:author="Guillermo Florez" w:date="2021-10-14T10:05:00Z">
            <w:rPr>
              <w:color w:val="000000"/>
              <w:sz w:val="24"/>
              <w:szCs w:val="24"/>
            </w:rPr>
          </w:rPrChange>
        </w:rPr>
        <w:t xml:space="preserve">Mello, G. S. T. Garbino, L. H. Varzinczak, D. Faria, M.d.M. Weber, P. Kerches Rogeri, A. L. Regolin, </w:t>
      </w:r>
      <w:r w:rsidR="0077570E" w:rsidRPr="00D85772">
        <w:rPr>
          <w:i/>
          <w:iCs/>
          <w:color w:val="000000"/>
          <w:sz w:val="24"/>
          <w:szCs w:val="24"/>
          <w:lang w:val="pt-BR"/>
          <w:rPrChange w:id="1180" w:author="Guillermo Florez" w:date="2021-10-14T10:05:00Z">
            <w:rPr>
              <w:i/>
              <w:iCs/>
              <w:color w:val="000000"/>
              <w:sz w:val="24"/>
              <w:szCs w:val="24"/>
            </w:rPr>
          </w:rPrChange>
        </w:rPr>
        <w:t>et al.</w:t>
      </w:r>
      <w:r w:rsidR="0077570E" w:rsidRPr="00D85772">
        <w:rPr>
          <w:color w:val="000000"/>
          <w:sz w:val="24"/>
          <w:szCs w:val="24"/>
          <w:lang w:val="pt-BR"/>
          <w:rPrChange w:id="1181" w:author="Guillermo Florez" w:date="2021-10-14T10:05:00Z">
            <w:rPr>
              <w:color w:val="000000"/>
              <w:sz w:val="24"/>
              <w:szCs w:val="24"/>
            </w:rPr>
          </w:rPrChange>
        </w:rPr>
        <w:t xml:space="preserve"> 2017. </w:t>
      </w:r>
      <w:r w:rsidR="0077570E" w:rsidRPr="009F0123">
        <w:rPr>
          <w:color w:val="000000"/>
          <w:sz w:val="24"/>
          <w:szCs w:val="24"/>
        </w:rPr>
        <w:t>ATLANTIC BATS: a data set of bat communities from the Atlantic Forests of South America. Ecology 98: 3227-3227.</w:t>
      </w:r>
    </w:p>
    <w:p w14:paraId="47D38F62" w14:textId="00056615" w:rsidR="00512336" w:rsidRPr="00D85772" w:rsidRDefault="00512336" w:rsidP="0004761C">
      <w:pPr>
        <w:pBdr>
          <w:top w:val="nil"/>
          <w:left w:val="nil"/>
          <w:bottom w:val="nil"/>
          <w:right w:val="nil"/>
          <w:between w:val="nil"/>
        </w:pBdr>
        <w:spacing w:line="266" w:lineRule="auto"/>
        <w:ind w:left="284" w:right="-41" w:hanging="284"/>
        <w:jc w:val="both"/>
        <w:rPr>
          <w:color w:val="000000"/>
          <w:sz w:val="24"/>
          <w:szCs w:val="24"/>
          <w:lang w:val="pt-BR"/>
          <w:rPrChange w:id="1182" w:author="Guillermo Florez" w:date="2021-10-14T10:05:00Z">
            <w:rPr>
              <w:color w:val="000000"/>
              <w:sz w:val="24"/>
              <w:szCs w:val="24"/>
            </w:rPr>
          </w:rPrChange>
        </w:rPr>
      </w:pPr>
      <w:r w:rsidRPr="009F0123">
        <w:rPr>
          <w:rFonts w:ascii="Calibri" w:hAnsi="Calibri" w:cs="Calibri"/>
          <w:color w:val="000000"/>
          <w:sz w:val="24"/>
          <w:szCs w:val="24"/>
        </w:rPr>
        <w:t>﻿</w:t>
      </w:r>
      <w:r w:rsidRPr="009F0123">
        <w:rPr>
          <w:color w:val="000000"/>
          <w:sz w:val="24"/>
          <w:szCs w:val="24"/>
        </w:rPr>
        <w:t xml:space="preserve">Muscarella, R. and T. H. Fleming. 2007. The role of frugivorous bats in tropical forest succession. </w:t>
      </w:r>
      <w:r w:rsidRPr="00D85772">
        <w:rPr>
          <w:color w:val="000000"/>
          <w:sz w:val="24"/>
          <w:szCs w:val="24"/>
          <w:lang w:val="pt-BR"/>
          <w:rPrChange w:id="1183" w:author="Guillermo Florez" w:date="2021-10-14T10:05:00Z">
            <w:rPr>
              <w:color w:val="000000"/>
              <w:sz w:val="24"/>
              <w:szCs w:val="24"/>
            </w:rPr>
          </w:rPrChange>
        </w:rPr>
        <w:t>Biological Reviews 82</w:t>
      </w:r>
      <w:r w:rsidR="00FA00E9" w:rsidRPr="00D85772">
        <w:rPr>
          <w:color w:val="000000"/>
          <w:sz w:val="24"/>
          <w:szCs w:val="24"/>
          <w:lang w:val="pt-BR"/>
          <w:rPrChange w:id="1184" w:author="Guillermo Florez" w:date="2021-10-14T10:05:00Z">
            <w:rPr>
              <w:color w:val="000000"/>
              <w:sz w:val="24"/>
              <w:szCs w:val="24"/>
            </w:rPr>
          </w:rPrChange>
        </w:rPr>
        <w:t>:</w:t>
      </w:r>
      <w:r w:rsidRPr="00D85772">
        <w:rPr>
          <w:color w:val="000000"/>
          <w:sz w:val="24"/>
          <w:szCs w:val="24"/>
          <w:lang w:val="pt-BR"/>
          <w:rPrChange w:id="1185" w:author="Guillermo Florez" w:date="2021-10-14T10:05:00Z">
            <w:rPr>
              <w:color w:val="000000"/>
              <w:sz w:val="24"/>
              <w:szCs w:val="24"/>
            </w:rPr>
          </w:rPrChange>
        </w:rPr>
        <w:t xml:space="preserve"> 573–590.</w:t>
      </w:r>
    </w:p>
    <w:p w14:paraId="4AD9BD77" w14:textId="1F4907DA" w:rsidR="0077570E" w:rsidRPr="00D85772" w:rsidRDefault="0077570E" w:rsidP="0004761C">
      <w:pPr>
        <w:pBdr>
          <w:top w:val="nil"/>
          <w:left w:val="nil"/>
          <w:bottom w:val="nil"/>
          <w:right w:val="nil"/>
          <w:between w:val="nil"/>
        </w:pBdr>
        <w:spacing w:line="266" w:lineRule="auto"/>
        <w:ind w:left="284" w:right="-41" w:hanging="284"/>
        <w:jc w:val="both"/>
        <w:rPr>
          <w:color w:val="000000"/>
          <w:sz w:val="24"/>
          <w:szCs w:val="24"/>
          <w:lang w:val="pt-BR"/>
          <w:rPrChange w:id="1186" w:author="Guillermo Florez" w:date="2021-10-14T10:05:00Z">
            <w:rPr>
              <w:color w:val="000000"/>
              <w:sz w:val="24"/>
              <w:szCs w:val="24"/>
            </w:rPr>
          </w:rPrChange>
        </w:rPr>
      </w:pPr>
      <w:r w:rsidRPr="00D85772">
        <w:rPr>
          <w:color w:val="000000"/>
          <w:sz w:val="24"/>
          <w:szCs w:val="24"/>
          <w:lang w:val="pt-BR"/>
          <w:rPrChange w:id="1187" w:author="Guillermo Florez" w:date="2021-10-14T10:05:00Z">
            <w:rPr>
              <w:color w:val="000000"/>
              <w:sz w:val="24"/>
              <w:szCs w:val="24"/>
            </w:rPr>
          </w:rPrChange>
        </w:rPr>
        <w:t xml:space="preserve">Nagy-Reis, M., J. E. F. Oshima, C. Z. Kanda, F. B. L. Palmeira, F. R. de Melo, R. G. Morato, </w:t>
      </w:r>
      <w:r w:rsidR="00987B1F" w:rsidRPr="00D85772">
        <w:rPr>
          <w:color w:val="000000"/>
          <w:sz w:val="24"/>
          <w:szCs w:val="24"/>
          <w:lang w:val="pt-BR"/>
          <w:rPrChange w:id="1188" w:author="Guillermo Florez" w:date="2021-10-14T10:05:00Z">
            <w:rPr>
              <w:color w:val="000000"/>
              <w:sz w:val="24"/>
              <w:szCs w:val="24"/>
            </w:rPr>
          </w:rPrChange>
        </w:rPr>
        <w:t>L. Bonjorne, M. Magioli, C. Leuchtenberger, F. Rohe</w:t>
      </w:r>
      <w:r w:rsidRPr="00D85772">
        <w:rPr>
          <w:color w:val="000000"/>
          <w:sz w:val="24"/>
          <w:szCs w:val="24"/>
          <w:lang w:val="pt-BR"/>
          <w:rPrChange w:id="1189" w:author="Guillermo Florez" w:date="2021-10-14T10:05:00Z">
            <w:rPr>
              <w:color w:val="000000"/>
              <w:sz w:val="24"/>
              <w:szCs w:val="24"/>
            </w:rPr>
          </w:rPrChange>
        </w:rPr>
        <w:t>et</w:t>
      </w:r>
      <w:r w:rsidR="00987B1F" w:rsidRPr="00D85772">
        <w:rPr>
          <w:color w:val="000000"/>
          <w:sz w:val="24"/>
          <w:szCs w:val="24"/>
          <w:lang w:val="pt-BR"/>
          <w:rPrChange w:id="1190" w:author="Guillermo Florez" w:date="2021-10-14T10:05:00Z">
            <w:rPr>
              <w:color w:val="000000"/>
              <w:sz w:val="24"/>
              <w:szCs w:val="24"/>
            </w:rPr>
          </w:rPrChange>
        </w:rPr>
        <w:t xml:space="preserve">, </w:t>
      </w:r>
      <w:r w:rsidR="00987B1F" w:rsidRPr="00D85772">
        <w:rPr>
          <w:i/>
          <w:iCs/>
          <w:color w:val="000000"/>
          <w:sz w:val="24"/>
          <w:szCs w:val="24"/>
          <w:lang w:val="pt-BR"/>
          <w:rPrChange w:id="1191" w:author="Guillermo Florez" w:date="2021-10-14T10:05:00Z">
            <w:rPr>
              <w:i/>
              <w:iCs/>
              <w:color w:val="000000"/>
              <w:sz w:val="24"/>
              <w:szCs w:val="24"/>
            </w:rPr>
          </w:rPrChange>
        </w:rPr>
        <w:t>et</w:t>
      </w:r>
      <w:r w:rsidRPr="00D85772">
        <w:rPr>
          <w:i/>
          <w:iCs/>
          <w:color w:val="000000"/>
          <w:sz w:val="24"/>
          <w:szCs w:val="24"/>
          <w:lang w:val="pt-BR"/>
          <w:rPrChange w:id="1192" w:author="Guillermo Florez" w:date="2021-10-14T10:05:00Z">
            <w:rPr>
              <w:i/>
              <w:iCs/>
              <w:color w:val="000000"/>
              <w:sz w:val="24"/>
              <w:szCs w:val="24"/>
            </w:rPr>
          </w:rPrChange>
        </w:rPr>
        <w:t xml:space="preserve"> al.</w:t>
      </w:r>
      <w:r w:rsidRPr="00D85772">
        <w:rPr>
          <w:color w:val="000000"/>
          <w:sz w:val="24"/>
          <w:szCs w:val="24"/>
          <w:lang w:val="pt-BR"/>
          <w:rPrChange w:id="1193" w:author="Guillermo Florez" w:date="2021-10-14T10:05:00Z">
            <w:rPr>
              <w:color w:val="000000"/>
              <w:sz w:val="24"/>
              <w:szCs w:val="24"/>
            </w:rPr>
          </w:rPrChange>
        </w:rPr>
        <w:t xml:space="preserve"> 2020. </w:t>
      </w:r>
      <w:r w:rsidRPr="009F0123">
        <w:rPr>
          <w:color w:val="000000"/>
          <w:sz w:val="24"/>
          <w:szCs w:val="24"/>
        </w:rPr>
        <w:t xml:space="preserve">NEOTROPICAL CARNIVORES: a data set on carnivore distribution in the Neotropics. </w:t>
      </w:r>
      <w:r w:rsidRPr="00D85772">
        <w:rPr>
          <w:color w:val="000000"/>
          <w:sz w:val="24"/>
          <w:szCs w:val="24"/>
          <w:lang w:val="pt-BR"/>
          <w:rPrChange w:id="1194" w:author="Guillermo Florez" w:date="2021-10-14T10:05:00Z">
            <w:rPr>
              <w:color w:val="000000"/>
              <w:sz w:val="24"/>
              <w:szCs w:val="24"/>
            </w:rPr>
          </w:rPrChange>
        </w:rPr>
        <w:t>Ecology 101: e03128.</w:t>
      </w:r>
    </w:p>
    <w:p w14:paraId="000002EE" w14:textId="25A9C78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pt-BR"/>
          <w:rPrChange w:id="1195" w:author="Guillermo Florez" w:date="2021-10-14T10:05:00Z">
            <w:rPr>
              <w:color w:val="000000"/>
              <w:sz w:val="24"/>
              <w:szCs w:val="24"/>
            </w:rPr>
          </w:rPrChange>
        </w:rPr>
        <w:t>Naranjo</w:t>
      </w:r>
      <w:r w:rsidR="00987B1F" w:rsidRPr="00D85772">
        <w:rPr>
          <w:color w:val="000000"/>
          <w:sz w:val="24"/>
          <w:szCs w:val="24"/>
          <w:lang w:val="pt-BR"/>
          <w:rPrChange w:id="1196" w:author="Guillermo Florez" w:date="2021-10-14T10:05:00Z">
            <w:rPr>
              <w:color w:val="000000"/>
              <w:sz w:val="24"/>
              <w:szCs w:val="24"/>
            </w:rPr>
          </w:rPrChange>
        </w:rPr>
        <w:t>,</w:t>
      </w:r>
      <w:r w:rsidRPr="00D85772">
        <w:rPr>
          <w:color w:val="000000"/>
          <w:sz w:val="24"/>
          <w:szCs w:val="24"/>
          <w:lang w:val="pt-BR"/>
          <w:rPrChange w:id="1197" w:author="Guillermo Florez" w:date="2021-10-14T10:05:00Z">
            <w:rPr>
              <w:color w:val="000000"/>
              <w:sz w:val="24"/>
              <w:szCs w:val="24"/>
            </w:rPr>
          </w:rPrChange>
        </w:rPr>
        <w:t xml:space="preserve"> M</w:t>
      </w:r>
      <w:r w:rsidR="00987B1F" w:rsidRPr="00D85772">
        <w:rPr>
          <w:color w:val="000000"/>
          <w:sz w:val="24"/>
          <w:szCs w:val="24"/>
          <w:lang w:val="pt-BR"/>
          <w:rPrChange w:id="1198" w:author="Guillermo Florez" w:date="2021-10-14T10:05:00Z">
            <w:rPr>
              <w:color w:val="000000"/>
              <w:sz w:val="24"/>
              <w:szCs w:val="24"/>
            </w:rPr>
          </w:rPrChange>
        </w:rPr>
        <w:t xml:space="preserve">. </w:t>
      </w:r>
      <w:r w:rsidRPr="00D85772">
        <w:rPr>
          <w:color w:val="000000"/>
          <w:sz w:val="24"/>
          <w:szCs w:val="24"/>
          <w:lang w:val="pt-BR"/>
          <w:rPrChange w:id="1199" w:author="Guillermo Florez" w:date="2021-10-14T10:05:00Z">
            <w:rPr>
              <w:color w:val="000000"/>
              <w:sz w:val="24"/>
              <w:szCs w:val="24"/>
            </w:rPr>
          </w:rPrChange>
        </w:rPr>
        <w:t>E</w:t>
      </w:r>
      <w:r w:rsidR="00987B1F" w:rsidRPr="00D85772">
        <w:rPr>
          <w:color w:val="000000"/>
          <w:sz w:val="24"/>
          <w:szCs w:val="24"/>
          <w:lang w:val="pt-BR"/>
          <w:rPrChange w:id="1200" w:author="Guillermo Florez" w:date="2021-10-14T10:05:00Z">
            <w:rPr>
              <w:color w:val="000000"/>
              <w:sz w:val="24"/>
              <w:szCs w:val="24"/>
            </w:rPr>
          </w:rPrChange>
        </w:rPr>
        <w:t>.</w:t>
      </w:r>
      <w:r w:rsidRPr="00D85772">
        <w:rPr>
          <w:color w:val="000000"/>
          <w:sz w:val="24"/>
          <w:szCs w:val="24"/>
          <w:lang w:val="pt-BR"/>
          <w:rPrChange w:id="1201" w:author="Guillermo Florez" w:date="2021-10-14T10:05:00Z">
            <w:rPr>
              <w:color w:val="000000"/>
              <w:sz w:val="24"/>
              <w:szCs w:val="24"/>
            </w:rPr>
          </w:rPrChange>
        </w:rPr>
        <w:t xml:space="preserve">, </w:t>
      </w:r>
      <w:r w:rsidR="00987B1F" w:rsidRPr="00D85772">
        <w:rPr>
          <w:color w:val="000000"/>
          <w:sz w:val="24"/>
          <w:szCs w:val="24"/>
          <w:lang w:val="pt-BR"/>
          <w:rPrChange w:id="1202" w:author="Guillermo Florez" w:date="2021-10-14T10:05:00Z">
            <w:rPr>
              <w:color w:val="000000"/>
              <w:sz w:val="24"/>
              <w:szCs w:val="24"/>
            </w:rPr>
          </w:rPrChange>
        </w:rPr>
        <w:t xml:space="preserve">C. </w:t>
      </w:r>
      <w:r w:rsidRPr="00D85772">
        <w:rPr>
          <w:color w:val="000000"/>
          <w:sz w:val="24"/>
          <w:szCs w:val="24"/>
          <w:lang w:val="pt-BR"/>
          <w:rPrChange w:id="1203" w:author="Guillermo Florez" w:date="2021-10-14T10:05:00Z">
            <w:rPr>
              <w:color w:val="000000"/>
              <w:sz w:val="24"/>
              <w:szCs w:val="24"/>
            </w:rPr>
          </w:rPrChange>
        </w:rPr>
        <w:t xml:space="preserve">Rengifo and </w:t>
      </w:r>
      <w:r w:rsidR="00987B1F" w:rsidRPr="00D85772">
        <w:rPr>
          <w:color w:val="000000"/>
          <w:sz w:val="24"/>
          <w:szCs w:val="24"/>
          <w:lang w:val="pt-BR"/>
          <w:rPrChange w:id="1204" w:author="Guillermo Florez" w:date="2021-10-14T10:05:00Z">
            <w:rPr>
              <w:color w:val="000000"/>
              <w:sz w:val="24"/>
              <w:szCs w:val="24"/>
            </w:rPr>
          </w:rPrChange>
        </w:rPr>
        <w:t xml:space="preserve">P. J. </w:t>
      </w:r>
      <w:r w:rsidRPr="00D85772">
        <w:rPr>
          <w:color w:val="000000"/>
          <w:sz w:val="24"/>
          <w:szCs w:val="24"/>
          <w:lang w:val="pt-BR"/>
          <w:rPrChange w:id="1205" w:author="Guillermo Florez" w:date="2021-10-14T10:05:00Z">
            <w:rPr>
              <w:color w:val="000000"/>
              <w:sz w:val="24"/>
              <w:szCs w:val="24"/>
            </w:rPr>
          </w:rPrChange>
        </w:rPr>
        <w:t xml:space="preserve">Soriano. </w:t>
      </w:r>
      <w:r w:rsidRPr="009F0123">
        <w:rPr>
          <w:color w:val="000000"/>
          <w:sz w:val="24"/>
          <w:szCs w:val="24"/>
        </w:rPr>
        <w:t xml:space="preserve">2003. Effect of ingestion by bats and birds on seed germination of </w:t>
      </w:r>
      <w:r w:rsidR="00987B1F" w:rsidRPr="009F0123">
        <w:rPr>
          <w:i/>
          <w:iCs/>
          <w:color w:val="000000"/>
          <w:sz w:val="24"/>
          <w:szCs w:val="24"/>
        </w:rPr>
        <w:t>S</w:t>
      </w:r>
      <w:r w:rsidRPr="009F0123">
        <w:rPr>
          <w:i/>
          <w:iCs/>
          <w:color w:val="000000"/>
          <w:sz w:val="24"/>
          <w:szCs w:val="24"/>
        </w:rPr>
        <w:t>tenocereus griseus</w:t>
      </w:r>
      <w:r w:rsidRPr="009F0123">
        <w:rPr>
          <w:color w:val="000000"/>
          <w:sz w:val="24"/>
          <w:szCs w:val="24"/>
        </w:rPr>
        <w:t xml:space="preserve"> and </w:t>
      </w:r>
      <w:r w:rsidR="00987B1F" w:rsidRPr="009F0123">
        <w:rPr>
          <w:i/>
          <w:iCs/>
          <w:color w:val="000000"/>
          <w:sz w:val="24"/>
          <w:szCs w:val="24"/>
        </w:rPr>
        <w:t>S</w:t>
      </w:r>
      <w:r w:rsidRPr="009F0123">
        <w:rPr>
          <w:i/>
          <w:iCs/>
          <w:color w:val="000000"/>
          <w:sz w:val="24"/>
          <w:szCs w:val="24"/>
        </w:rPr>
        <w:t>ubpilocereus repandus</w:t>
      </w:r>
      <w:r w:rsidRPr="009F0123">
        <w:rPr>
          <w:color w:val="000000"/>
          <w:sz w:val="24"/>
          <w:szCs w:val="24"/>
        </w:rPr>
        <w:t xml:space="preserve"> (</w:t>
      </w:r>
      <w:r w:rsidR="00987B1F" w:rsidRPr="009F0123">
        <w:rPr>
          <w:color w:val="000000"/>
          <w:sz w:val="24"/>
          <w:szCs w:val="24"/>
        </w:rPr>
        <w:t>C</w:t>
      </w:r>
      <w:r w:rsidRPr="009F0123">
        <w:rPr>
          <w:color w:val="000000"/>
          <w:sz w:val="24"/>
          <w:szCs w:val="24"/>
        </w:rPr>
        <w:t xml:space="preserve">actaceae). Journal of Tropical Ecology </w:t>
      </w:r>
      <w:r w:rsidRPr="009F0123">
        <w:rPr>
          <w:rFonts w:eastAsia="Georgia" w:cs="Georgia"/>
          <w:color w:val="000000"/>
          <w:sz w:val="24"/>
          <w:szCs w:val="24"/>
        </w:rPr>
        <w:t>19</w:t>
      </w:r>
      <w:r w:rsidRPr="009F0123">
        <w:rPr>
          <w:color w:val="000000"/>
          <w:sz w:val="24"/>
          <w:szCs w:val="24"/>
        </w:rPr>
        <w:t>: 19–25.</w:t>
      </w:r>
    </w:p>
    <w:p w14:paraId="000002EF" w14:textId="6B4A7810"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Nassar</w:t>
      </w:r>
      <w:r w:rsidR="00987B1F" w:rsidRPr="009F0123">
        <w:rPr>
          <w:color w:val="000000"/>
          <w:sz w:val="24"/>
          <w:szCs w:val="24"/>
        </w:rPr>
        <w:t>,</w:t>
      </w:r>
      <w:r w:rsidRPr="009F0123">
        <w:rPr>
          <w:color w:val="000000"/>
          <w:sz w:val="24"/>
          <w:szCs w:val="24"/>
        </w:rPr>
        <w:t xml:space="preserve"> J</w:t>
      </w:r>
      <w:r w:rsidR="00987B1F" w:rsidRPr="009F0123">
        <w:rPr>
          <w:color w:val="000000"/>
          <w:sz w:val="24"/>
          <w:szCs w:val="24"/>
        </w:rPr>
        <w:t xml:space="preserve">. </w:t>
      </w:r>
      <w:r w:rsidRPr="009F0123">
        <w:rPr>
          <w:color w:val="000000"/>
          <w:sz w:val="24"/>
          <w:szCs w:val="24"/>
        </w:rPr>
        <w:t>M</w:t>
      </w:r>
      <w:r w:rsidR="00987B1F" w:rsidRPr="009F0123">
        <w:rPr>
          <w:color w:val="000000"/>
          <w:sz w:val="24"/>
          <w:szCs w:val="24"/>
        </w:rPr>
        <w:t>.</w:t>
      </w:r>
      <w:r w:rsidRPr="009F0123">
        <w:rPr>
          <w:color w:val="000000"/>
          <w:sz w:val="24"/>
          <w:szCs w:val="24"/>
        </w:rPr>
        <w:t xml:space="preserve">, </w:t>
      </w:r>
      <w:r w:rsidR="00987B1F" w:rsidRPr="009F0123">
        <w:rPr>
          <w:color w:val="000000"/>
          <w:sz w:val="24"/>
          <w:szCs w:val="24"/>
        </w:rPr>
        <w:t xml:space="preserve">N. </w:t>
      </w:r>
      <w:r w:rsidRPr="009F0123">
        <w:rPr>
          <w:color w:val="000000"/>
          <w:sz w:val="24"/>
          <w:szCs w:val="24"/>
        </w:rPr>
        <w:t xml:space="preserve">Ramı́rez and </w:t>
      </w:r>
      <w:r w:rsidR="00987B1F" w:rsidRPr="009F0123">
        <w:rPr>
          <w:color w:val="000000"/>
          <w:sz w:val="24"/>
          <w:szCs w:val="24"/>
        </w:rPr>
        <w:t xml:space="preserve">O. </w:t>
      </w:r>
      <w:r w:rsidRPr="009F0123">
        <w:rPr>
          <w:color w:val="000000"/>
          <w:sz w:val="24"/>
          <w:szCs w:val="24"/>
        </w:rPr>
        <w:t xml:space="preserve">Linares O. 1997. Comparative pollination biology of </w:t>
      </w:r>
      <w:r w:rsidR="00987B1F" w:rsidRPr="009F0123">
        <w:rPr>
          <w:color w:val="000000"/>
          <w:sz w:val="24"/>
          <w:szCs w:val="24"/>
        </w:rPr>
        <w:t>Venezuelan</w:t>
      </w:r>
      <w:r w:rsidRPr="009F0123">
        <w:rPr>
          <w:color w:val="000000"/>
          <w:sz w:val="24"/>
          <w:szCs w:val="24"/>
        </w:rPr>
        <w:t xml:space="preserve"> columnar cacti and the role of nectar-feeding bats in their sexual reproduction. American Journal of Botany </w:t>
      </w:r>
      <w:r w:rsidRPr="009F0123">
        <w:rPr>
          <w:rFonts w:eastAsia="Georgia" w:cs="Georgia"/>
          <w:color w:val="000000"/>
          <w:sz w:val="24"/>
          <w:szCs w:val="24"/>
        </w:rPr>
        <w:t>84</w:t>
      </w:r>
      <w:r w:rsidRPr="009F0123">
        <w:rPr>
          <w:color w:val="000000"/>
          <w:sz w:val="24"/>
          <w:szCs w:val="24"/>
        </w:rPr>
        <w:t>: 918–</w:t>
      </w:r>
      <w:r w:rsidR="00987B1F" w:rsidRPr="009F0123">
        <w:rPr>
          <w:color w:val="000000"/>
          <w:sz w:val="24"/>
          <w:szCs w:val="24"/>
        </w:rPr>
        <w:t>9</w:t>
      </w:r>
      <w:r w:rsidRPr="009F0123">
        <w:rPr>
          <w:color w:val="000000"/>
          <w:sz w:val="24"/>
          <w:szCs w:val="24"/>
        </w:rPr>
        <w:t>27.</w:t>
      </w:r>
    </w:p>
    <w:p w14:paraId="000002F0" w14:textId="47E6FB5F"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206" w:author="Guillermo Florez" w:date="2021-10-14T10:05:00Z">
            <w:rPr>
              <w:color w:val="000000"/>
              <w:sz w:val="24"/>
              <w:szCs w:val="24"/>
            </w:rPr>
          </w:rPrChange>
        </w:rPr>
      </w:pPr>
      <w:r w:rsidRPr="009F0123">
        <w:rPr>
          <w:color w:val="000000"/>
          <w:sz w:val="24"/>
          <w:szCs w:val="24"/>
        </w:rPr>
        <w:lastRenderedPageBreak/>
        <w:t>Nellis</w:t>
      </w:r>
      <w:r w:rsidR="00987B1F" w:rsidRPr="009F0123">
        <w:rPr>
          <w:color w:val="000000"/>
          <w:sz w:val="24"/>
          <w:szCs w:val="24"/>
        </w:rPr>
        <w:t>,</w:t>
      </w:r>
      <w:r w:rsidRPr="009F0123">
        <w:rPr>
          <w:color w:val="000000"/>
          <w:sz w:val="24"/>
          <w:szCs w:val="24"/>
        </w:rPr>
        <w:t xml:space="preserve"> D</w:t>
      </w:r>
      <w:r w:rsidR="00987B1F" w:rsidRPr="009F0123">
        <w:rPr>
          <w:color w:val="000000"/>
          <w:sz w:val="24"/>
          <w:szCs w:val="24"/>
        </w:rPr>
        <w:t xml:space="preserve">. </w:t>
      </w:r>
      <w:r w:rsidRPr="009F0123">
        <w:rPr>
          <w:color w:val="000000"/>
          <w:sz w:val="24"/>
          <w:szCs w:val="24"/>
        </w:rPr>
        <w:t>W</w:t>
      </w:r>
      <w:r w:rsidR="00987B1F" w:rsidRPr="009F0123">
        <w:rPr>
          <w:color w:val="000000"/>
          <w:sz w:val="24"/>
          <w:szCs w:val="24"/>
        </w:rPr>
        <w:t>.</w:t>
      </w:r>
      <w:r w:rsidRPr="009F0123">
        <w:rPr>
          <w:color w:val="000000"/>
          <w:sz w:val="24"/>
          <w:szCs w:val="24"/>
        </w:rPr>
        <w:t xml:space="preserve"> and</w:t>
      </w:r>
      <w:r w:rsidR="00B55DC1" w:rsidRPr="009F0123">
        <w:rPr>
          <w:color w:val="000000"/>
          <w:sz w:val="24"/>
          <w:szCs w:val="24"/>
        </w:rPr>
        <w:t xml:space="preserve"> C. P.</w:t>
      </w:r>
      <w:r w:rsidRPr="009F0123">
        <w:rPr>
          <w:color w:val="000000"/>
          <w:sz w:val="24"/>
          <w:szCs w:val="24"/>
        </w:rPr>
        <w:t xml:space="preserve"> Ehle. 1977. Observations on the behavior of </w:t>
      </w:r>
      <w:r w:rsidR="00B55DC1" w:rsidRPr="009F0123">
        <w:rPr>
          <w:i/>
          <w:iCs/>
          <w:color w:val="000000"/>
          <w:sz w:val="24"/>
          <w:szCs w:val="24"/>
        </w:rPr>
        <w:t>B</w:t>
      </w:r>
      <w:r w:rsidRPr="009F0123">
        <w:rPr>
          <w:i/>
          <w:iCs/>
          <w:color w:val="000000"/>
          <w:sz w:val="24"/>
          <w:szCs w:val="24"/>
        </w:rPr>
        <w:t>rachyphylla cavernarum</w:t>
      </w:r>
      <w:r w:rsidRPr="009F0123">
        <w:rPr>
          <w:color w:val="000000"/>
          <w:sz w:val="24"/>
          <w:szCs w:val="24"/>
        </w:rPr>
        <w:t xml:space="preserve"> (</w:t>
      </w:r>
      <w:r w:rsidR="00B55DC1" w:rsidRPr="009F0123">
        <w:rPr>
          <w:color w:val="000000"/>
          <w:sz w:val="24"/>
          <w:szCs w:val="24"/>
        </w:rPr>
        <w:t>C</w:t>
      </w:r>
      <w:r w:rsidRPr="009F0123">
        <w:rPr>
          <w:color w:val="000000"/>
          <w:sz w:val="24"/>
          <w:szCs w:val="24"/>
        </w:rPr>
        <w:t xml:space="preserve">hiroptera) in </w:t>
      </w:r>
      <w:r w:rsidR="00B65B45" w:rsidRPr="009F0123">
        <w:rPr>
          <w:color w:val="000000"/>
          <w:sz w:val="24"/>
          <w:szCs w:val="24"/>
        </w:rPr>
        <w:t>Virgin Islands</w:t>
      </w:r>
      <w:r w:rsidRPr="009F0123">
        <w:rPr>
          <w:color w:val="000000"/>
          <w:sz w:val="24"/>
          <w:szCs w:val="24"/>
        </w:rPr>
        <w:t xml:space="preserve">. </w:t>
      </w:r>
      <w:r w:rsidRPr="00D85772">
        <w:rPr>
          <w:color w:val="000000"/>
          <w:sz w:val="24"/>
          <w:szCs w:val="24"/>
          <w:lang w:val="pt-BR"/>
          <w:rPrChange w:id="1207" w:author="Guillermo Florez" w:date="2021-10-14T10:05:00Z">
            <w:rPr>
              <w:color w:val="000000"/>
              <w:sz w:val="24"/>
              <w:szCs w:val="24"/>
            </w:rPr>
          </w:rPrChange>
        </w:rPr>
        <w:t xml:space="preserve">Mammalia (Paris) </w:t>
      </w:r>
      <w:r w:rsidRPr="00D85772">
        <w:rPr>
          <w:rFonts w:eastAsia="Georgia" w:cs="Georgia"/>
          <w:color w:val="000000"/>
          <w:sz w:val="24"/>
          <w:szCs w:val="24"/>
          <w:lang w:val="pt-BR"/>
          <w:rPrChange w:id="1208" w:author="Guillermo Florez" w:date="2021-10-14T10:05:00Z">
            <w:rPr>
              <w:rFonts w:eastAsia="Georgia" w:cs="Georgia"/>
              <w:color w:val="000000"/>
              <w:sz w:val="24"/>
              <w:szCs w:val="24"/>
            </w:rPr>
          </w:rPrChange>
        </w:rPr>
        <w:t>41</w:t>
      </w:r>
      <w:r w:rsidRPr="00D85772">
        <w:rPr>
          <w:color w:val="000000"/>
          <w:sz w:val="24"/>
          <w:szCs w:val="24"/>
          <w:lang w:val="pt-BR"/>
          <w:rPrChange w:id="1209" w:author="Guillermo Florez" w:date="2021-10-14T10:05:00Z">
            <w:rPr>
              <w:color w:val="000000"/>
              <w:sz w:val="24"/>
              <w:szCs w:val="24"/>
            </w:rPr>
          </w:rPrChange>
        </w:rPr>
        <w:t>: 403–</w:t>
      </w:r>
      <w:r w:rsidR="00B55DC1" w:rsidRPr="00D85772">
        <w:rPr>
          <w:color w:val="000000"/>
          <w:sz w:val="24"/>
          <w:szCs w:val="24"/>
          <w:lang w:val="pt-BR"/>
          <w:rPrChange w:id="1210" w:author="Guillermo Florez" w:date="2021-10-14T10:05:00Z">
            <w:rPr>
              <w:color w:val="000000"/>
              <w:sz w:val="24"/>
              <w:szCs w:val="24"/>
            </w:rPr>
          </w:rPrChange>
        </w:rPr>
        <w:t>4</w:t>
      </w:r>
      <w:r w:rsidRPr="00D85772">
        <w:rPr>
          <w:color w:val="000000"/>
          <w:sz w:val="24"/>
          <w:szCs w:val="24"/>
          <w:lang w:val="pt-BR"/>
          <w:rPrChange w:id="1211" w:author="Guillermo Florez" w:date="2021-10-14T10:05:00Z">
            <w:rPr>
              <w:color w:val="000000"/>
              <w:sz w:val="24"/>
              <w:szCs w:val="24"/>
            </w:rPr>
          </w:rPrChange>
        </w:rPr>
        <w:t>10.</w:t>
      </w:r>
    </w:p>
    <w:p w14:paraId="000002F1" w14:textId="27873400" w:rsidR="00A2515D" w:rsidRPr="009F0123" w:rsidRDefault="002F0901" w:rsidP="0004761C">
      <w:pPr>
        <w:spacing w:line="266" w:lineRule="auto"/>
        <w:ind w:left="284" w:right="-41" w:hanging="284"/>
        <w:jc w:val="both"/>
        <w:rPr>
          <w:sz w:val="24"/>
          <w:szCs w:val="24"/>
        </w:rPr>
      </w:pPr>
      <w:r w:rsidRPr="00D85772">
        <w:rPr>
          <w:sz w:val="24"/>
          <w:szCs w:val="24"/>
          <w:lang w:val="pt-BR"/>
          <w:rPrChange w:id="1212" w:author="Guillermo Florez" w:date="2021-10-14T10:05:00Z">
            <w:rPr>
              <w:sz w:val="24"/>
              <w:szCs w:val="24"/>
            </w:rPr>
          </w:rPrChange>
        </w:rPr>
        <w:t>Nogueira</w:t>
      </w:r>
      <w:r w:rsidR="008D15BE" w:rsidRPr="00D85772">
        <w:rPr>
          <w:sz w:val="24"/>
          <w:szCs w:val="24"/>
          <w:lang w:val="pt-BR"/>
          <w:rPrChange w:id="1213" w:author="Guillermo Florez" w:date="2021-10-14T10:05:00Z">
            <w:rPr>
              <w:sz w:val="24"/>
              <w:szCs w:val="24"/>
            </w:rPr>
          </w:rPrChange>
        </w:rPr>
        <w:t>,</w:t>
      </w:r>
      <w:r w:rsidRPr="00D85772">
        <w:rPr>
          <w:sz w:val="24"/>
          <w:szCs w:val="24"/>
          <w:lang w:val="pt-BR"/>
          <w:rPrChange w:id="1214" w:author="Guillermo Florez" w:date="2021-10-14T10:05:00Z">
            <w:rPr>
              <w:sz w:val="24"/>
              <w:szCs w:val="24"/>
            </w:rPr>
          </w:rPrChange>
        </w:rPr>
        <w:t xml:space="preserve"> M</w:t>
      </w:r>
      <w:r w:rsidR="008D15BE" w:rsidRPr="00D85772">
        <w:rPr>
          <w:sz w:val="24"/>
          <w:szCs w:val="24"/>
          <w:lang w:val="pt-BR"/>
          <w:rPrChange w:id="1215" w:author="Guillermo Florez" w:date="2021-10-14T10:05:00Z">
            <w:rPr>
              <w:sz w:val="24"/>
              <w:szCs w:val="24"/>
            </w:rPr>
          </w:rPrChange>
        </w:rPr>
        <w:t xml:space="preserve">. </w:t>
      </w:r>
      <w:r w:rsidRPr="00D85772">
        <w:rPr>
          <w:sz w:val="24"/>
          <w:szCs w:val="24"/>
          <w:lang w:val="pt-BR"/>
          <w:rPrChange w:id="1216" w:author="Guillermo Florez" w:date="2021-10-14T10:05:00Z">
            <w:rPr>
              <w:sz w:val="24"/>
              <w:szCs w:val="24"/>
            </w:rPr>
          </w:rPrChange>
        </w:rPr>
        <w:t>R</w:t>
      </w:r>
      <w:r w:rsidR="008D15BE" w:rsidRPr="00D85772">
        <w:rPr>
          <w:sz w:val="24"/>
          <w:szCs w:val="24"/>
          <w:lang w:val="pt-BR"/>
          <w:rPrChange w:id="1217" w:author="Guillermo Florez" w:date="2021-10-14T10:05:00Z">
            <w:rPr>
              <w:sz w:val="24"/>
              <w:szCs w:val="24"/>
            </w:rPr>
          </w:rPrChange>
        </w:rPr>
        <w:t>.</w:t>
      </w:r>
      <w:r w:rsidRPr="00D85772">
        <w:rPr>
          <w:sz w:val="24"/>
          <w:szCs w:val="24"/>
          <w:lang w:val="pt-BR"/>
          <w:rPrChange w:id="1218" w:author="Guillermo Florez" w:date="2021-10-14T10:05:00Z">
            <w:rPr>
              <w:sz w:val="24"/>
              <w:szCs w:val="24"/>
            </w:rPr>
          </w:rPrChange>
        </w:rPr>
        <w:t xml:space="preserve">, </w:t>
      </w:r>
      <w:r w:rsidR="008D15BE" w:rsidRPr="00D85772">
        <w:rPr>
          <w:sz w:val="24"/>
          <w:szCs w:val="24"/>
          <w:lang w:val="pt-BR"/>
          <w:rPrChange w:id="1219" w:author="Guillermo Florez" w:date="2021-10-14T10:05:00Z">
            <w:rPr>
              <w:sz w:val="24"/>
              <w:szCs w:val="24"/>
            </w:rPr>
          </w:rPrChange>
        </w:rPr>
        <w:t xml:space="preserve">I. P. de </w:t>
      </w:r>
      <w:r w:rsidRPr="00D85772">
        <w:rPr>
          <w:sz w:val="24"/>
          <w:szCs w:val="24"/>
          <w:lang w:val="pt-BR"/>
          <w:rPrChange w:id="1220" w:author="Guillermo Florez" w:date="2021-10-14T10:05:00Z">
            <w:rPr>
              <w:sz w:val="24"/>
              <w:szCs w:val="24"/>
            </w:rPr>
          </w:rPrChange>
        </w:rPr>
        <w:t>Lima</w:t>
      </w:r>
      <w:r w:rsidR="008D15BE" w:rsidRPr="00D85772">
        <w:rPr>
          <w:sz w:val="24"/>
          <w:szCs w:val="24"/>
          <w:lang w:val="pt-BR"/>
          <w:rPrChange w:id="1221" w:author="Guillermo Florez" w:date="2021-10-14T10:05:00Z">
            <w:rPr>
              <w:sz w:val="24"/>
              <w:szCs w:val="24"/>
            </w:rPr>
          </w:rPrChange>
        </w:rPr>
        <w:t xml:space="preserve">, R. </w:t>
      </w:r>
      <w:r w:rsidRPr="00D85772">
        <w:rPr>
          <w:sz w:val="24"/>
          <w:szCs w:val="24"/>
          <w:lang w:val="pt-BR"/>
          <w:rPrChange w:id="1222" w:author="Guillermo Florez" w:date="2021-10-14T10:05:00Z">
            <w:rPr>
              <w:sz w:val="24"/>
              <w:szCs w:val="24"/>
            </w:rPr>
          </w:rPrChange>
        </w:rPr>
        <w:t>Moratelli</w:t>
      </w:r>
      <w:r w:rsidR="008D15BE" w:rsidRPr="00D85772">
        <w:rPr>
          <w:sz w:val="24"/>
          <w:szCs w:val="24"/>
          <w:lang w:val="pt-BR"/>
          <w:rPrChange w:id="1223" w:author="Guillermo Florez" w:date="2021-10-14T10:05:00Z">
            <w:rPr>
              <w:sz w:val="24"/>
              <w:szCs w:val="24"/>
            </w:rPr>
          </w:rPrChange>
        </w:rPr>
        <w:t>, V. de C. Tavares, R. Gregorin, A. L. Peracchi</w:t>
      </w:r>
      <w:r w:rsidRPr="00D85772">
        <w:rPr>
          <w:sz w:val="24"/>
          <w:szCs w:val="24"/>
          <w:lang w:val="pt-BR"/>
          <w:rPrChange w:id="1224" w:author="Guillermo Florez" w:date="2021-10-14T10:05:00Z">
            <w:rPr>
              <w:sz w:val="24"/>
              <w:szCs w:val="24"/>
            </w:rPr>
          </w:rPrChange>
        </w:rPr>
        <w:t xml:space="preserve">. </w:t>
      </w:r>
      <w:r w:rsidRPr="009F0123">
        <w:rPr>
          <w:sz w:val="24"/>
          <w:szCs w:val="24"/>
        </w:rPr>
        <w:t xml:space="preserve">2014. Checklist of </w:t>
      </w:r>
      <w:r w:rsidR="008D15BE" w:rsidRPr="009F0123">
        <w:rPr>
          <w:sz w:val="24"/>
          <w:szCs w:val="24"/>
        </w:rPr>
        <w:t>Brazilian</w:t>
      </w:r>
      <w:r w:rsidRPr="009F0123">
        <w:rPr>
          <w:sz w:val="24"/>
          <w:szCs w:val="24"/>
        </w:rPr>
        <w:t xml:space="preserve"> bats, with comments on original records. </w:t>
      </w:r>
      <w:r w:rsidR="008D15BE" w:rsidRPr="009F0123">
        <w:rPr>
          <w:sz w:val="24"/>
          <w:szCs w:val="24"/>
        </w:rPr>
        <w:t xml:space="preserve">Check List </w:t>
      </w:r>
      <w:r w:rsidRPr="009F0123">
        <w:rPr>
          <w:sz w:val="24"/>
          <w:szCs w:val="24"/>
        </w:rPr>
        <w:t>10</w:t>
      </w:r>
      <w:r w:rsidR="008D15BE" w:rsidRPr="009F0123">
        <w:rPr>
          <w:sz w:val="24"/>
          <w:szCs w:val="24"/>
        </w:rPr>
        <w:t>:</w:t>
      </w:r>
      <w:r w:rsidRPr="009F0123">
        <w:rPr>
          <w:sz w:val="24"/>
          <w:szCs w:val="24"/>
        </w:rPr>
        <w:t xml:space="preserve"> 808-821.</w:t>
      </w:r>
    </w:p>
    <w:p w14:paraId="000002F2" w14:textId="6214B142"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pt-BR"/>
        </w:rPr>
        <w:t>Nogueira</w:t>
      </w:r>
      <w:r w:rsidR="008D15BE" w:rsidRPr="00D85772">
        <w:rPr>
          <w:color w:val="000000"/>
          <w:sz w:val="24"/>
          <w:szCs w:val="24"/>
          <w:lang w:val="pt-BR"/>
        </w:rPr>
        <w:t>,</w:t>
      </w:r>
      <w:r w:rsidRPr="00D85772">
        <w:rPr>
          <w:color w:val="000000"/>
          <w:sz w:val="24"/>
          <w:szCs w:val="24"/>
          <w:lang w:val="pt-BR"/>
        </w:rPr>
        <w:t xml:space="preserve"> M</w:t>
      </w:r>
      <w:r w:rsidR="008D15BE" w:rsidRPr="00D85772">
        <w:rPr>
          <w:color w:val="000000"/>
          <w:sz w:val="24"/>
          <w:szCs w:val="24"/>
          <w:lang w:val="pt-BR"/>
        </w:rPr>
        <w:t xml:space="preserve">. </w:t>
      </w:r>
      <w:r w:rsidRPr="00D85772">
        <w:rPr>
          <w:color w:val="000000"/>
          <w:sz w:val="24"/>
          <w:szCs w:val="24"/>
          <w:lang w:val="pt-BR"/>
        </w:rPr>
        <w:t>R</w:t>
      </w:r>
      <w:r w:rsidR="008D15BE" w:rsidRPr="00D85772">
        <w:rPr>
          <w:color w:val="000000"/>
          <w:sz w:val="24"/>
          <w:szCs w:val="24"/>
          <w:lang w:val="pt-BR"/>
        </w:rPr>
        <w:t>.</w:t>
      </w:r>
      <w:r w:rsidRPr="00D85772">
        <w:rPr>
          <w:color w:val="000000"/>
          <w:sz w:val="24"/>
          <w:szCs w:val="24"/>
          <w:lang w:val="pt-BR"/>
        </w:rPr>
        <w:t xml:space="preserve"> and </w:t>
      </w:r>
      <w:r w:rsidR="008D15BE" w:rsidRPr="00D85772">
        <w:rPr>
          <w:color w:val="000000"/>
          <w:sz w:val="24"/>
          <w:szCs w:val="24"/>
          <w:lang w:val="pt-BR"/>
        </w:rPr>
        <w:t xml:space="preserve">A. L. </w:t>
      </w:r>
      <w:r w:rsidRPr="00D85772">
        <w:rPr>
          <w:color w:val="000000"/>
          <w:sz w:val="24"/>
          <w:szCs w:val="24"/>
          <w:lang w:val="pt-BR"/>
        </w:rPr>
        <w:t xml:space="preserve">Peracchi. </w:t>
      </w:r>
      <w:r w:rsidRPr="009F0123">
        <w:rPr>
          <w:color w:val="000000"/>
          <w:sz w:val="24"/>
          <w:szCs w:val="24"/>
        </w:rPr>
        <w:t xml:space="preserve">2003. Fig-seed predation by 2 species of </w:t>
      </w:r>
      <w:r w:rsidR="008D15BE" w:rsidRPr="009F0123">
        <w:rPr>
          <w:i/>
          <w:iCs/>
          <w:color w:val="000000"/>
          <w:sz w:val="24"/>
          <w:szCs w:val="24"/>
        </w:rPr>
        <w:t>C</w:t>
      </w:r>
      <w:r w:rsidRPr="009F0123">
        <w:rPr>
          <w:i/>
          <w:iCs/>
          <w:color w:val="000000"/>
          <w:sz w:val="24"/>
          <w:szCs w:val="24"/>
        </w:rPr>
        <w:t>hiroderma</w:t>
      </w:r>
      <w:r w:rsidRPr="009F0123">
        <w:rPr>
          <w:color w:val="000000"/>
          <w:sz w:val="24"/>
          <w:szCs w:val="24"/>
        </w:rPr>
        <w:t xml:space="preserve">: Discovery of a new feeding strategy in bats. Journal of Mammalogy </w:t>
      </w:r>
      <w:r w:rsidRPr="009F0123">
        <w:rPr>
          <w:rFonts w:eastAsia="Georgia" w:cs="Georgia"/>
          <w:color w:val="000000"/>
          <w:sz w:val="24"/>
          <w:szCs w:val="24"/>
        </w:rPr>
        <w:t>84</w:t>
      </w:r>
      <w:r w:rsidRPr="009F0123">
        <w:rPr>
          <w:color w:val="000000"/>
          <w:sz w:val="24"/>
          <w:szCs w:val="24"/>
        </w:rPr>
        <w:t>: 225–</w:t>
      </w:r>
      <w:r w:rsidR="008D15BE" w:rsidRPr="009F0123">
        <w:rPr>
          <w:color w:val="000000"/>
          <w:sz w:val="24"/>
          <w:szCs w:val="24"/>
        </w:rPr>
        <w:t>2</w:t>
      </w:r>
      <w:r w:rsidRPr="009F0123">
        <w:rPr>
          <w:color w:val="000000"/>
          <w:sz w:val="24"/>
          <w:szCs w:val="24"/>
        </w:rPr>
        <w:t>33.</w:t>
      </w:r>
    </w:p>
    <w:p w14:paraId="000002F3" w14:textId="12E32064"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es-419"/>
        </w:rPr>
      </w:pPr>
      <w:r w:rsidRPr="009F0123">
        <w:rPr>
          <w:color w:val="000000"/>
          <w:sz w:val="24"/>
          <w:szCs w:val="24"/>
        </w:rPr>
        <w:t>Oatham</w:t>
      </w:r>
      <w:r w:rsidR="008D15BE" w:rsidRPr="009F0123">
        <w:rPr>
          <w:color w:val="000000"/>
          <w:sz w:val="24"/>
          <w:szCs w:val="24"/>
        </w:rPr>
        <w:t>,</w:t>
      </w:r>
      <w:r w:rsidRPr="009F0123">
        <w:rPr>
          <w:color w:val="000000"/>
          <w:sz w:val="24"/>
          <w:szCs w:val="24"/>
        </w:rPr>
        <w:t xml:space="preserve"> M</w:t>
      </w:r>
      <w:r w:rsidR="008D15BE" w:rsidRPr="009F0123">
        <w:rPr>
          <w:color w:val="000000"/>
          <w:sz w:val="24"/>
          <w:szCs w:val="24"/>
        </w:rPr>
        <w:t xml:space="preserve">. </w:t>
      </w:r>
      <w:r w:rsidRPr="009F0123">
        <w:rPr>
          <w:color w:val="000000"/>
          <w:sz w:val="24"/>
          <w:szCs w:val="24"/>
        </w:rPr>
        <w:t>P</w:t>
      </w:r>
      <w:r w:rsidR="008D15BE" w:rsidRPr="009F0123">
        <w:rPr>
          <w:color w:val="000000"/>
          <w:sz w:val="24"/>
          <w:szCs w:val="24"/>
        </w:rPr>
        <w:t>.</w:t>
      </w:r>
      <w:r w:rsidRPr="009F0123">
        <w:rPr>
          <w:color w:val="000000"/>
          <w:sz w:val="24"/>
          <w:szCs w:val="24"/>
        </w:rPr>
        <w:t xml:space="preserve"> and </w:t>
      </w:r>
      <w:r w:rsidR="008D15BE" w:rsidRPr="009F0123">
        <w:rPr>
          <w:color w:val="000000"/>
          <w:sz w:val="24"/>
          <w:szCs w:val="24"/>
        </w:rPr>
        <w:t xml:space="preserve">S. </w:t>
      </w:r>
      <w:r w:rsidRPr="009F0123">
        <w:rPr>
          <w:color w:val="000000"/>
          <w:sz w:val="24"/>
          <w:szCs w:val="24"/>
        </w:rPr>
        <w:t xml:space="preserve">Ramnarine. 2006. Dynamics of pioneer and primary successional stage trees in a logged </w:t>
      </w:r>
      <w:r w:rsidR="008D15BE" w:rsidRPr="009F0123">
        <w:rPr>
          <w:color w:val="000000"/>
          <w:sz w:val="24"/>
          <w:szCs w:val="24"/>
        </w:rPr>
        <w:t>Trinidadian</w:t>
      </w:r>
      <w:r w:rsidRPr="009F0123">
        <w:rPr>
          <w:color w:val="000000"/>
          <w:sz w:val="24"/>
          <w:szCs w:val="24"/>
        </w:rPr>
        <w:t xml:space="preserve"> tropical rainforest and the influence of drought. </w:t>
      </w:r>
      <w:r w:rsidRPr="00D85772">
        <w:rPr>
          <w:color w:val="000000"/>
          <w:sz w:val="24"/>
          <w:szCs w:val="24"/>
          <w:lang w:val="es-419"/>
        </w:rPr>
        <w:t xml:space="preserve">Tropical Ecology </w:t>
      </w:r>
      <w:r w:rsidRPr="00D85772">
        <w:rPr>
          <w:rFonts w:eastAsia="Georgia" w:cs="Georgia"/>
          <w:color w:val="000000"/>
          <w:sz w:val="24"/>
          <w:szCs w:val="24"/>
          <w:lang w:val="es-419"/>
        </w:rPr>
        <w:t>47</w:t>
      </w:r>
      <w:r w:rsidRPr="00D85772">
        <w:rPr>
          <w:color w:val="000000"/>
          <w:sz w:val="24"/>
          <w:szCs w:val="24"/>
          <w:lang w:val="es-419"/>
        </w:rPr>
        <w:t>: 13–26.</w:t>
      </w:r>
    </w:p>
    <w:p w14:paraId="000002F4" w14:textId="42DE22CD" w:rsidR="00A2515D" w:rsidRPr="00D85772" w:rsidRDefault="002F0901" w:rsidP="008D15BE">
      <w:pPr>
        <w:pBdr>
          <w:top w:val="nil"/>
          <w:left w:val="nil"/>
          <w:bottom w:val="nil"/>
          <w:right w:val="nil"/>
          <w:between w:val="nil"/>
        </w:pBdr>
        <w:spacing w:line="266" w:lineRule="auto"/>
        <w:ind w:left="284" w:right="-41" w:hanging="284"/>
        <w:jc w:val="both"/>
        <w:rPr>
          <w:sz w:val="24"/>
          <w:szCs w:val="24"/>
          <w:lang w:val="pt-BR"/>
          <w:rPrChange w:id="1225" w:author="Guillermo Florez" w:date="2021-10-14T10:05:00Z">
            <w:rPr>
              <w:sz w:val="24"/>
              <w:szCs w:val="24"/>
            </w:rPr>
          </w:rPrChange>
        </w:rPr>
      </w:pPr>
      <w:r w:rsidRPr="00D85772">
        <w:rPr>
          <w:color w:val="000000"/>
          <w:sz w:val="24"/>
          <w:szCs w:val="24"/>
          <w:lang w:val="es-419"/>
        </w:rPr>
        <w:t>Olea-Wagner</w:t>
      </w:r>
      <w:r w:rsidR="008D15BE" w:rsidRPr="00D85772">
        <w:rPr>
          <w:color w:val="000000"/>
          <w:sz w:val="24"/>
          <w:szCs w:val="24"/>
          <w:lang w:val="es-419"/>
        </w:rPr>
        <w:t>,</w:t>
      </w:r>
      <w:r w:rsidRPr="00D85772">
        <w:rPr>
          <w:color w:val="000000"/>
          <w:sz w:val="24"/>
          <w:szCs w:val="24"/>
          <w:lang w:val="es-419"/>
        </w:rPr>
        <w:t xml:space="preserve"> A</w:t>
      </w:r>
      <w:r w:rsidR="008D15BE" w:rsidRPr="00D85772">
        <w:rPr>
          <w:color w:val="000000"/>
          <w:sz w:val="24"/>
          <w:szCs w:val="24"/>
          <w:lang w:val="es-419"/>
        </w:rPr>
        <w:t>.</w:t>
      </w:r>
      <w:r w:rsidRPr="00D85772">
        <w:rPr>
          <w:color w:val="000000"/>
          <w:sz w:val="24"/>
          <w:szCs w:val="24"/>
          <w:lang w:val="es-419"/>
        </w:rPr>
        <w:t xml:space="preserve">, </w:t>
      </w:r>
      <w:r w:rsidR="008D15BE" w:rsidRPr="00D85772">
        <w:rPr>
          <w:color w:val="000000"/>
          <w:sz w:val="24"/>
          <w:szCs w:val="24"/>
          <w:lang w:val="es-419"/>
        </w:rPr>
        <w:t xml:space="preserve">C. </w:t>
      </w:r>
      <w:r w:rsidRPr="00D85772">
        <w:rPr>
          <w:color w:val="000000"/>
          <w:sz w:val="24"/>
          <w:szCs w:val="24"/>
          <w:lang w:val="es-419"/>
        </w:rPr>
        <w:t>Lorenzo</w:t>
      </w:r>
      <w:r w:rsidR="008D15BE" w:rsidRPr="00D85772">
        <w:rPr>
          <w:color w:val="000000"/>
          <w:sz w:val="24"/>
          <w:szCs w:val="24"/>
          <w:lang w:val="es-419"/>
        </w:rPr>
        <w:t xml:space="preserve">, E. </w:t>
      </w:r>
      <w:r w:rsidRPr="00D85772">
        <w:rPr>
          <w:color w:val="000000"/>
          <w:sz w:val="24"/>
          <w:szCs w:val="24"/>
          <w:lang w:val="es-419"/>
        </w:rPr>
        <w:t>Naranjo</w:t>
      </w:r>
      <w:r w:rsidR="008D15BE" w:rsidRPr="00D85772">
        <w:rPr>
          <w:color w:val="000000"/>
          <w:sz w:val="24"/>
          <w:szCs w:val="24"/>
          <w:lang w:val="es-419"/>
        </w:rPr>
        <w:t>, D. Ortiz and L. León-Paniagua</w:t>
      </w:r>
      <w:r w:rsidRPr="00D85772">
        <w:rPr>
          <w:color w:val="000000"/>
          <w:sz w:val="24"/>
          <w:szCs w:val="24"/>
          <w:lang w:val="es-419"/>
        </w:rPr>
        <w:t xml:space="preserve">. 2007. </w:t>
      </w:r>
      <w:r w:rsidRPr="00D85772">
        <w:rPr>
          <w:color w:val="000000"/>
          <w:sz w:val="24"/>
          <w:szCs w:val="24"/>
          <w:lang w:val="es-419"/>
          <w:rPrChange w:id="1226" w:author="Guillermo Florez" w:date="2021-10-14T10:05:00Z">
            <w:rPr>
              <w:color w:val="000000"/>
              <w:sz w:val="24"/>
              <w:szCs w:val="24"/>
            </w:rPr>
          </w:rPrChange>
        </w:rPr>
        <w:t>Diversidad de frutos que consumen tres especies de murciélagos (</w:t>
      </w:r>
      <w:r w:rsidR="008D15BE" w:rsidRPr="00D85772">
        <w:rPr>
          <w:color w:val="000000"/>
          <w:sz w:val="24"/>
          <w:szCs w:val="24"/>
          <w:lang w:val="es-419"/>
          <w:rPrChange w:id="1227" w:author="Guillermo Florez" w:date="2021-10-14T10:05:00Z">
            <w:rPr>
              <w:color w:val="000000"/>
              <w:sz w:val="24"/>
              <w:szCs w:val="24"/>
            </w:rPr>
          </w:rPrChange>
        </w:rPr>
        <w:t>C</w:t>
      </w:r>
      <w:r w:rsidRPr="00D85772">
        <w:rPr>
          <w:color w:val="000000"/>
          <w:sz w:val="24"/>
          <w:szCs w:val="24"/>
          <w:lang w:val="es-419"/>
          <w:rPrChange w:id="1228" w:author="Guillermo Florez" w:date="2021-10-14T10:05:00Z">
            <w:rPr>
              <w:color w:val="000000"/>
              <w:sz w:val="24"/>
              <w:szCs w:val="24"/>
            </w:rPr>
          </w:rPrChange>
        </w:rPr>
        <w:t xml:space="preserve">hiroptera: Phyllostomidae) en la </w:t>
      </w:r>
      <w:r w:rsidR="008D15BE" w:rsidRPr="00D85772">
        <w:rPr>
          <w:color w:val="000000"/>
          <w:sz w:val="24"/>
          <w:szCs w:val="24"/>
          <w:lang w:val="es-419"/>
          <w:rPrChange w:id="1229" w:author="Guillermo Florez" w:date="2021-10-14T10:05:00Z">
            <w:rPr>
              <w:color w:val="000000"/>
              <w:sz w:val="24"/>
              <w:szCs w:val="24"/>
            </w:rPr>
          </w:rPrChange>
        </w:rPr>
        <w:t>S</w:t>
      </w:r>
      <w:r w:rsidRPr="00D85772">
        <w:rPr>
          <w:color w:val="000000"/>
          <w:sz w:val="24"/>
          <w:szCs w:val="24"/>
          <w:lang w:val="es-419"/>
          <w:rPrChange w:id="1230" w:author="Guillermo Florez" w:date="2021-10-14T10:05:00Z">
            <w:rPr>
              <w:color w:val="000000"/>
              <w:sz w:val="24"/>
              <w:szCs w:val="24"/>
            </w:rPr>
          </w:rPrChange>
        </w:rPr>
        <w:t xml:space="preserve">elva </w:t>
      </w:r>
      <w:r w:rsidR="008D15BE" w:rsidRPr="00D85772">
        <w:rPr>
          <w:color w:val="000000"/>
          <w:sz w:val="24"/>
          <w:szCs w:val="24"/>
          <w:lang w:val="es-419"/>
          <w:rPrChange w:id="1231" w:author="Guillermo Florez" w:date="2021-10-14T10:05:00Z">
            <w:rPr>
              <w:color w:val="000000"/>
              <w:sz w:val="24"/>
              <w:szCs w:val="24"/>
            </w:rPr>
          </w:rPrChange>
        </w:rPr>
        <w:t>L</w:t>
      </w:r>
      <w:r w:rsidRPr="00D85772">
        <w:rPr>
          <w:color w:val="000000"/>
          <w:sz w:val="24"/>
          <w:szCs w:val="24"/>
          <w:lang w:val="es-419"/>
          <w:rPrChange w:id="1232" w:author="Guillermo Florez" w:date="2021-10-14T10:05:00Z">
            <w:rPr>
              <w:color w:val="000000"/>
              <w:sz w:val="24"/>
              <w:szCs w:val="24"/>
            </w:rPr>
          </w:rPrChange>
        </w:rPr>
        <w:t xml:space="preserve">acandona, </w:t>
      </w:r>
      <w:r w:rsidR="008D15BE" w:rsidRPr="00D85772">
        <w:rPr>
          <w:color w:val="000000"/>
          <w:sz w:val="24"/>
          <w:szCs w:val="24"/>
          <w:lang w:val="es-419"/>
          <w:rPrChange w:id="1233" w:author="Guillermo Florez" w:date="2021-10-14T10:05:00Z">
            <w:rPr>
              <w:color w:val="000000"/>
              <w:sz w:val="24"/>
              <w:szCs w:val="24"/>
            </w:rPr>
          </w:rPrChange>
        </w:rPr>
        <w:t>Chiapas</w:t>
      </w:r>
      <w:r w:rsidRPr="00D85772">
        <w:rPr>
          <w:color w:val="000000"/>
          <w:sz w:val="24"/>
          <w:szCs w:val="24"/>
          <w:lang w:val="es-419"/>
          <w:rPrChange w:id="1234" w:author="Guillermo Florez" w:date="2021-10-14T10:05:00Z">
            <w:rPr>
              <w:color w:val="000000"/>
              <w:sz w:val="24"/>
              <w:szCs w:val="24"/>
            </w:rPr>
          </w:rPrChange>
        </w:rPr>
        <w:t xml:space="preserve">, </w:t>
      </w:r>
      <w:r w:rsidR="008D15BE" w:rsidRPr="00D85772">
        <w:rPr>
          <w:color w:val="000000"/>
          <w:sz w:val="24"/>
          <w:szCs w:val="24"/>
          <w:lang w:val="es-419"/>
          <w:rPrChange w:id="1235" w:author="Guillermo Florez" w:date="2021-10-14T10:05:00Z">
            <w:rPr>
              <w:color w:val="000000"/>
              <w:sz w:val="24"/>
              <w:szCs w:val="24"/>
            </w:rPr>
          </w:rPrChange>
        </w:rPr>
        <w:t>México</w:t>
      </w:r>
      <w:r w:rsidRPr="00D85772">
        <w:rPr>
          <w:color w:val="000000"/>
          <w:sz w:val="24"/>
          <w:szCs w:val="24"/>
          <w:lang w:val="es-419"/>
          <w:rPrChange w:id="1236" w:author="Guillermo Florez" w:date="2021-10-14T10:05:00Z">
            <w:rPr>
              <w:color w:val="000000"/>
              <w:sz w:val="24"/>
              <w:szCs w:val="24"/>
            </w:rPr>
          </w:rPrChange>
        </w:rPr>
        <w:t xml:space="preserve">. </w:t>
      </w:r>
      <w:r w:rsidRPr="00D85772">
        <w:rPr>
          <w:color w:val="000000"/>
          <w:sz w:val="24"/>
          <w:szCs w:val="24"/>
          <w:lang w:val="pt-BR"/>
          <w:rPrChange w:id="1237" w:author="Guillermo Florez" w:date="2021-10-14T10:05:00Z">
            <w:rPr>
              <w:color w:val="000000"/>
              <w:sz w:val="24"/>
              <w:szCs w:val="24"/>
            </w:rPr>
          </w:rPrChange>
        </w:rPr>
        <w:t xml:space="preserve">Revista </w:t>
      </w:r>
      <w:r w:rsidR="008D15BE" w:rsidRPr="00D85772">
        <w:rPr>
          <w:color w:val="000000"/>
          <w:sz w:val="24"/>
          <w:szCs w:val="24"/>
          <w:lang w:val="pt-BR"/>
          <w:rPrChange w:id="1238" w:author="Guillermo Florez" w:date="2021-10-14T10:05:00Z">
            <w:rPr>
              <w:color w:val="000000"/>
              <w:sz w:val="24"/>
              <w:szCs w:val="24"/>
            </w:rPr>
          </w:rPrChange>
        </w:rPr>
        <w:t>M</w:t>
      </w:r>
      <w:r w:rsidRPr="00D85772">
        <w:rPr>
          <w:color w:val="000000"/>
          <w:sz w:val="24"/>
          <w:szCs w:val="24"/>
          <w:lang w:val="pt-BR"/>
          <w:rPrChange w:id="1239" w:author="Guillermo Florez" w:date="2021-10-14T10:05:00Z">
            <w:rPr>
              <w:color w:val="000000"/>
              <w:sz w:val="24"/>
              <w:szCs w:val="24"/>
            </w:rPr>
          </w:rPrChange>
        </w:rPr>
        <w:t>exicana de</w:t>
      </w:r>
      <w:r w:rsidRPr="00D85772">
        <w:rPr>
          <w:sz w:val="24"/>
          <w:szCs w:val="24"/>
          <w:lang w:val="pt-BR"/>
          <w:rPrChange w:id="1240" w:author="Guillermo Florez" w:date="2021-10-14T10:05:00Z">
            <w:rPr>
              <w:sz w:val="24"/>
              <w:szCs w:val="24"/>
            </w:rPr>
          </w:rPrChange>
        </w:rPr>
        <w:t xml:space="preserve"> </w:t>
      </w:r>
      <w:r w:rsidR="008D15BE" w:rsidRPr="00D85772">
        <w:rPr>
          <w:sz w:val="24"/>
          <w:szCs w:val="24"/>
          <w:lang w:val="pt-BR"/>
          <w:rPrChange w:id="1241" w:author="Guillermo Florez" w:date="2021-10-14T10:05:00Z">
            <w:rPr>
              <w:sz w:val="24"/>
              <w:szCs w:val="24"/>
            </w:rPr>
          </w:rPrChange>
        </w:rPr>
        <w:t>B</w:t>
      </w:r>
      <w:r w:rsidRPr="00D85772">
        <w:rPr>
          <w:sz w:val="24"/>
          <w:szCs w:val="24"/>
          <w:lang w:val="pt-BR"/>
          <w:rPrChange w:id="1242" w:author="Guillermo Florez" w:date="2021-10-14T10:05:00Z">
            <w:rPr>
              <w:sz w:val="24"/>
              <w:szCs w:val="24"/>
            </w:rPr>
          </w:rPrChange>
        </w:rPr>
        <w:t xml:space="preserve">iodiversidad </w:t>
      </w:r>
      <w:r w:rsidRPr="00D85772">
        <w:rPr>
          <w:rFonts w:eastAsia="Georgia" w:cs="Georgia"/>
          <w:sz w:val="24"/>
          <w:szCs w:val="24"/>
          <w:lang w:val="pt-BR"/>
          <w:rPrChange w:id="1243" w:author="Guillermo Florez" w:date="2021-10-14T10:05:00Z">
            <w:rPr>
              <w:rFonts w:eastAsia="Georgia" w:cs="Georgia"/>
              <w:sz w:val="24"/>
              <w:szCs w:val="24"/>
            </w:rPr>
          </w:rPrChange>
        </w:rPr>
        <w:t>78</w:t>
      </w:r>
      <w:r w:rsidRPr="00D85772">
        <w:rPr>
          <w:sz w:val="24"/>
          <w:szCs w:val="24"/>
          <w:lang w:val="pt-BR"/>
          <w:rPrChange w:id="1244" w:author="Guillermo Florez" w:date="2021-10-14T10:05:00Z">
            <w:rPr>
              <w:sz w:val="24"/>
              <w:szCs w:val="24"/>
            </w:rPr>
          </w:rPrChange>
        </w:rPr>
        <w:t>: 191–200.</w:t>
      </w:r>
    </w:p>
    <w:p w14:paraId="000002F5" w14:textId="1C910DD8" w:rsidR="00A2515D" w:rsidRPr="00D85772" w:rsidRDefault="002F0901" w:rsidP="0004761C">
      <w:pPr>
        <w:pBdr>
          <w:top w:val="nil"/>
          <w:left w:val="nil"/>
          <w:bottom w:val="nil"/>
          <w:right w:val="nil"/>
          <w:between w:val="nil"/>
        </w:pBdr>
        <w:spacing w:before="29" w:line="266" w:lineRule="auto"/>
        <w:ind w:left="284" w:right="-41" w:hanging="284"/>
        <w:jc w:val="both"/>
        <w:rPr>
          <w:color w:val="000000"/>
          <w:sz w:val="24"/>
          <w:szCs w:val="24"/>
          <w:lang w:val="pt-BR"/>
          <w:rPrChange w:id="1245" w:author="Guillermo Florez" w:date="2021-10-14T10:05:00Z">
            <w:rPr>
              <w:color w:val="000000"/>
              <w:sz w:val="24"/>
              <w:szCs w:val="24"/>
            </w:rPr>
          </w:rPrChange>
        </w:rPr>
      </w:pPr>
      <w:r w:rsidRPr="00D85772">
        <w:rPr>
          <w:color w:val="000000"/>
          <w:sz w:val="24"/>
          <w:szCs w:val="24"/>
          <w:lang w:val="pt-BR"/>
          <w:rPrChange w:id="1246" w:author="Guillermo Florez" w:date="2021-10-14T10:05:00Z">
            <w:rPr>
              <w:color w:val="000000"/>
              <w:sz w:val="24"/>
              <w:szCs w:val="24"/>
            </w:rPr>
          </w:rPrChange>
        </w:rPr>
        <w:t>Oliveira-Filho</w:t>
      </w:r>
      <w:r w:rsidR="008D15BE" w:rsidRPr="00D85772">
        <w:rPr>
          <w:color w:val="000000"/>
          <w:sz w:val="24"/>
          <w:szCs w:val="24"/>
          <w:lang w:val="pt-BR"/>
          <w:rPrChange w:id="1247" w:author="Guillermo Florez" w:date="2021-10-14T10:05:00Z">
            <w:rPr>
              <w:color w:val="000000"/>
              <w:sz w:val="24"/>
              <w:szCs w:val="24"/>
            </w:rPr>
          </w:rPrChange>
        </w:rPr>
        <w:t>,</w:t>
      </w:r>
      <w:r w:rsidRPr="00D85772">
        <w:rPr>
          <w:color w:val="000000"/>
          <w:sz w:val="24"/>
          <w:szCs w:val="24"/>
          <w:lang w:val="pt-BR"/>
          <w:rPrChange w:id="1248" w:author="Guillermo Florez" w:date="2021-10-14T10:05:00Z">
            <w:rPr>
              <w:color w:val="000000"/>
              <w:sz w:val="24"/>
              <w:szCs w:val="24"/>
            </w:rPr>
          </w:rPrChange>
        </w:rPr>
        <w:t xml:space="preserve"> A</w:t>
      </w:r>
      <w:r w:rsidR="008D15BE" w:rsidRPr="00D85772">
        <w:rPr>
          <w:color w:val="000000"/>
          <w:sz w:val="24"/>
          <w:szCs w:val="24"/>
          <w:lang w:val="pt-BR"/>
          <w:rPrChange w:id="1249" w:author="Guillermo Florez" w:date="2021-10-14T10:05:00Z">
            <w:rPr>
              <w:color w:val="000000"/>
              <w:sz w:val="24"/>
              <w:szCs w:val="24"/>
            </w:rPr>
          </w:rPrChange>
        </w:rPr>
        <w:t xml:space="preserve">. </w:t>
      </w:r>
      <w:r w:rsidRPr="00D85772">
        <w:rPr>
          <w:color w:val="000000"/>
          <w:sz w:val="24"/>
          <w:szCs w:val="24"/>
          <w:lang w:val="pt-BR"/>
          <w:rPrChange w:id="1250" w:author="Guillermo Florez" w:date="2021-10-14T10:05:00Z">
            <w:rPr>
              <w:color w:val="000000"/>
              <w:sz w:val="24"/>
              <w:szCs w:val="24"/>
            </w:rPr>
          </w:rPrChange>
        </w:rPr>
        <w:t xml:space="preserve">T. 2017. NeoTropTree, flora arbórea da região </w:t>
      </w:r>
      <w:r w:rsidR="008D15BE" w:rsidRPr="00D85772">
        <w:rPr>
          <w:color w:val="000000"/>
          <w:sz w:val="24"/>
          <w:szCs w:val="24"/>
          <w:lang w:val="pt-BR"/>
          <w:rPrChange w:id="1251" w:author="Guillermo Florez" w:date="2021-10-14T10:05:00Z">
            <w:rPr>
              <w:color w:val="000000"/>
              <w:sz w:val="24"/>
              <w:szCs w:val="24"/>
            </w:rPr>
          </w:rPrChange>
        </w:rPr>
        <w:t>N</w:t>
      </w:r>
      <w:r w:rsidRPr="00D85772">
        <w:rPr>
          <w:color w:val="000000"/>
          <w:sz w:val="24"/>
          <w:szCs w:val="24"/>
          <w:lang w:val="pt-BR"/>
          <w:rPrChange w:id="1252" w:author="Guillermo Florez" w:date="2021-10-14T10:05:00Z">
            <w:rPr>
              <w:color w:val="000000"/>
              <w:sz w:val="24"/>
              <w:szCs w:val="24"/>
            </w:rPr>
          </w:rPrChange>
        </w:rPr>
        <w:t>eotropical: Um banco de dados envolvendo biogeografia, diversidade e conservação.</w:t>
      </w:r>
      <w:r w:rsidR="008D15BE" w:rsidRPr="00D85772">
        <w:rPr>
          <w:color w:val="000000"/>
          <w:sz w:val="24"/>
          <w:szCs w:val="24"/>
          <w:lang w:val="pt-BR"/>
          <w:rPrChange w:id="1253" w:author="Guillermo Florez" w:date="2021-10-14T10:05:00Z">
            <w:rPr>
              <w:color w:val="000000"/>
              <w:sz w:val="24"/>
              <w:szCs w:val="24"/>
            </w:rPr>
          </w:rPrChange>
        </w:rPr>
        <w:t xml:space="preserve"> http://www.neotroptree.info/.</w:t>
      </w:r>
    </w:p>
    <w:p w14:paraId="000002F7" w14:textId="4A787720" w:rsidR="00A2515D" w:rsidRPr="009F0123" w:rsidRDefault="002F0901" w:rsidP="008D15BE">
      <w:pPr>
        <w:pBdr>
          <w:top w:val="nil"/>
          <w:left w:val="nil"/>
          <w:bottom w:val="nil"/>
          <w:right w:val="nil"/>
          <w:between w:val="nil"/>
        </w:pBdr>
        <w:spacing w:line="269" w:lineRule="auto"/>
        <w:ind w:left="284" w:right="-41" w:hanging="284"/>
        <w:jc w:val="both"/>
        <w:rPr>
          <w:sz w:val="24"/>
          <w:szCs w:val="24"/>
        </w:rPr>
      </w:pPr>
      <w:r w:rsidRPr="009F0123">
        <w:rPr>
          <w:color w:val="000000"/>
          <w:sz w:val="24"/>
          <w:szCs w:val="24"/>
        </w:rPr>
        <w:t>Ollerton</w:t>
      </w:r>
      <w:r w:rsidR="008D15BE" w:rsidRPr="009F0123">
        <w:rPr>
          <w:color w:val="000000"/>
          <w:sz w:val="24"/>
          <w:szCs w:val="24"/>
        </w:rPr>
        <w:t>,</w:t>
      </w:r>
      <w:r w:rsidRPr="009F0123">
        <w:rPr>
          <w:color w:val="000000"/>
          <w:sz w:val="24"/>
          <w:szCs w:val="24"/>
        </w:rPr>
        <w:t xml:space="preserve"> J</w:t>
      </w:r>
      <w:r w:rsidR="008D15BE" w:rsidRPr="009F0123">
        <w:rPr>
          <w:color w:val="000000"/>
          <w:sz w:val="24"/>
          <w:szCs w:val="24"/>
        </w:rPr>
        <w:t>.</w:t>
      </w:r>
      <w:r w:rsidRPr="009F0123">
        <w:rPr>
          <w:color w:val="000000"/>
          <w:sz w:val="24"/>
          <w:szCs w:val="24"/>
        </w:rPr>
        <w:t xml:space="preserve">, </w:t>
      </w:r>
      <w:r w:rsidR="008D15BE" w:rsidRPr="009F0123">
        <w:rPr>
          <w:color w:val="000000"/>
          <w:sz w:val="24"/>
          <w:szCs w:val="24"/>
        </w:rPr>
        <w:t xml:space="preserve">R. </w:t>
      </w:r>
      <w:r w:rsidRPr="009F0123">
        <w:rPr>
          <w:color w:val="000000"/>
          <w:sz w:val="24"/>
          <w:szCs w:val="24"/>
        </w:rPr>
        <w:t xml:space="preserve">Winfree and </w:t>
      </w:r>
      <w:r w:rsidR="008D15BE" w:rsidRPr="009F0123">
        <w:rPr>
          <w:color w:val="000000"/>
          <w:sz w:val="24"/>
          <w:szCs w:val="24"/>
        </w:rPr>
        <w:t xml:space="preserve">S. </w:t>
      </w:r>
      <w:r w:rsidRPr="009F0123">
        <w:rPr>
          <w:color w:val="000000"/>
          <w:sz w:val="24"/>
          <w:szCs w:val="24"/>
        </w:rPr>
        <w:t>Tarrant. 2011. How many flowering plants are pollinated by animals? Oikos</w:t>
      </w:r>
      <w:r w:rsidR="008D15BE" w:rsidRPr="009F0123">
        <w:rPr>
          <w:color w:val="000000"/>
          <w:sz w:val="24"/>
          <w:szCs w:val="24"/>
        </w:rPr>
        <w:t xml:space="preserve"> </w:t>
      </w:r>
      <w:r w:rsidRPr="009F0123">
        <w:rPr>
          <w:rFonts w:eastAsia="Georgia" w:cs="Georgia"/>
          <w:sz w:val="24"/>
          <w:szCs w:val="24"/>
        </w:rPr>
        <w:t>120</w:t>
      </w:r>
      <w:r w:rsidRPr="009F0123">
        <w:rPr>
          <w:sz w:val="24"/>
          <w:szCs w:val="24"/>
        </w:rPr>
        <w:t>: 321–</w:t>
      </w:r>
      <w:r w:rsidR="008D15BE" w:rsidRPr="009F0123">
        <w:rPr>
          <w:sz w:val="24"/>
          <w:szCs w:val="24"/>
        </w:rPr>
        <w:t>32</w:t>
      </w:r>
      <w:r w:rsidRPr="009F0123">
        <w:rPr>
          <w:sz w:val="24"/>
          <w:szCs w:val="24"/>
        </w:rPr>
        <w:t>6.</w:t>
      </w:r>
    </w:p>
    <w:p w14:paraId="000002F8" w14:textId="26D9B680" w:rsidR="00A2515D" w:rsidRPr="00D85772" w:rsidRDefault="002F0901" w:rsidP="0004761C">
      <w:pPr>
        <w:pBdr>
          <w:top w:val="nil"/>
          <w:left w:val="nil"/>
          <w:bottom w:val="nil"/>
          <w:right w:val="nil"/>
          <w:between w:val="nil"/>
        </w:pBdr>
        <w:spacing w:before="29" w:line="266" w:lineRule="auto"/>
        <w:ind w:left="284" w:right="-41" w:hanging="284"/>
        <w:jc w:val="both"/>
        <w:rPr>
          <w:sz w:val="24"/>
          <w:szCs w:val="24"/>
          <w:lang w:val="es-419"/>
        </w:rPr>
      </w:pPr>
      <w:r w:rsidRPr="009F0123">
        <w:rPr>
          <w:color w:val="000000"/>
          <w:sz w:val="24"/>
          <w:szCs w:val="24"/>
        </w:rPr>
        <w:t>Olson</w:t>
      </w:r>
      <w:r w:rsidR="008D15BE" w:rsidRPr="009F0123">
        <w:rPr>
          <w:color w:val="000000"/>
          <w:sz w:val="24"/>
          <w:szCs w:val="24"/>
        </w:rPr>
        <w:t>,</w:t>
      </w:r>
      <w:r w:rsidRPr="009F0123">
        <w:rPr>
          <w:color w:val="000000"/>
          <w:sz w:val="24"/>
          <w:szCs w:val="24"/>
        </w:rPr>
        <w:t xml:space="preserve"> D</w:t>
      </w:r>
      <w:r w:rsidR="008D15BE" w:rsidRPr="009F0123">
        <w:rPr>
          <w:color w:val="000000"/>
          <w:sz w:val="24"/>
          <w:szCs w:val="24"/>
        </w:rPr>
        <w:t xml:space="preserve">. </w:t>
      </w:r>
      <w:r w:rsidRPr="009F0123">
        <w:rPr>
          <w:color w:val="000000"/>
          <w:sz w:val="24"/>
          <w:szCs w:val="24"/>
        </w:rPr>
        <w:t>M</w:t>
      </w:r>
      <w:r w:rsidR="008D15BE" w:rsidRPr="009F0123">
        <w:rPr>
          <w:color w:val="000000"/>
          <w:sz w:val="24"/>
          <w:szCs w:val="24"/>
        </w:rPr>
        <w:t>.</w:t>
      </w:r>
      <w:r w:rsidRPr="009F0123">
        <w:rPr>
          <w:color w:val="000000"/>
          <w:sz w:val="24"/>
          <w:szCs w:val="24"/>
        </w:rPr>
        <w:t xml:space="preserve">, </w:t>
      </w:r>
      <w:r w:rsidR="008D15BE" w:rsidRPr="009F0123">
        <w:rPr>
          <w:color w:val="000000"/>
          <w:sz w:val="24"/>
          <w:szCs w:val="24"/>
        </w:rPr>
        <w:t xml:space="preserve">E. </w:t>
      </w:r>
      <w:r w:rsidRPr="009F0123">
        <w:rPr>
          <w:color w:val="000000"/>
          <w:sz w:val="24"/>
          <w:szCs w:val="24"/>
        </w:rPr>
        <w:t>Dinerstein</w:t>
      </w:r>
      <w:r w:rsidR="008D15BE" w:rsidRPr="009F0123">
        <w:rPr>
          <w:color w:val="000000"/>
          <w:sz w:val="24"/>
          <w:szCs w:val="24"/>
        </w:rPr>
        <w:t xml:space="preserve">, E. D. </w:t>
      </w:r>
      <w:r w:rsidRPr="009F0123">
        <w:rPr>
          <w:color w:val="000000"/>
          <w:sz w:val="24"/>
          <w:szCs w:val="24"/>
        </w:rPr>
        <w:t>Wikramanayake</w:t>
      </w:r>
      <w:r w:rsidR="008D15BE" w:rsidRPr="009F0123">
        <w:rPr>
          <w:color w:val="000000"/>
          <w:sz w:val="24"/>
          <w:szCs w:val="24"/>
        </w:rPr>
        <w:t>,</w:t>
      </w:r>
      <w:r w:rsidRPr="009F0123">
        <w:rPr>
          <w:color w:val="000000"/>
          <w:sz w:val="24"/>
          <w:szCs w:val="24"/>
        </w:rPr>
        <w:t xml:space="preserve"> </w:t>
      </w:r>
      <w:r w:rsidR="008D15BE" w:rsidRPr="009F0123">
        <w:rPr>
          <w:color w:val="000000"/>
          <w:sz w:val="24"/>
          <w:szCs w:val="24"/>
        </w:rPr>
        <w:t>N. D. Burgess, G. V. N. Powell, E. C. Underwood, J. A. D'amico, I. Itoua, H. E. Strand, J. C. Morrison, C. J. Loucks, T. F. Allnutt, T. H. Ricketts, Y. Kura, J. F. Lamoreux, W. W. Wettengel, P. Hedao and K. R. Kassem</w:t>
      </w:r>
      <w:r w:rsidRPr="009F0123">
        <w:rPr>
          <w:color w:val="000000"/>
          <w:sz w:val="24"/>
          <w:szCs w:val="24"/>
        </w:rPr>
        <w:t xml:space="preserve">. 2001. Terrestrial ecoregions of the world: A new map of life on </w:t>
      </w:r>
      <w:r w:rsidR="008D15BE" w:rsidRPr="009F0123">
        <w:rPr>
          <w:color w:val="000000"/>
          <w:sz w:val="24"/>
          <w:szCs w:val="24"/>
        </w:rPr>
        <w:t>Eartha</w:t>
      </w:r>
      <w:r w:rsidRPr="009F0123">
        <w:rPr>
          <w:color w:val="000000"/>
          <w:sz w:val="24"/>
          <w:szCs w:val="24"/>
        </w:rPr>
        <w:t xml:space="preserve"> new global map of terrestrial ecoregions provides an innovative tool for conserving biodiversity. </w:t>
      </w:r>
      <w:r w:rsidRPr="00D85772">
        <w:rPr>
          <w:color w:val="000000"/>
          <w:sz w:val="24"/>
          <w:szCs w:val="24"/>
          <w:lang w:val="es-419"/>
        </w:rPr>
        <w:t xml:space="preserve">BioScience </w:t>
      </w:r>
      <w:r w:rsidRPr="00D85772">
        <w:rPr>
          <w:rFonts w:eastAsia="Georgia" w:cs="Georgia"/>
          <w:color w:val="000000"/>
          <w:sz w:val="24"/>
          <w:szCs w:val="24"/>
          <w:lang w:val="es-419"/>
        </w:rPr>
        <w:t>51</w:t>
      </w:r>
      <w:r w:rsidRPr="00D85772">
        <w:rPr>
          <w:color w:val="000000"/>
          <w:sz w:val="24"/>
          <w:szCs w:val="24"/>
          <w:lang w:val="es-419"/>
        </w:rPr>
        <w:t>: 933–</w:t>
      </w:r>
      <w:r w:rsidR="008D15BE" w:rsidRPr="00D85772">
        <w:rPr>
          <w:color w:val="000000"/>
          <w:sz w:val="24"/>
          <w:szCs w:val="24"/>
          <w:lang w:val="es-419"/>
        </w:rPr>
        <w:t>93</w:t>
      </w:r>
      <w:r w:rsidRPr="00D85772">
        <w:rPr>
          <w:color w:val="000000"/>
          <w:sz w:val="24"/>
          <w:szCs w:val="24"/>
          <w:lang w:val="es-419"/>
        </w:rPr>
        <w:t>8.</w:t>
      </w:r>
    </w:p>
    <w:p w14:paraId="000002F9" w14:textId="5E9FFD08" w:rsidR="00A2515D" w:rsidRPr="00D85772" w:rsidRDefault="002F0901" w:rsidP="0004761C">
      <w:pPr>
        <w:pBdr>
          <w:top w:val="nil"/>
          <w:left w:val="nil"/>
          <w:bottom w:val="nil"/>
          <w:right w:val="nil"/>
          <w:between w:val="nil"/>
        </w:pBdr>
        <w:spacing w:before="29" w:line="266" w:lineRule="auto"/>
        <w:ind w:left="284" w:right="-41" w:hanging="284"/>
        <w:jc w:val="both"/>
        <w:rPr>
          <w:sz w:val="24"/>
          <w:szCs w:val="24"/>
          <w:lang w:val="es-419"/>
          <w:rPrChange w:id="1254" w:author="Guillermo Florez" w:date="2021-10-14T10:05:00Z">
            <w:rPr>
              <w:sz w:val="24"/>
              <w:szCs w:val="24"/>
            </w:rPr>
          </w:rPrChange>
        </w:rPr>
      </w:pPr>
      <w:r w:rsidRPr="00D85772">
        <w:rPr>
          <w:sz w:val="24"/>
          <w:szCs w:val="24"/>
          <w:lang w:val="es-419"/>
        </w:rPr>
        <w:t>Oria</w:t>
      </w:r>
      <w:r w:rsidR="008D15BE" w:rsidRPr="00D85772">
        <w:rPr>
          <w:sz w:val="24"/>
          <w:szCs w:val="24"/>
          <w:lang w:val="es-419"/>
        </w:rPr>
        <w:t>,</w:t>
      </w:r>
      <w:r w:rsidRPr="00D85772">
        <w:rPr>
          <w:sz w:val="24"/>
          <w:szCs w:val="24"/>
          <w:lang w:val="es-419"/>
        </w:rPr>
        <w:t xml:space="preserve"> F</w:t>
      </w:r>
      <w:r w:rsidR="008D15BE" w:rsidRPr="00D85772">
        <w:rPr>
          <w:sz w:val="24"/>
          <w:szCs w:val="24"/>
          <w:lang w:val="es-419"/>
        </w:rPr>
        <w:t xml:space="preserve">. </w:t>
      </w:r>
      <w:r w:rsidRPr="00D85772">
        <w:rPr>
          <w:sz w:val="24"/>
          <w:szCs w:val="24"/>
          <w:lang w:val="es-419"/>
        </w:rPr>
        <w:t>V</w:t>
      </w:r>
      <w:r w:rsidR="008D15BE" w:rsidRPr="00D85772">
        <w:rPr>
          <w:sz w:val="24"/>
          <w:szCs w:val="24"/>
          <w:lang w:val="es-419"/>
        </w:rPr>
        <w:t>.</w:t>
      </w:r>
      <w:r w:rsidRPr="00D85772">
        <w:rPr>
          <w:sz w:val="24"/>
          <w:szCs w:val="24"/>
          <w:lang w:val="es-419"/>
        </w:rPr>
        <w:t xml:space="preserve"> and </w:t>
      </w:r>
      <w:r w:rsidR="008D15BE" w:rsidRPr="00D85772">
        <w:rPr>
          <w:sz w:val="24"/>
          <w:szCs w:val="24"/>
          <w:lang w:val="es-419"/>
        </w:rPr>
        <w:t xml:space="preserve">M. C. </w:t>
      </w:r>
      <w:r w:rsidRPr="00D85772">
        <w:rPr>
          <w:sz w:val="24"/>
          <w:szCs w:val="24"/>
          <w:lang w:val="es-419"/>
        </w:rPr>
        <w:t>Machad</w:t>
      </w:r>
      <w:r w:rsidR="008D15BE" w:rsidRPr="00D85772">
        <w:rPr>
          <w:sz w:val="24"/>
          <w:szCs w:val="24"/>
          <w:lang w:val="es-419"/>
        </w:rPr>
        <w:t>o</w:t>
      </w:r>
      <w:r w:rsidRPr="00D85772">
        <w:rPr>
          <w:sz w:val="24"/>
          <w:szCs w:val="24"/>
          <w:lang w:val="es-419"/>
        </w:rPr>
        <w:t xml:space="preserve">. 2007. </w:t>
      </w:r>
      <w:r w:rsidRPr="00D85772">
        <w:rPr>
          <w:sz w:val="24"/>
          <w:szCs w:val="24"/>
          <w:lang w:val="es-419"/>
          <w:rPrChange w:id="1255" w:author="Guillermo Florez" w:date="2021-10-14T10:05:00Z">
            <w:rPr>
              <w:sz w:val="24"/>
              <w:szCs w:val="24"/>
            </w:rPr>
          </w:rPrChange>
        </w:rPr>
        <w:t>Determinación de la dieta de algunas especies de murciélagos (</w:t>
      </w:r>
      <w:r w:rsidR="008D15BE" w:rsidRPr="00D85772">
        <w:rPr>
          <w:sz w:val="24"/>
          <w:szCs w:val="24"/>
          <w:lang w:val="es-419"/>
          <w:rPrChange w:id="1256" w:author="Guillermo Florez" w:date="2021-10-14T10:05:00Z">
            <w:rPr>
              <w:sz w:val="24"/>
              <w:szCs w:val="24"/>
            </w:rPr>
          </w:rPrChange>
        </w:rPr>
        <w:t>M</w:t>
      </w:r>
      <w:r w:rsidRPr="00D85772">
        <w:rPr>
          <w:sz w:val="24"/>
          <w:szCs w:val="24"/>
          <w:lang w:val="es-419"/>
          <w:rPrChange w:id="1257" w:author="Guillermo Florez" w:date="2021-10-14T10:05:00Z">
            <w:rPr>
              <w:sz w:val="24"/>
              <w:szCs w:val="24"/>
            </w:rPr>
          </w:rPrChange>
        </w:rPr>
        <w:t xml:space="preserve">ammalia: Chiroptera) de la </w:t>
      </w:r>
      <w:r w:rsidR="008D15BE" w:rsidRPr="00D85772">
        <w:rPr>
          <w:sz w:val="24"/>
          <w:szCs w:val="24"/>
          <w:lang w:val="es-419"/>
          <w:rPrChange w:id="1258" w:author="Guillermo Florez" w:date="2021-10-14T10:05:00Z">
            <w:rPr>
              <w:sz w:val="24"/>
              <w:szCs w:val="24"/>
            </w:rPr>
          </w:rPrChange>
        </w:rPr>
        <w:t>C</w:t>
      </w:r>
      <w:r w:rsidRPr="00D85772">
        <w:rPr>
          <w:sz w:val="24"/>
          <w:szCs w:val="24"/>
          <w:lang w:val="es-419"/>
          <w:rPrChange w:id="1259" w:author="Guillermo Florez" w:date="2021-10-14T10:05:00Z">
            <w:rPr>
              <w:sz w:val="24"/>
              <w:szCs w:val="24"/>
            </w:rPr>
          </w:rPrChange>
        </w:rPr>
        <w:t xml:space="preserve">ordillera </w:t>
      </w:r>
      <w:r w:rsidR="008D15BE" w:rsidRPr="00D85772">
        <w:rPr>
          <w:sz w:val="24"/>
          <w:szCs w:val="24"/>
          <w:lang w:val="es-419"/>
          <w:rPrChange w:id="1260" w:author="Guillermo Florez" w:date="2021-10-14T10:05:00Z">
            <w:rPr>
              <w:sz w:val="24"/>
              <w:szCs w:val="24"/>
            </w:rPr>
          </w:rPrChange>
        </w:rPr>
        <w:t>C</w:t>
      </w:r>
      <w:r w:rsidRPr="00D85772">
        <w:rPr>
          <w:sz w:val="24"/>
          <w:szCs w:val="24"/>
          <w:lang w:val="es-419"/>
          <w:rPrChange w:id="1261" w:author="Guillermo Florez" w:date="2021-10-14T10:05:00Z">
            <w:rPr>
              <w:sz w:val="24"/>
              <w:szCs w:val="24"/>
            </w:rPr>
          </w:rPrChange>
        </w:rPr>
        <w:t xml:space="preserve">entral de </w:t>
      </w:r>
      <w:r w:rsidR="008D15BE" w:rsidRPr="00D85772">
        <w:rPr>
          <w:sz w:val="24"/>
          <w:szCs w:val="24"/>
          <w:lang w:val="es-419"/>
          <w:rPrChange w:id="1262" w:author="Guillermo Florez" w:date="2021-10-14T10:05:00Z">
            <w:rPr>
              <w:sz w:val="24"/>
              <w:szCs w:val="24"/>
            </w:rPr>
          </w:rPrChange>
        </w:rPr>
        <w:t>V</w:t>
      </w:r>
      <w:r w:rsidRPr="00D85772">
        <w:rPr>
          <w:sz w:val="24"/>
          <w:szCs w:val="24"/>
          <w:lang w:val="es-419"/>
          <w:rPrChange w:id="1263" w:author="Guillermo Florez" w:date="2021-10-14T10:05:00Z">
            <w:rPr>
              <w:sz w:val="24"/>
              <w:szCs w:val="24"/>
            </w:rPr>
          </w:rPrChange>
        </w:rPr>
        <w:t xml:space="preserve">enezuela. Revista FARAUTE de Ciencias y Tecnologı́a </w:t>
      </w:r>
      <w:r w:rsidRPr="00D85772">
        <w:rPr>
          <w:rFonts w:eastAsia="Georgia" w:cs="Georgia"/>
          <w:sz w:val="24"/>
          <w:szCs w:val="24"/>
          <w:lang w:val="es-419"/>
          <w:rPrChange w:id="1264" w:author="Guillermo Florez" w:date="2021-10-14T10:05:00Z">
            <w:rPr>
              <w:rFonts w:eastAsia="Georgia" w:cs="Georgia"/>
              <w:sz w:val="24"/>
              <w:szCs w:val="24"/>
            </w:rPr>
          </w:rPrChange>
        </w:rPr>
        <w:t>2</w:t>
      </w:r>
      <w:r w:rsidRPr="00D85772">
        <w:rPr>
          <w:sz w:val="24"/>
          <w:szCs w:val="24"/>
          <w:lang w:val="es-419"/>
          <w:rPrChange w:id="1265" w:author="Guillermo Florez" w:date="2021-10-14T10:05:00Z">
            <w:rPr>
              <w:sz w:val="24"/>
              <w:szCs w:val="24"/>
            </w:rPr>
          </w:rPrChange>
        </w:rPr>
        <w:t>: 5–15.</w:t>
      </w:r>
    </w:p>
    <w:p w14:paraId="000002FA" w14:textId="1207F262"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266" w:author="Guillermo Florez" w:date="2021-10-14T10:05:00Z">
            <w:rPr>
              <w:color w:val="000000"/>
              <w:sz w:val="24"/>
              <w:szCs w:val="24"/>
            </w:rPr>
          </w:rPrChange>
        </w:rPr>
      </w:pPr>
      <w:r w:rsidRPr="00D85772">
        <w:rPr>
          <w:color w:val="000000"/>
          <w:sz w:val="24"/>
          <w:szCs w:val="24"/>
          <w:lang w:val="es-419"/>
          <w:rPrChange w:id="1267" w:author="Guillermo Florez" w:date="2021-10-14T10:05:00Z">
            <w:rPr>
              <w:color w:val="000000"/>
              <w:sz w:val="24"/>
              <w:szCs w:val="24"/>
            </w:rPr>
          </w:rPrChange>
        </w:rPr>
        <w:t>Palmeirim</w:t>
      </w:r>
      <w:r w:rsidR="003D2AF7" w:rsidRPr="00D85772">
        <w:rPr>
          <w:color w:val="000000"/>
          <w:sz w:val="24"/>
          <w:szCs w:val="24"/>
          <w:lang w:val="es-419"/>
          <w:rPrChange w:id="1268" w:author="Guillermo Florez" w:date="2021-10-14T10:05:00Z">
            <w:rPr>
              <w:color w:val="000000"/>
              <w:sz w:val="24"/>
              <w:szCs w:val="24"/>
            </w:rPr>
          </w:rPrChange>
        </w:rPr>
        <w:t>,</w:t>
      </w:r>
      <w:r w:rsidRPr="00D85772">
        <w:rPr>
          <w:color w:val="000000"/>
          <w:sz w:val="24"/>
          <w:szCs w:val="24"/>
          <w:lang w:val="es-419"/>
          <w:rPrChange w:id="1269" w:author="Guillermo Florez" w:date="2021-10-14T10:05:00Z">
            <w:rPr>
              <w:color w:val="000000"/>
              <w:sz w:val="24"/>
              <w:szCs w:val="24"/>
            </w:rPr>
          </w:rPrChange>
        </w:rPr>
        <w:t xml:space="preserve"> J</w:t>
      </w:r>
      <w:r w:rsidR="003D2AF7" w:rsidRPr="00D85772">
        <w:rPr>
          <w:color w:val="000000"/>
          <w:sz w:val="24"/>
          <w:szCs w:val="24"/>
          <w:lang w:val="es-419"/>
          <w:rPrChange w:id="1270" w:author="Guillermo Florez" w:date="2021-10-14T10:05:00Z">
            <w:rPr>
              <w:color w:val="000000"/>
              <w:sz w:val="24"/>
              <w:szCs w:val="24"/>
            </w:rPr>
          </w:rPrChange>
        </w:rPr>
        <w:t>.</w:t>
      </w:r>
      <w:r w:rsidRPr="00D85772">
        <w:rPr>
          <w:color w:val="000000"/>
          <w:sz w:val="24"/>
          <w:szCs w:val="24"/>
          <w:lang w:val="es-419"/>
          <w:rPrChange w:id="1271" w:author="Guillermo Florez" w:date="2021-10-14T10:05:00Z">
            <w:rPr>
              <w:color w:val="000000"/>
              <w:sz w:val="24"/>
              <w:szCs w:val="24"/>
            </w:rPr>
          </w:rPrChange>
        </w:rPr>
        <w:t xml:space="preserve">, </w:t>
      </w:r>
      <w:r w:rsidR="003D2AF7" w:rsidRPr="00D85772">
        <w:rPr>
          <w:color w:val="000000"/>
          <w:sz w:val="24"/>
          <w:szCs w:val="24"/>
          <w:lang w:val="es-419"/>
          <w:rPrChange w:id="1272" w:author="Guillermo Florez" w:date="2021-10-14T10:05:00Z">
            <w:rPr>
              <w:color w:val="000000"/>
              <w:sz w:val="24"/>
              <w:szCs w:val="24"/>
            </w:rPr>
          </w:rPrChange>
        </w:rPr>
        <w:t xml:space="preserve">D. </w:t>
      </w:r>
      <w:r w:rsidRPr="00D85772">
        <w:rPr>
          <w:color w:val="000000"/>
          <w:sz w:val="24"/>
          <w:szCs w:val="24"/>
          <w:lang w:val="es-419"/>
          <w:rPrChange w:id="1273" w:author="Guillermo Florez" w:date="2021-10-14T10:05:00Z">
            <w:rPr>
              <w:color w:val="000000"/>
              <w:sz w:val="24"/>
              <w:szCs w:val="24"/>
            </w:rPr>
          </w:rPrChange>
        </w:rPr>
        <w:t xml:space="preserve">Gorchoy and </w:t>
      </w:r>
      <w:r w:rsidR="003D2AF7" w:rsidRPr="00D85772">
        <w:rPr>
          <w:color w:val="000000"/>
          <w:sz w:val="24"/>
          <w:szCs w:val="24"/>
          <w:lang w:val="es-419"/>
          <w:rPrChange w:id="1274" w:author="Guillermo Florez" w:date="2021-10-14T10:05:00Z">
            <w:rPr>
              <w:color w:val="000000"/>
              <w:sz w:val="24"/>
              <w:szCs w:val="24"/>
            </w:rPr>
          </w:rPrChange>
        </w:rPr>
        <w:t xml:space="preserve">S. </w:t>
      </w:r>
      <w:r w:rsidRPr="00D85772">
        <w:rPr>
          <w:color w:val="000000"/>
          <w:sz w:val="24"/>
          <w:szCs w:val="24"/>
          <w:lang w:val="es-419"/>
          <w:rPrChange w:id="1275" w:author="Guillermo Florez" w:date="2021-10-14T10:05:00Z">
            <w:rPr>
              <w:color w:val="000000"/>
              <w:sz w:val="24"/>
              <w:szCs w:val="24"/>
            </w:rPr>
          </w:rPrChange>
        </w:rPr>
        <w:t xml:space="preserve">Stoleson. </w:t>
      </w:r>
      <w:r w:rsidRPr="009F0123">
        <w:rPr>
          <w:color w:val="000000"/>
          <w:sz w:val="24"/>
          <w:szCs w:val="24"/>
        </w:rPr>
        <w:t xml:space="preserve">1989. Trophic structure of a neotropical frugivore community: Is there competition between birds and bats? </w:t>
      </w:r>
      <w:r w:rsidRPr="00D85772">
        <w:rPr>
          <w:color w:val="000000"/>
          <w:sz w:val="24"/>
          <w:szCs w:val="24"/>
          <w:lang w:val="pt-BR"/>
          <w:rPrChange w:id="1276" w:author="Guillermo Florez" w:date="2021-10-14T10:05:00Z">
            <w:rPr>
              <w:color w:val="000000"/>
              <w:sz w:val="24"/>
              <w:szCs w:val="24"/>
            </w:rPr>
          </w:rPrChange>
        </w:rPr>
        <w:t xml:space="preserve">Oecologia </w:t>
      </w:r>
      <w:r w:rsidRPr="00D85772">
        <w:rPr>
          <w:rFonts w:eastAsia="Georgia" w:cs="Georgia"/>
          <w:color w:val="000000"/>
          <w:sz w:val="24"/>
          <w:szCs w:val="24"/>
          <w:lang w:val="pt-BR"/>
          <w:rPrChange w:id="1277" w:author="Guillermo Florez" w:date="2021-10-14T10:05:00Z">
            <w:rPr>
              <w:rFonts w:eastAsia="Georgia" w:cs="Georgia"/>
              <w:color w:val="000000"/>
              <w:sz w:val="24"/>
              <w:szCs w:val="24"/>
            </w:rPr>
          </w:rPrChange>
        </w:rPr>
        <w:t>79</w:t>
      </w:r>
      <w:r w:rsidRPr="00D85772">
        <w:rPr>
          <w:color w:val="000000"/>
          <w:sz w:val="24"/>
          <w:szCs w:val="24"/>
          <w:lang w:val="pt-BR"/>
          <w:rPrChange w:id="1278" w:author="Guillermo Florez" w:date="2021-10-14T10:05:00Z">
            <w:rPr>
              <w:color w:val="000000"/>
              <w:sz w:val="24"/>
              <w:szCs w:val="24"/>
            </w:rPr>
          </w:rPrChange>
        </w:rPr>
        <w:t>: 403–</w:t>
      </w:r>
      <w:r w:rsidR="008D15BE" w:rsidRPr="00D85772">
        <w:rPr>
          <w:color w:val="000000"/>
          <w:sz w:val="24"/>
          <w:szCs w:val="24"/>
          <w:lang w:val="pt-BR"/>
          <w:rPrChange w:id="1279" w:author="Guillermo Florez" w:date="2021-10-14T10:05:00Z">
            <w:rPr>
              <w:color w:val="000000"/>
              <w:sz w:val="24"/>
              <w:szCs w:val="24"/>
            </w:rPr>
          </w:rPrChange>
        </w:rPr>
        <w:t>4</w:t>
      </w:r>
      <w:r w:rsidRPr="00D85772">
        <w:rPr>
          <w:color w:val="000000"/>
          <w:sz w:val="24"/>
          <w:szCs w:val="24"/>
          <w:lang w:val="pt-BR"/>
          <w:rPrChange w:id="1280" w:author="Guillermo Florez" w:date="2021-10-14T10:05:00Z">
            <w:rPr>
              <w:color w:val="000000"/>
              <w:sz w:val="24"/>
              <w:szCs w:val="24"/>
            </w:rPr>
          </w:rPrChange>
        </w:rPr>
        <w:t>11.</w:t>
      </w:r>
    </w:p>
    <w:p w14:paraId="000002FB" w14:textId="2DCA48F2"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pt-BR"/>
          <w:rPrChange w:id="1281" w:author="Guillermo Florez" w:date="2021-10-14T10:05:00Z">
            <w:rPr>
              <w:color w:val="000000"/>
              <w:sz w:val="24"/>
              <w:szCs w:val="24"/>
            </w:rPr>
          </w:rPrChange>
        </w:rPr>
        <w:t>Paolucci</w:t>
      </w:r>
      <w:r w:rsidR="003D2AF7" w:rsidRPr="00D85772">
        <w:rPr>
          <w:color w:val="000000"/>
          <w:sz w:val="24"/>
          <w:szCs w:val="24"/>
          <w:lang w:val="pt-BR"/>
          <w:rPrChange w:id="1282" w:author="Guillermo Florez" w:date="2021-10-14T10:05:00Z">
            <w:rPr>
              <w:color w:val="000000"/>
              <w:sz w:val="24"/>
              <w:szCs w:val="24"/>
            </w:rPr>
          </w:rPrChange>
        </w:rPr>
        <w:t>,</w:t>
      </w:r>
      <w:r w:rsidRPr="00D85772">
        <w:rPr>
          <w:color w:val="000000"/>
          <w:sz w:val="24"/>
          <w:szCs w:val="24"/>
          <w:lang w:val="pt-BR"/>
          <w:rPrChange w:id="1283" w:author="Guillermo Florez" w:date="2021-10-14T10:05:00Z">
            <w:rPr>
              <w:color w:val="000000"/>
              <w:sz w:val="24"/>
              <w:szCs w:val="24"/>
            </w:rPr>
          </w:rPrChange>
        </w:rPr>
        <w:t xml:space="preserve"> L</w:t>
      </w:r>
      <w:r w:rsidR="003D2AF7" w:rsidRPr="00D85772">
        <w:rPr>
          <w:color w:val="000000"/>
          <w:sz w:val="24"/>
          <w:szCs w:val="24"/>
          <w:lang w:val="pt-BR"/>
          <w:rPrChange w:id="1284" w:author="Guillermo Florez" w:date="2021-10-14T10:05:00Z">
            <w:rPr>
              <w:color w:val="000000"/>
              <w:sz w:val="24"/>
              <w:szCs w:val="24"/>
            </w:rPr>
          </w:rPrChange>
        </w:rPr>
        <w:t xml:space="preserve">. </w:t>
      </w:r>
      <w:r w:rsidRPr="00D85772">
        <w:rPr>
          <w:color w:val="000000"/>
          <w:sz w:val="24"/>
          <w:szCs w:val="24"/>
          <w:lang w:val="pt-BR"/>
          <w:rPrChange w:id="1285" w:author="Guillermo Florez" w:date="2021-10-14T10:05:00Z">
            <w:rPr>
              <w:color w:val="000000"/>
              <w:sz w:val="24"/>
              <w:szCs w:val="24"/>
            </w:rPr>
          </w:rPrChange>
        </w:rPr>
        <w:t>N</w:t>
      </w:r>
      <w:r w:rsidR="003D2AF7" w:rsidRPr="00D85772">
        <w:rPr>
          <w:color w:val="000000"/>
          <w:sz w:val="24"/>
          <w:szCs w:val="24"/>
          <w:lang w:val="pt-BR"/>
          <w:rPrChange w:id="1286" w:author="Guillermo Florez" w:date="2021-10-14T10:05:00Z">
            <w:rPr>
              <w:color w:val="000000"/>
              <w:sz w:val="24"/>
              <w:szCs w:val="24"/>
            </w:rPr>
          </w:rPrChange>
        </w:rPr>
        <w:t>.</w:t>
      </w:r>
      <w:r w:rsidRPr="00D85772">
        <w:rPr>
          <w:color w:val="000000"/>
          <w:sz w:val="24"/>
          <w:szCs w:val="24"/>
          <w:lang w:val="pt-BR"/>
          <w:rPrChange w:id="1287" w:author="Guillermo Florez" w:date="2021-10-14T10:05:00Z">
            <w:rPr>
              <w:color w:val="000000"/>
              <w:sz w:val="24"/>
              <w:szCs w:val="24"/>
            </w:rPr>
          </w:rPrChange>
        </w:rPr>
        <w:t xml:space="preserve">, </w:t>
      </w:r>
      <w:r w:rsidR="003D2AF7" w:rsidRPr="00D85772">
        <w:rPr>
          <w:color w:val="000000"/>
          <w:sz w:val="24"/>
          <w:szCs w:val="24"/>
          <w:lang w:val="pt-BR"/>
          <w:rPrChange w:id="1288" w:author="Guillermo Florez" w:date="2021-10-14T10:05:00Z">
            <w:rPr>
              <w:color w:val="000000"/>
              <w:sz w:val="24"/>
              <w:szCs w:val="24"/>
            </w:rPr>
          </w:rPrChange>
        </w:rPr>
        <w:t xml:space="preserve">R. L. </w:t>
      </w:r>
      <w:r w:rsidRPr="00D85772">
        <w:rPr>
          <w:color w:val="000000"/>
          <w:sz w:val="24"/>
          <w:szCs w:val="24"/>
          <w:lang w:val="pt-BR"/>
          <w:rPrChange w:id="1289" w:author="Guillermo Florez" w:date="2021-10-14T10:05:00Z">
            <w:rPr>
              <w:color w:val="000000"/>
              <w:sz w:val="24"/>
              <w:szCs w:val="24"/>
            </w:rPr>
          </w:rPrChange>
        </w:rPr>
        <w:t>Pereira,</w:t>
      </w:r>
      <w:r w:rsidR="003D2AF7" w:rsidRPr="00D85772">
        <w:rPr>
          <w:color w:val="000000"/>
          <w:sz w:val="24"/>
          <w:szCs w:val="24"/>
          <w:lang w:val="pt-BR"/>
          <w:rPrChange w:id="1290" w:author="Guillermo Florez" w:date="2021-10-14T10:05:00Z">
            <w:rPr>
              <w:color w:val="000000"/>
              <w:sz w:val="24"/>
              <w:szCs w:val="24"/>
            </w:rPr>
          </w:rPrChange>
        </w:rPr>
        <w:t xml:space="preserve"> L. </w:t>
      </w:r>
      <w:r w:rsidRPr="00D85772">
        <w:rPr>
          <w:color w:val="000000"/>
          <w:sz w:val="24"/>
          <w:szCs w:val="24"/>
          <w:lang w:val="pt-BR"/>
          <w:rPrChange w:id="1291" w:author="Guillermo Florez" w:date="2021-10-14T10:05:00Z">
            <w:rPr>
              <w:color w:val="000000"/>
              <w:sz w:val="24"/>
              <w:szCs w:val="24"/>
            </w:rPr>
          </w:rPrChange>
        </w:rPr>
        <w:t>Rattis</w:t>
      </w:r>
      <w:r w:rsidR="003D2AF7" w:rsidRPr="00D85772">
        <w:rPr>
          <w:color w:val="000000"/>
          <w:sz w:val="24"/>
          <w:szCs w:val="24"/>
          <w:lang w:val="pt-BR"/>
          <w:rPrChange w:id="1292" w:author="Guillermo Florez" w:date="2021-10-14T10:05:00Z">
            <w:rPr>
              <w:color w:val="000000"/>
              <w:sz w:val="24"/>
              <w:szCs w:val="24"/>
            </w:rPr>
          </w:rPrChange>
        </w:rPr>
        <w:t>, D. V. Silvério, N. C. S. Marques, M. N. Macedo and P. M. Brando</w:t>
      </w:r>
      <w:r w:rsidRPr="00D85772">
        <w:rPr>
          <w:color w:val="000000"/>
          <w:sz w:val="24"/>
          <w:szCs w:val="24"/>
          <w:lang w:val="pt-BR"/>
          <w:rPrChange w:id="1293" w:author="Guillermo Florez" w:date="2021-10-14T10:05:00Z">
            <w:rPr>
              <w:color w:val="000000"/>
              <w:sz w:val="24"/>
              <w:szCs w:val="24"/>
            </w:rPr>
          </w:rPrChange>
        </w:rPr>
        <w:t xml:space="preserve">. </w:t>
      </w:r>
      <w:r w:rsidRPr="009F0123">
        <w:rPr>
          <w:color w:val="000000"/>
          <w:sz w:val="24"/>
          <w:szCs w:val="24"/>
        </w:rPr>
        <w:t xml:space="preserve">2019. Lowland tapirs facilitate seed dispersal in degraded </w:t>
      </w:r>
      <w:r w:rsidR="003D2AF7" w:rsidRPr="009F0123">
        <w:rPr>
          <w:color w:val="000000"/>
          <w:sz w:val="24"/>
          <w:szCs w:val="24"/>
        </w:rPr>
        <w:t>Amazonian</w:t>
      </w:r>
      <w:r w:rsidRPr="009F0123">
        <w:rPr>
          <w:color w:val="000000"/>
          <w:sz w:val="24"/>
          <w:szCs w:val="24"/>
        </w:rPr>
        <w:t xml:space="preserve"> forests. Biotropica </w:t>
      </w:r>
      <w:r w:rsidRPr="009F0123">
        <w:rPr>
          <w:rFonts w:eastAsia="Georgia" w:cs="Georgia"/>
          <w:color w:val="000000"/>
          <w:sz w:val="24"/>
          <w:szCs w:val="24"/>
        </w:rPr>
        <w:t>51</w:t>
      </w:r>
      <w:r w:rsidRPr="009F0123">
        <w:rPr>
          <w:color w:val="000000"/>
          <w:sz w:val="24"/>
          <w:szCs w:val="24"/>
        </w:rPr>
        <w:t>: 245–</w:t>
      </w:r>
      <w:r w:rsidR="003D2AF7" w:rsidRPr="009F0123">
        <w:rPr>
          <w:color w:val="000000"/>
          <w:sz w:val="24"/>
          <w:szCs w:val="24"/>
        </w:rPr>
        <w:t>2</w:t>
      </w:r>
      <w:r w:rsidRPr="009F0123">
        <w:rPr>
          <w:color w:val="000000"/>
          <w:sz w:val="24"/>
          <w:szCs w:val="24"/>
        </w:rPr>
        <w:t>52.</w:t>
      </w:r>
    </w:p>
    <w:p w14:paraId="000002FC" w14:textId="71057479"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294" w:author="Guillermo Florez" w:date="2021-10-14T10:05:00Z">
            <w:rPr>
              <w:color w:val="000000"/>
              <w:sz w:val="24"/>
              <w:szCs w:val="24"/>
            </w:rPr>
          </w:rPrChange>
        </w:rPr>
      </w:pPr>
      <w:r w:rsidRPr="0098216F">
        <w:rPr>
          <w:color w:val="000000"/>
          <w:sz w:val="24"/>
          <w:szCs w:val="24"/>
        </w:rPr>
        <w:t>Passos</w:t>
      </w:r>
      <w:r w:rsidR="003D2AF7" w:rsidRPr="0098216F">
        <w:rPr>
          <w:color w:val="000000"/>
          <w:sz w:val="24"/>
          <w:szCs w:val="24"/>
        </w:rPr>
        <w:t>,</w:t>
      </w:r>
      <w:r w:rsidRPr="0098216F">
        <w:rPr>
          <w:color w:val="000000"/>
          <w:sz w:val="24"/>
          <w:szCs w:val="24"/>
        </w:rPr>
        <w:t xml:space="preserve"> F</w:t>
      </w:r>
      <w:r w:rsidR="003D2AF7" w:rsidRPr="0098216F">
        <w:rPr>
          <w:color w:val="000000"/>
          <w:sz w:val="24"/>
          <w:szCs w:val="24"/>
        </w:rPr>
        <w:t xml:space="preserve">. </w:t>
      </w:r>
      <w:r w:rsidRPr="0098216F">
        <w:rPr>
          <w:color w:val="000000"/>
          <w:sz w:val="24"/>
          <w:szCs w:val="24"/>
        </w:rPr>
        <w:t>C</w:t>
      </w:r>
      <w:r w:rsidR="003D2AF7" w:rsidRPr="0098216F">
        <w:rPr>
          <w:color w:val="000000"/>
          <w:sz w:val="24"/>
          <w:szCs w:val="24"/>
        </w:rPr>
        <w:t>.</w:t>
      </w:r>
      <w:r w:rsidRPr="0098216F">
        <w:rPr>
          <w:color w:val="000000"/>
          <w:sz w:val="24"/>
          <w:szCs w:val="24"/>
        </w:rPr>
        <w:t xml:space="preserve"> and </w:t>
      </w:r>
      <w:r w:rsidR="003D2AF7" w:rsidRPr="0098216F">
        <w:rPr>
          <w:color w:val="000000"/>
          <w:sz w:val="24"/>
          <w:szCs w:val="24"/>
        </w:rPr>
        <w:t xml:space="preserve">G. </w:t>
      </w:r>
      <w:r w:rsidRPr="0098216F">
        <w:rPr>
          <w:color w:val="000000"/>
          <w:sz w:val="24"/>
          <w:szCs w:val="24"/>
        </w:rPr>
        <w:t xml:space="preserve">Graciolli. </w:t>
      </w:r>
      <w:r w:rsidRPr="00D85772">
        <w:rPr>
          <w:color w:val="000000"/>
          <w:sz w:val="24"/>
          <w:szCs w:val="24"/>
          <w:lang w:val="pt-BR"/>
        </w:rPr>
        <w:t xml:space="preserve">2004. </w:t>
      </w:r>
      <w:r w:rsidRPr="00D85772">
        <w:rPr>
          <w:color w:val="000000"/>
          <w:sz w:val="24"/>
          <w:szCs w:val="24"/>
          <w:lang w:val="pt-BR"/>
          <w:rPrChange w:id="1295" w:author="Guillermo Florez" w:date="2021-10-14T10:05:00Z">
            <w:rPr>
              <w:color w:val="000000"/>
              <w:sz w:val="24"/>
              <w:szCs w:val="24"/>
            </w:rPr>
          </w:rPrChange>
        </w:rPr>
        <w:t xml:space="preserve">Observações da dieta de </w:t>
      </w:r>
      <w:r w:rsidR="003D2AF7" w:rsidRPr="00D85772">
        <w:rPr>
          <w:i/>
          <w:iCs/>
          <w:color w:val="000000"/>
          <w:sz w:val="24"/>
          <w:szCs w:val="24"/>
          <w:lang w:val="pt-BR"/>
          <w:rPrChange w:id="1296" w:author="Guillermo Florez" w:date="2021-10-14T10:05:00Z">
            <w:rPr>
              <w:i/>
              <w:iCs/>
              <w:color w:val="000000"/>
              <w:sz w:val="24"/>
              <w:szCs w:val="24"/>
            </w:rPr>
          </w:rPrChange>
        </w:rPr>
        <w:t>A</w:t>
      </w:r>
      <w:r w:rsidRPr="00D85772">
        <w:rPr>
          <w:i/>
          <w:iCs/>
          <w:color w:val="000000"/>
          <w:sz w:val="24"/>
          <w:szCs w:val="24"/>
          <w:lang w:val="pt-BR"/>
          <w:rPrChange w:id="1297" w:author="Guillermo Florez" w:date="2021-10-14T10:05:00Z">
            <w:rPr>
              <w:i/>
              <w:iCs/>
              <w:color w:val="000000"/>
              <w:sz w:val="24"/>
              <w:szCs w:val="24"/>
            </w:rPr>
          </w:rPrChange>
        </w:rPr>
        <w:t>rtibeus lituratus</w:t>
      </w:r>
      <w:r w:rsidRPr="00D85772">
        <w:rPr>
          <w:color w:val="000000"/>
          <w:sz w:val="24"/>
          <w:szCs w:val="24"/>
          <w:lang w:val="pt-BR"/>
          <w:rPrChange w:id="1298" w:author="Guillermo Florez" w:date="2021-10-14T10:05:00Z">
            <w:rPr>
              <w:color w:val="000000"/>
              <w:sz w:val="24"/>
              <w:szCs w:val="24"/>
            </w:rPr>
          </w:rPrChange>
        </w:rPr>
        <w:t xml:space="preserve"> (</w:t>
      </w:r>
      <w:r w:rsidR="003D2AF7" w:rsidRPr="00D85772">
        <w:rPr>
          <w:color w:val="000000"/>
          <w:sz w:val="24"/>
          <w:szCs w:val="24"/>
          <w:lang w:val="pt-BR"/>
          <w:rPrChange w:id="1299" w:author="Guillermo Florez" w:date="2021-10-14T10:05:00Z">
            <w:rPr>
              <w:color w:val="000000"/>
              <w:sz w:val="24"/>
              <w:szCs w:val="24"/>
            </w:rPr>
          </w:rPrChange>
        </w:rPr>
        <w:t>O</w:t>
      </w:r>
      <w:r w:rsidRPr="00D85772">
        <w:rPr>
          <w:color w:val="000000"/>
          <w:sz w:val="24"/>
          <w:szCs w:val="24"/>
          <w:lang w:val="pt-BR"/>
          <w:rPrChange w:id="1300" w:author="Guillermo Florez" w:date="2021-10-14T10:05:00Z">
            <w:rPr>
              <w:color w:val="000000"/>
              <w:sz w:val="24"/>
              <w:szCs w:val="24"/>
            </w:rPr>
          </w:rPrChange>
        </w:rPr>
        <w:t>lfers)</w:t>
      </w:r>
      <w:r w:rsidR="008D15BE" w:rsidRPr="00D85772">
        <w:rPr>
          <w:color w:val="000000"/>
          <w:sz w:val="24"/>
          <w:szCs w:val="24"/>
          <w:lang w:val="pt-BR"/>
          <w:rPrChange w:id="1301" w:author="Guillermo Florez" w:date="2021-10-14T10:05:00Z">
            <w:rPr>
              <w:color w:val="000000"/>
              <w:sz w:val="24"/>
              <w:szCs w:val="24"/>
            </w:rPr>
          </w:rPrChange>
        </w:rPr>
        <w:t xml:space="preserve"> </w:t>
      </w:r>
      <w:r w:rsidRPr="00D85772">
        <w:rPr>
          <w:color w:val="000000"/>
          <w:sz w:val="24"/>
          <w:szCs w:val="24"/>
          <w:lang w:val="pt-BR"/>
          <w:rPrChange w:id="1302" w:author="Guillermo Florez" w:date="2021-10-14T10:05:00Z">
            <w:rPr>
              <w:color w:val="000000"/>
              <w:sz w:val="24"/>
              <w:szCs w:val="24"/>
            </w:rPr>
          </w:rPrChange>
        </w:rPr>
        <w:t xml:space="preserve">(Chiroptera, </w:t>
      </w:r>
      <w:r w:rsidR="003D2AF7" w:rsidRPr="00D85772">
        <w:rPr>
          <w:color w:val="000000"/>
          <w:sz w:val="24"/>
          <w:szCs w:val="24"/>
          <w:lang w:val="pt-BR"/>
          <w:rPrChange w:id="1303" w:author="Guillermo Florez" w:date="2021-10-14T10:05:00Z">
            <w:rPr>
              <w:color w:val="000000"/>
              <w:sz w:val="24"/>
              <w:szCs w:val="24"/>
            </w:rPr>
          </w:rPrChange>
        </w:rPr>
        <w:t>P</w:t>
      </w:r>
      <w:r w:rsidRPr="00D85772">
        <w:rPr>
          <w:color w:val="000000"/>
          <w:sz w:val="24"/>
          <w:szCs w:val="24"/>
          <w:lang w:val="pt-BR"/>
          <w:rPrChange w:id="1304" w:author="Guillermo Florez" w:date="2021-10-14T10:05:00Z">
            <w:rPr>
              <w:color w:val="000000"/>
              <w:sz w:val="24"/>
              <w:szCs w:val="24"/>
            </w:rPr>
          </w:rPrChange>
        </w:rPr>
        <w:t xml:space="preserve">hyllostomidae) em duas áreas do sul do </w:t>
      </w:r>
      <w:r w:rsidR="003D2AF7" w:rsidRPr="00D85772">
        <w:rPr>
          <w:color w:val="000000"/>
          <w:sz w:val="24"/>
          <w:szCs w:val="24"/>
          <w:lang w:val="pt-BR"/>
          <w:rPrChange w:id="1305" w:author="Guillermo Florez" w:date="2021-10-14T10:05:00Z">
            <w:rPr>
              <w:color w:val="000000"/>
              <w:sz w:val="24"/>
              <w:szCs w:val="24"/>
            </w:rPr>
          </w:rPrChange>
        </w:rPr>
        <w:t>B</w:t>
      </w:r>
      <w:r w:rsidRPr="00D85772">
        <w:rPr>
          <w:color w:val="000000"/>
          <w:sz w:val="24"/>
          <w:szCs w:val="24"/>
          <w:lang w:val="pt-BR"/>
          <w:rPrChange w:id="1306" w:author="Guillermo Florez" w:date="2021-10-14T10:05:00Z">
            <w:rPr>
              <w:color w:val="000000"/>
              <w:sz w:val="24"/>
              <w:szCs w:val="24"/>
            </w:rPr>
          </w:rPrChange>
        </w:rPr>
        <w:t xml:space="preserve">rasil. Revista Brasileira de </w:t>
      </w:r>
      <w:r w:rsidRPr="00D85772">
        <w:rPr>
          <w:color w:val="000000"/>
          <w:sz w:val="24"/>
          <w:szCs w:val="24"/>
          <w:lang w:val="pt-BR"/>
          <w:rPrChange w:id="1307" w:author="Guillermo Florez" w:date="2021-10-14T10:05:00Z">
            <w:rPr>
              <w:color w:val="000000"/>
              <w:sz w:val="24"/>
              <w:szCs w:val="24"/>
            </w:rPr>
          </w:rPrChange>
        </w:rPr>
        <w:lastRenderedPageBreak/>
        <w:t xml:space="preserve">Zoologia </w:t>
      </w:r>
      <w:r w:rsidRPr="00D85772">
        <w:rPr>
          <w:rFonts w:eastAsia="Georgia" w:cs="Georgia"/>
          <w:color w:val="000000"/>
          <w:sz w:val="24"/>
          <w:szCs w:val="24"/>
          <w:lang w:val="pt-BR"/>
          <w:rPrChange w:id="1308" w:author="Guillermo Florez" w:date="2021-10-14T10:05:00Z">
            <w:rPr>
              <w:rFonts w:eastAsia="Georgia" w:cs="Georgia"/>
              <w:color w:val="000000"/>
              <w:sz w:val="24"/>
              <w:szCs w:val="24"/>
            </w:rPr>
          </w:rPrChange>
        </w:rPr>
        <w:t>21</w:t>
      </w:r>
      <w:r w:rsidRPr="00D85772">
        <w:rPr>
          <w:color w:val="000000"/>
          <w:sz w:val="24"/>
          <w:szCs w:val="24"/>
          <w:lang w:val="pt-BR"/>
          <w:rPrChange w:id="1309" w:author="Guillermo Florez" w:date="2021-10-14T10:05:00Z">
            <w:rPr>
              <w:color w:val="000000"/>
              <w:sz w:val="24"/>
              <w:szCs w:val="24"/>
            </w:rPr>
          </w:rPrChange>
        </w:rPr>
        <w:t>: 487–</w:t>
      </w:r>
      <w:r w:rsidR="003D2AF7" w:rsidRPr="00D85772">
        <w:rPr>
          <w:color w:val="000000"/>
          <w:sz w:val="24"/>
          <w:szCs w:val="24"/>
          <w:lang w:val="pt-BR"/>
          <w:rPrChange w:id="1310" w:author="Guillermo Florez" w:date="2021-10-14T10:05:00Z">
            <w:rPr>
              <w:color w:val="000000"/>
              <w:sz w:val="24"/>
              <w:szCs w:val="24"/>
            </w:rPr>
          </w:rPrChange>
        </w:rPr>
        <w:t>48</w:t>
      </w:r>
      <w:r w:rsidRPr="00D85772">
        <w:rPr>
          <w:color w:val="000000"/>
          <w:sz w:val="24"/>
          <w:szCs w:val="24"/>
          <w:lang w:val="pt-BR"/>
          <w:rPrChange w:id="1311" w:author="Guillermo Florez" w:date="2021-10-14T10:05:00Z">
            <w:rPr>
              <w:color w:val="000000"/>
              <w:sz w:val="24"/>
              <w:szCs w:val="24"/>
            </w:rPr>
          </w:rPrChange>
        </w:rPr>
        <w:t>9.</w:t>
      </w:r>
    </w:p>
    <w:p w14:paraId="000002FD" w14:textId="7605CE54"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pt-BR"/>
          <w:rPrChange w:id="1312" w:author="Guillermo Florez" w:date="2021-10-14T10:05:00Z">
            <w:rPr>
              <w:color w:val="000000"/>
              <w:sz w:val="24"/>
              <w:szCs w:val="24"/>
            </w:rPr>
          </w:rPrChange>
        </w:rPr>
        <w:t>Passos</w:t>
      </w:r>
      <w:r w:rsidR="003D2AF7" w:rsidRPr="00D85772">
        <w:rPr>
          <w:color w:val="000000"/>
          <w:sz w:val="24"/>
          <w:szCs w:val="24"/>
          <w:lang w:val="pt-BR"/>
          <w:rPrChange w:id="1313" w:author="Guillermo Florez" w:date="2021-10-14T10:05:00Z">
            <w:rPr>
              <w:color w:val="000000"/>
              <w:sz w:val="24"/>
              <w:szCs w:val="24"/>
            </w:rPr>
          </w:rPrChange>
        </w:rPr>
        <w:t>,</w:t>
      </w:r>
      <w:r w:rsidRPr="00D85772">
        <w:rPr>
          <w:color w:val="000000"/>
          <w:sz w:val="24"/>
          <w:szCs w:val="24"/>
          <w:lang w:val="pt-BR"/>
          <w:rPrChange w:id="1314" w:author="Guillermo Florez" w:date="2021-10-14T10:05:00Z">
            <w:rPr>
              <w:color w:val="000000"/>
              <w:sz w:val="24"/>
              <w:szCs w:val="24"/>
            </w:rPr>
          </w:rPrChange>
        </w:rPr>
        <w:t xml:space="preserve"> J</w:t>
      </w:r>
      <w:r w:rsidR="003D2AF7" w:rsidRPr="00D85772">
        <w:rPr>
          <w:color w:val="000000"/>
          <w:sz w:val="24"/>
          <w:szCs w:val="24"/>
          <w:lang w:val="pt-BR"/>
          <w:rPrChange w:id="1315" w:author="Guillermo Florez" w:date="2021-10-14T10:05:00Z">
            <w:rPr>
              <w:color w:val="000000"/>
              <w:sz w:val="24"/>
              <w:szCs w:val="24"/>
            </w:rPr>
          </w:rPrChange>
        </w:rPr>
        <w:t xml:space="preserve">. </w:t>
      </w:r>
      <w:r w:rsidRPr="00D85772">
        <w:rPr>
          <w:color w:val="000000"/>
          <w:sz w:val="24"/>
          <w:szCs w:val="24"/>
          <w:lang w:val="pt-BR"/>
          <w:rPrChange w:id="1316" w:author="Guillermo Florez" w:date="2021-10-14T10:05:00Z">
            <w:rPr>
              <w:color w:val="000000"/>
              <w:sz w:val="24"/>
              <w:szCs w:val="24"/>
            </w:rPr>
          </w:rPrChange>
        </w:rPr>
        <w:t>G</w:t>
      </w:r>
      <w:r w:rsidR="003D2AF7" w:rsidRPr="00D85772">
        <w:rPr>
          <w:color w:val="000000"/>
          <w:sz w:val="24"/>
          <w:szCs w:val="24"/>
          <w:lang w:val="pt-BR"/>
          <w:rPrChange w:id="1317" w:author="Guillermo Florez" w:date="2021-10-14T10:05:00Z">
            <w:rPr>
              <w:color w:val="000000"/>
              <w:sz w:val="24"/>
              <w:szCs w:val="24"/>
            </w:rPr>
          </w:rPrChange>
        </w:rPr>
        <w:t>.</w:t>
      </w:r>
      <w:r w:rsidRPr="00D85772">
        <w:rPr>
          <w:color w:val="000000"/>
          <w:sz w:val="24"/>
          <w:szCs w:val="24"/>
          <w:lang w:val="pt-BR"/>
          <w:rPrChange w:id="1318" w:author="Guillermo Florez" w:date="2021-10-14T10:05:00Z">
            <w:rPr>
              <w:color w:val="000000"/>
              <w:sz w:val="24"/>
              <w:szCs w:val="24"/>
            </w:rPr>
          </w:rPrChange>
        </w:rPr>
        <w:t xml:space="preserve"> and </w:t>
      </w:r>
      <w:r w:rsidR="003D2AF7" w:rsidRPr="00D85772">
        <w:rPr>
          <w:color w:val="000000"/>
          <w:sz w:val="24"/>
          <w:szCs w:val="24"/>
          <w:lang w:val="pt-BR"/>
          <w:rPrChange w:id="1319" w:author="Guillermo Florez" w:date="2021-10-14T10:05:00Z">
            <w:rPr>
              <w:color w:val="000000"/>
              <w:sz w:val="24"/>
              <w:szCs w:val="24"/>
            </w:rPr>
          </w:rPrChange>
        </w:rPr>
        <w:t xml:space="preserve">M. </w:t>
      </w:r>
      <w:r w:rsidRPr="00D85772">
        <w:rPr>
          <w:color w:val="000000"/>
          <w:sz w:val="24"/>
          <w:szCs w:val="24"/>
          <w:lang w:val="pt-BR"/>
          <w:rPrChange w:id="1320" w:author="Guillermo Florez" w:date="2021-10-14T10:05:00Z">
            <w:rPr>
              <w:color w:val="000000"/>
              <w:sz w:val="24"/>
              <w:szCs w:val="24"/>
            </w:rPr>
          </w:rPrChange>
        </w:rPr>
        <w:t xml:space="preserve">Passamani. 2003. </w:t>
      </w:r>
      <w:r w:rsidRPr="00D85772">
        <w:rPr>
          <w:i/>
          <w:iCs/>
          <w:color w:val="000000"/>
          <w:sz w:val="24"/>
          <w:szCs w:val="24"/>
          <w:lang w:val="pt-BR"/>
          <w:rPrChange w:id="1321" w:author="Guillermo Florez" w:date="2021-10-14T10:05:00Z">
            <w:rPr>
              <w:i/>
              <w:iCs/>
              <w:color w:val="000000"/>
              <w:sz w:val="24"/>
              <w:szCs w:val="24"/>
            </w:rPr>
          </w:rPrChange>
        </w:rPr>
        <w:t>Artibeus lituratus</w:t>
      </w:r>
      <w:r w:rsidRPr="00D85772">
        <w:rPr>
          <w:color w:val="000000"/>
          <w:sz w:val="24"/>
          <w:szCs w:val="24"/>
          <w:lang w:val="pt-BR"/>
          <w:rPrChange w:id="1322" w:author="Guillermo Florez" w:date="2021-10-14T10:05:00Z">
            <w:rPr>
              <w:color w:val="000000"/>
              <w:sz w:val="24"/>
              <w:szCs w:val="24"/>
            </w:rPr>
          </w:rPrChange>
        </w:rPr>
        <w:t xml:space="preserve"> (</w:t>
      </w:r>
      <w:r w:rsidR="003D2AF7" w:rsidRPr="00D85772">
        <w:rPr>
          <w:color w:val="000000"/>
          <w:sz w:val="24"/>
          <w:szCs w:val="24"/>
          <w:lang w:val="pt-BR"/>
          <w:rPrChange w:id="1323" w:author="Guillermo Florez" w:date="2021-10-14T10:05:00Z">
            <w:rPr>
              <w:color w:val="000000"/>
              <w:sz w:val="24"/>
              <w:szCs w:val="24"/>
            </w:rPr>
          </w:rPrChange>
        </w:rPr>
        <w:t>C</w:t>
      </w:r>
      <w:r w:rsidRPr="00D85772">
        <w:rPr>
          <w:color w:val="000000"/>
          <w:sz w:val="24"/>
          <w:szCs w:val="24"/>
          <w:lang w:val="pt-BR"/>
          <w:rPrChange w:id="1324" w:author="Guillermo Florez" w:date="2021-10-14T10:05:00Z">
            <w:rPr>
              <w:color w:val="000000"/>
              <w:sz w:val="24"/>
              <w:szCs w:val="24"/>
            </w:rPr>
          </w:rPrChange>
        </w:rPr>
        <w:t xml:space="preserve">hiroptera, </w:t>
      </w:r>
      <w:r w:rsidR="003D2AF7" w:rsidRPr="00D85772">
        <w:rPr>
          <w:color w:val="000000"/>
          <w:sz w:val="24"/>
          <w:szCs w:val="24"/>
          <w:lang w:val="pt-BR"/>
          <w:rPrChange w:id="1325" w:author="Guillermo Florez" w:date="2021-10-14T10:05:00Z">
            <w:rPr>
              <w:color w:val="000000"/>
              <w:sz w:val="24"/>
              <w:szCs w:val="24"/>
            </w:rPr>
          </w:rPrChange>
        </w:rPr>
        <w:t>P</w:t>
      </w:r>
      <w:r w:rsidRPr="00D85772">
        <w:rPr>
          <w:color w:val="000000"/>
          <w:sz w:val="24"/>
          <w:szCs w:val="24"/>
          <w:lang w:val="pt-BR"/>
          <w:rPrChange w:id="1326" w:author="Guillermo Florez" w:date="2021-10-14T10:05:00Z">
            <w:rPr>
              <w:color w:val="000000"/>
              <w:sz w:val="24"/>
              <w:szCs w:val="24"/>
            </w:rPr>
          </w:rPrChange>
        </w:rPr>
        <w:t>hyllostomidae): Biologia e dispersão de sementes no parque do</w:t>
      </w:r>
      <w:r w:rsidR="003D2AF7" w:rsidRPr="00D85772">
        <w:rPr>
          <w:color w:val="000000"/>
          <w:sz w:val="24"/>
          <w:szCs w:val="24"/>
          <w:lang w:val="pt-BR"/>
          <w:rPrChange w:id="1327" w:author="Guillermo Florez" w:date="2021-10-14T10:05:00Z">
            <w:rPr>
              <w:color w:val="000000"/>
              <w:sz w:val="24"/>
              <w:szCs w:val="24"/>
            </w:rPr>
          </w:rPrChange>
        </w:rPr>
        <w:t xml:space="preserve"> M</w:t>
      </w:r>
      <w:r w:rsidRPr="00D85772">
        <w:rPr>
          <w:color w:val="000000"/>
          <w:sz w:val="24"/>
          <w:szCs w:val="24"/>
          <w:lang w:val="pt-BR"/>
          <w:rPrChange w:id="1328" w:author="Guillermo Florez" w:date="2021-10-14T10:05:00Z">
            <w:rPr>
              <w:color w:val="000000"/>
              <w:sz w:val="24"/>
              <w:szCs w:val="24"/>
            </w:rPr>
          </w:rPrChange>
        </w:rPr>
        <w:t xml:space="preserve">useu de </w:t>
      </w:r>
      <w:r w:rsidR="003D2AF7" w:rsidRPr="00D85772">
        <w:rPr>
          <w:color w:val="000000"/>
          <w:sz w:val="24"/>
          <w:szCs w:val="24"/>
          <w:lang w:val="pt-BR"/>
          <w:rPrChange w:id="1329" w:author="Guillermo Florez" w:date="2021-10-14T10:05:00Z">
            <w:rPr>
              <w:color w:val="000000"/>
              <w:sz w:val="24"/>
              <w:szCs w:val="24"/>
            </w:rPr>
          </w:rPrChange>
        </w:rPr>
        <w:t>B</w:t>
      </w:r>
      <w:r w:rsidRPr="00D85772">
        <w:rPr>
          <w:color w:val="000000"/>
          <w:sz w:val="24"/>
          <w:szCs w:val="24"/>
          <w:lang w:val="pt-BR"/>
          <w:rPrChange w:id="1330" w:author="Guillermo Florez" w:date="2021-10-14T10:05:00Z">
            <w:rPr>
              <w:color w:val="000000"/>
              <w:sz w:val="24"/>
              <w:szCs w:val="24"/>
            </w:rPr>
          </w:rPrChange>
        </w:rPr>
        <w:t xml:space="preserve">iologia </w:t>
      </w:r>
      <w:r w:rsidR="003D2AF7" w:rsidRPr="00D85772">
        <w:rPr>
          <w:color w:val="000000"/>
          <w:sz w:val="24"/>
          <w:szCs w:val="24"/>
          <w:lang w:val="pt-BR"/>
          <w:rPrChange w:id="1331" w:author="Guillermo Florez" w:date="2021-10-14T10:05:00Z">
            <w:rPr>
              <w:color w:val="000000"/>
              <w:sz w:val="24"/>
              <w:szCs w:val="24"/>
            </w:rPr>
          </w:rPrChange>
        </w:rPr>
        <w:t>P</w:t>
      </w:r>
      <w:r w:rsidRPr="00D85772">
        <w:rPr>
          <w:color w:val="000000"/>
          <w:sz w:val="24"/>
          <w:szCs w:val="24"/>
          <w:lang w:val="pt-BR"/>
          <w:rPrChange w:id="1332" w:author="Guillermo Florez" w:date="2021-10-14T10:05:00Z">
            <w:rPr>
              <w:color w:val="000000"/>
              <w:sz w:val="24"/>
              <w:szCs w:val="24"/>
            </w:rPr>
          </w:rPrChange>
        </w:rPr>
        <w:t xml:space="preserve">rof. Mello leitão, </w:t>
      </w:r>
      <w:r w:rsidR="003D2AF7" w:rsidRPr="00D85772">
        <w:rPr>
          <w:color w:val="000000"/>
          <w:sz w:val="24"/>
          <w:szCs w:val="24"/>
          <w:lang w:val="pt-BR"/>
          <w:rPrChange w:id="1333" w:author="Guillermo Florez" w:date="2021-10-14T10:05:00Z">
            <w:rPr>
              <w:color w:val="000000"/>
              <w:sz w:val="24"/>
              <w:szCs w:val="24"/>
            </w:rPr>
          </w:rPrChange>
        </w:rPr>
        <w:t>S</w:t>
      </w:r>
      <w:r w:rsidRPr="00D85772">
        <w:rPr>
          <w:color w:val="000000"/>
          <w:sz w:val="24"/>
          <w:szCs w:val="24"/>
          <w:lang w:val="pt-BR"/>
          <w:rPrChange w:id="1334" w:author="Guillermo Florez" w:date="2021-10-14T10:05:00Z">
            <w:rPr>
              <w:color w:val="000000"/>
              <w:sz w:val="24"/>
              <w:szCs w:val="24"/>
            </w:rPr>
          </w:rPrChange>
        </w:rPr>
        <w:t xml:space="preserve">anta </w:t>
      </w:r>
      <w:r w:rsidR="003D2AF7" w:rsidRPr="00D85772">
        <w:rPr>
          <w:color w:val="000000"/>
          <w:sz w:val="24"/>
          <w:szCs w:val="24"/>
          <w:lang w:val="pt-BR"/>
          <w:rPrChange w:id="1335" w:author="Guillermo Florez" w:date="2021-10-14T10:05:00Z">
            <w:rPr>
              <w:color w:val="000000"/>
              <w:sz w:val="24"/>
              <w:szCs w:val="24"/>
            </w:rPr>
          </w:rPrChange>
        </w:rPr>
        <w:t>T</w:t>
      </w:r>
      <w:r w:rsidRPr="00D85772">
        <w:rPr>
          <w:color w:val="000000"/>
          <w:sz w:val="24"/>
          <w:szCs w:val="24"/>
          <w:lang w:val="pt-BR"/>
          <w:rPrChange w:id="1336" w:author="Guillermo Florez" w:date="2021-10-14T10:05:00Z">
            <w:rPr>
              <w:color w:val="000000"/>
              <w:sz w:val="24"/>
              <w:szCs w:val="24"/>
            </w:rPr>
          </w:rPrChange>
        </w:rPr>
        <w:t>eresa (</w:t>
      </w:r>
      <w:r w:rsidR="003D2AF7" w:rsidRPr="00D85772">
        <w:rPr>
          <w:color w:val="000000"/>
          <w:sz w:val="24"/>
          <w:szCs w:val="24"/>
          <w:lang w:val="pt-BR"/>
          <w:rPrChange w:id="1337" w:author="Guillermo Florez" w:date="2021-10-14T10:05:00Z">
            <w:rPr>
              <w:color w:val="000000"/>
              <w:sz w:val="24"/>
              <w:szCs w:val="24"/>
            </w:rPr>
          </w:rPrChange>
        </w:rPr>
        <w:t>ES</w:t>
      </w:r>
      <w:r w:rsidRPr="00D85772">
        <w:rPr>
          <w:color w:val="000000"/>
          <w:sz w:val="24"/>
          <w:szCs w:val="24"/>
          <w:lang w:val="pt-BR"/>
          <w:rPrChange w:id="1338" w:author="Guillermo Florez" w:date="2021-10-14T10:05:00Z">
            <w:rPr>
              <w:color w:val="000000"/>
              <w:sz w:val="24"/>
              <w:szCs w:val="24"/>
            </w:rPr>
          </w:rPrChange>
        </w:rPr>
        <w:t xml:space="preserve">). </w:t>
      </w:r>
      <w:r w:rsidRPr="009F0123">
        <w:rPr>
          <w:color w:val="000000"/>
          <w:sz w:val="24"/>
          <w:szCs w:val="24"/>
        </w:rPr>
        <w:t xml:space="preserve">Natureza on line </w:t>
      </w:r>
      <w:r w:rsidRPr="009F0123">
        <w:rPr>
          <w:rFonts w:eastAsia="Georgia" w:cs="Georgia"/>
          <w:color w:val="000000"/>
          <w:sz w:val="24"/>
          <w:szCs w:val="24"/>
        </w:rPr>
        <w:t>1</w:t>
      </w:r>
      <w:r w:rsidRPr="009F0123">
        <w:rPr>
          <w:color w:val="000000"/>
          <w:sz w:val="24"/>
          <w:szCs w:val="24"/>
        </w:rPr>
        <w:t>: 1–6.</w:t>
      </w:r>
    </w:p>
    <w:p w14:paraId="000002FE" w14:textId="77777777"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
      </w:pPr>
      <w:r w:rsidRPr="009F0123">
        <w:rPr>
          <w:color w:val="000000"/>
          <w:sz w:val="24"/>
          <w:szCs w:val="24"/>
        </w:rPr>
        <w:t xml:space="preserve">Passos FC, Silva WR, Pedro WA, and Bonin MR. 2003. </w:t>
      </w:r>
      <w:r w:rsidRPr="00D85772">
        <w:rPr>
          <w:color w:val="000000"/>
          <w:sz w:val="24"/>
          <w:szCs w:val="24"/>
          <w:lang w:val="pt-BR"/>
          <w:rPrChange w:id="1339" w:author="Guillermo Florez" w:date="2021-10-14T10:05:00Z">
            <w:rPr>
              <w:color w:val="000000"/>
              <w:sz w:val="24"/>
              <w:szCs w:val="24"/>
            </w:rPr>
          </w:rPrChange>
        </w:rPr>
        <w:t xml:space="preserve">Frugivoria em morcegos (mammalia, chiroptera) no parque estadual intervales, sudeste do brasil. </w:t>
      </w:r>
      <w:r w:rsidRPr="00D85772">
        <w:rPr>
          <w:color w:val="000000"/>
          <w:sz w:val="24"/>
          <w:szCs w:val="24"/>
          <w:lang w:val="pt-BR"/>
        </w:rPr>
        <w:t xml:space="preserve">Revista Brasileira de Zoologia </w:t>
      </w:r>
      <w:r w:rsidRPr="00D85772">
        <w:rPr>
          <w:rFonts w:eastAsia="Georgia" w:cs="Georgia"/>
          <w:color w:val="000000"/>
          <w:sz w:val="24"/>
          <w:szCs w:val="24"/>
          <w:lang w:val="pt-BR"/>
        </w:rPr>
        <w:t>20</w:t>
      </w:r>
      <w:r w:rsidRPr="00D85772">
        <w:rPr>
          <w:color w:val="000000"/>
          <w:sz w:val="24"/>
          <w:szCs w:val="24"/>
          <w:lang w:val="pt-BR"/>
        </w:rPr>
        <w:t>: 511–7.</w:t>
      </w:r>
    </w:p>
    <w:p w14:paraId="000002FF" w14:textId="5ACEE928" w:rsidR="00A2515D" w:rsidRPr="00D85772" w:rsidRDefault="002F0901" w:rsidP="0004761C">
      <w:pPr>
        <w:spacing w:line="266" w:lineRule="auto"/>
        <w:ind w:left="284" w:right="-41" w:hanging="284"/>
        <w:jc w:val="both"/>
        <w:rPr>
          <w:sz w:val="24"/>
          <w:szCs w:val="24"/>
          <w:lang w:val="pt-BR"/>
          <w:rPrChange w:id="1340" w:author="Guillermo Florez" w:date="2021-10-14T10:05:00Z">
            <w:rPr>
              <w:sz w:val="24"/>
              <w:szCs w:val="24"/>
            </w:rPr>
          </w:rPrChange>
        </w:rPr>
      </w:pPr>
      <w:r w:rsidRPr="00D85772">
        <w:rPr>
          <w:sz w:val="24"/>
          <w:szCs w:val="24"/>
          <w:lang w:val="pt-BR"/>
        </w:rPr>
        <w:t>Pedro</w:t>
      </w:r>
      <w:r w:rsidR="003D2AF7" w:rsidRPr="00D85772">
        <w:rPr>
          <w:sz w:val="24"/>
          <w:szCs w:val="24"/>
          <w:lang w:val="pt-BR"/>
        </w:rPr>
        <w:t>,</w:t>
      </w:r>
      <w:r w:rsidRPr="00D85772">
        <w:rPr>
          <w:sz w:val="24"/>
          <w:szCs w:val="24"/>
          <w:lang w:val="pt-BR"/>
        </w:rPr>
        <w:t xml:space="preserve"> W</w:t>
      </w:r>
      <w:r w:rsidR="003D2AF7" w:rsidRPr="00D85772">
        <w:rPr>
          <w:sz w:val="24"/>
          <w:szCs w:val="24"/>
          <w:lang w:val="pt-BR"/>
        </w:rPr>
        <w:t xml:space="preserve">. </w:t>
      </w:r>
      <w:r w:rsidRPr="00D85772">
        <w:rPr>
          <w:sz w:val="24"/>
          <w:szCs w:val="24"/>
          <w:lang w:val="pt-BR"/>
        </w:rPr>
        <w:t>A</w:t>
      </w:r>
      <w:r w:rsidR="003D2AF7" w:rsidRPr="00D85772">
        <w:rPr>
          <w:sz w:val="24"/>
          <w:szCs w:val="24"/>
          <w:lang w:val="pt-BR"/>
        </w:rPr>
        <w:t>.</w:t>
      </w:r>
      <w:r w:rsidRPr="00D85772">
        <w:rPr>
          <w:sz w:val="24"/>
          <w:szCs w:val="24"/>
          <w:lang w:val="pt-BR"/>
        </w:rPr>
        <w:t xml:space="preserve"> and </w:t>
      </w:r>
      <w:r w:rsidR="003D2AF7" w:rsidRPr="00D85772">
        <w:rPr>
          <w:sz w:val="24"/>
          <w:szCs w:val="24"/>
          <w:lang w:val="pt-BR"/>
        </w:rPr>
        <w:t xml:space="preserve">V. A. </w:t>
      </w:r>
      <w:r w:rsidRPr="00D85772">
        <w:rPr>
          <w:sz w:val="24"/>
          <w:szCs w:val="24"/>
          <w:lang w:val="pt-BR"/>
        </w:rPr>
        <w:t xml:space="preserve">Taddei. </w:t>
      </w:r>
      <w:r w:rsidRPr="00C446D1">
        <w:rPr>
          <w:sz w:val="24"/>
          <w:szCs w:val="24"/>
          <w:lang w:val="en-NZ"/>
          <w:rPrChange w:id="1341" w:author="Renata de Lara Muylaert" w:date="2021-10-15T15:28:00Z">
            <w:rPr>
              <w:sz w:val="24"/>
              <w:szCs w:val="24"/>
            </w:rPr>
          </w:rPrChange>
        </w:rPr>
        <w:t xml:space="preserve">1997. </w:t>
      </w:r>
      <w:r w:rsidRPr="009F0123">
        <w:rPr>
          <w:sz w:val="24"/>
          <w:szCs w:val="24"/>
        </w:rPr>
        <w:t xml:space="preserve">Taxonomic assemblage of bats from </w:t>
      </w:r>
      <w:r w:rsidR="003D2AF7" w:rsidRPr="009F0123">
        <w:rPr>
          <w:sz w:val="24"/>
          <w:szCs w:val="24"/>
        </w:rPr>
        <w:t>P</w:t>
      </w:r>
      <w:r w:rsidRPr="009F0123">
        <w:rPr>
          <w:sz w:val="24"/>
          <w:szCs w:val="24"/>
        </w:rPr>
        <w:t xml:space="preserve">anga </w:t>
      </w:r>
      <w:r w:rsidR="003D2AF7" w:rsidRPr="009F0123">
        <w:rPr>
          <w:sz w:val="24"/>
          <w:szCs w:val="24"/>
        </w:rPr>
        <w:t>R</w:t>
      </w:r>
      <w:r w:rsidRPr="009F0123">
        <w:rPr>
          <w:sz w:val="24"/>
          <w:szCs w:val="24"/>
        </w:rPr>
        <w:t xml:space="preserve">eserve, southeastern </w:t>
      </w:r>
      <w:r w:rsidR="003D2AF7" w:rsidRPr="009F0123">
        <w:rPr>
          <w:sz w:val="24"/>
          <w:szCs w:val="24"/>
        </w:rPr>
        <w:t>B</w:t>
      </w:r>
      <w:r w:rsidRPr="009F0123">
        <w:rPr>
          <w:sz w:val="24"/>
          <w:szCs w:val="24"/>
        </w:rPr>
        <w:t xml:space="preserve">razil: Abundance patterns and trophic relations in the </w:t>
      </w:r>
      <w:r w:rsidR="003D2AF7" w:rsidRPr="009F0123">
        <w:rPr>
          <w:sz w:val="24"/>
          <w:szCs w:val="24"/>
        </w:rPr>
        <w:t>P</w:t>
      </w:r>
      <w:r w:rsidRPr="009F0123">
        <w:rPr>
          <w:sz w:val="24"/>
          <w:szCs w:val="24"/>
        </w:rPr>
        <w:t>hyllostomidae (</w:t>
      </w:r>
      <w:r w:rsidR="003D2AF7" w:rsidRPr="009F0123">
        <w:rPr>
          <w:sz w:val="24"/>
          <w:szCs w:val="24"/>
        </w:rPr>
        <w:t>C</w:t>
      </w:r>
      <w:r w:rsidRPr="009F0123">
        <w:rPr>
          <w:sz w:val="24"/>
          <w:szCs w:val="24"/>
        </w:rPr>
        <w:t xml:space="preserve">hiroptera). </w:t>
      </w:r>
      <w:r w:rsidRPr="00D85772">
        <w:rPr>
          <w:sz w:val="24"/>
          <w:szCs w:val="24"/>
          <w:lang w:val="pt-BR"/>
          <w:rPrChange w:id="1342" w:author="Guillermo Florez" w:date="2021-10-14T10:05:00Z">
            <w:rPr>
              <w:sz w:val="24"/>
              <w:szCs w:val="24"/>
            </w:rPr>
          </w:rPrChange>
        </w:rPr>
        <w:t xml:space="preserve">Boletim do Museu de Biologia Mello Leitão Nova Série </w:t>
      </w:r>
      <w:r w:rsidRPr="00D85772">
        <w:rPr>
          <w:rFonts w:eastAsia="Georgia" w:cs="Georgia"/>
          <w:sz w:val="24"/>
          <w:szCs w:val="24"/>
          <w:lang w:val="pt-BR"/>
          <w:rPrChange w:id="1343" w:author="Guillermo Florez" w:date="2021-10-14T10:05:00Z">
            <w:rPr>
              <w:rFonts w:eastAsia="Georgia" w:cs="Georgia"/>
              <w:sz w:val="24"/>
              <w:szCs w:val="24"/>
            </w:rPr>
          </w:rPrChange>
        </w:rPr>
        <w:t>6</w:t>
      </w:r>
      <w:r w:rsidRPr="00D85772">
        <w:rPr>
          <w:sz w:val="24"/>
          <w:szCs w:val="24"/>
          <w:lang w:val="pt-BR"/>
          <w:rPrChange w:id="1344" w:author="Guillermo Florez" w:date="2021-10-14T10:05:00Z">
            <w:rPr>
              <w:sz w:val="24"/>
              <w:szCs w:val="24"/>
            </w:rPr>
          </w:rPrChange>
        </w:rPr>
        <w:t>: 3–21.</w:t>
      </w:r>
    </w:p>
    <w:p w14:paraId="00000300" w14:textId="1C63F18A" w:rsidR="00A2515D" w:rsidRPr="0098216F" w:rsidRDefault="002F0901" w:rsidP="0004761C">
      <w:pPr>
        <w:pBdr>
          <w:top w:val="nil"/>
          <w:left w:val="nil"/>
          <w:bottom w:val="nil"/>
          <w:right w:val="nil"/>
          <w:between w:val="nil"/>
        </w:pBdr>
        <w:spacing w:line="266" w:lineRule="auto"/>
        <w:ind w:left="284" w:right="-41" w:hanging="284"/>
        <w:jc w:val="both"/>
        <w:rPr>
          <w:color w:val="000000"/>
          <w:sz w:val="24"/>
          <w:szCs w:val="24"/>
          <w:lang w:val="es-419"/>
          <w:rPrChange w:id="1345" w:author="Guillermo Florez" w:date="2021-10-26T02:55:00Z">
            <w:rPr>
              <w:color w:val="000000"/>
              <w:sz w:val="24"/>
              <w:szCs w:val="24"/>
            </w:rPr>
          </w:rPrChange>
        </w:rPr>
      </w:pPr>
      <w:r w:rsidRPr="00D85772">
        <w:rPr>
          <w:color w:val="000000"/>
          <w:sz w:val="24"/>
          <w:szCs w:val="24"/>
          <w:lang w:val="pt-BR"/>
          <w:rPrChange w:id="1346" w:author="Guillermo Florez" w:date="2021-10-14T10:05:00Z">
            <w:rPr>
              <w:color w:val="000000"/>
              <w:sz w:val="24"/>
              <w:szCs w:val="24"/>
            </w:rPr>
          </w:rPrChange>
        </w:rPr>
        <w:t>Petit</w:t>
      </w:r>
      <w:r w:rsidR="003D2AF7" w:rsidRPr="00D85772">
        <w:rPr>
          <w:color w:val="000000"/>
          <w:sz w:val="24"/>
          <w:szCs w:val="24"/>
          <w:lang w:val="pt-BR"/>
          <w:rPrChange w:id="1347" w:author="Guillermo Florez" w:date="2021-10-14T10:05:00Z">
            <w:rPr>
              <w:color w:val="000000"/>
              <w:sz w:val="24"/>
              <w:szCs w:val="24"/>
            </w:rPr>
          </w:rPrChange>
        </w:rPr>
        <w:t>,</w:t>
      </w:r>
      <w:r w:rsidRPr="00D85772">
        <w:rPr>
          <w:color w:val="000000"/>
          <w:sz w:val="24"/>
          <w:szCs w:val="24"/>
          <w:lang w:val="pt-BR"/>
          <w:rPrChange w:id="1348" w:author="Guillermo Florez" w:date="2021-10-14T10:05:00Z">
            <w:rPr>
              <w:color w:val="000000"/>
              <w:sz w:val="24"/>
              <w:szCs w:val="24"/>
            </w:rPr>
          </w:rPrChange>
        </w:rPr>
        <w:t xml:space="preserve"> S. 1997. </w:t>
      </w:r>
      <w:r w:rsidRPr="009F0123">
        <w:rPr>
          <w:color w:val="000000"/>
          <w:sz w:val="24"/>
          <w:szCs w:val="24"/>
        </w:rPr>
        <w:t xml:space="preserve">The diet and reproductive schedules of </w:t>
      </w:r>
      <w:r w:rsidR="003D2AF7" w:rsidRPr="009F0123">
        <w:rPr>
          <w:i/>
          <w:iCs/>
          <w:color w:val="000000"/>
          <w:sz w:val="24"/>
          <w:szCs w:val="24"/>
        </w:rPr>
        <w:t>L</w:t>
      </w:r>
      <w:r w:rsidRPr="009F0123">
        <w:rPr>
          <w:i/>
          <w:iCs/>
          <w:color w:val="000000"/>
          <w:sz w:val="24"/>
          <w:szCs w:val="24"/>
        </w:rPr>
        <w:t>eptonycteris curasoae curasoae</w:t>
      </w:r>
      <w:r w:rsidRPr="009F0123">
        <w:rPr>
          <w:color w:val="000000"/>
          <w:sz w:val="24"/>
          <w:szCs w:val="24"/>
        </w:rPr>
        <w:t xml:space="preserve"> and </w:t>
      </w:r>
      <w:r w:rsidR="003D2AF7" w:rsidRPr="009F0123">
        <w:rPr>
          <w:i/>
          <w:iCs/>
          <w:color w:val="000000"/>
          <w:sz w:val="24"/>
          <w:szCs w:val="24"/>
        </w:rPr>
        <w:t>G</w:t>
      </w:r>
      <w:r w:rsidRPr="009F0123">
        <w:rPr>
          <w:i/>
          <w:iCs/>
          <w:color w:val="000000"/>
          <w:sz w:val="24"/>
          <w:szCs w:val="24"/>
        </w:rPr>
        <w:t>lossophaga longirostris elongata</w:t>
      </w:r>
      <w:r w:rsidRPr="009F0123">
        <w:rPr>
          <w:color w:val="000000"/>
          <w:sz w:val="24"/>
          <w:szCs w:val="24"/>
        </w:rPr>
        <w:t xml:space="preserve"> (</w:t>
      </w:r>
      <w:r w:rsidR="003D2AF7" w:rsidRPr="009F0123">
        <w:rPr>
          <w:color w:val="000000"/>
          <w:sz w:val="24"/>
          <w:szCs w:val="24"/>
        </w:rPr>
        <w:t>C</w:t>
      </w:r>
      <w:r w:rsidRPr="009F0123">
        <w:rPr>
          <w:color w:val="000000"/>
          <w:sz w:val="24"/>
          <w:szCs w:val="24"/>
        </w:rPr>
        <w:t xml:space="preserve">hiroptera: Glossophaginae) on </w:t>
      </w:r>
      <w:r w:rsidR="003D2AF7" w:rsidRPr="009F0123">
        <w:rPr>
          <w:color w:val="000000"/>
          <w:sz w:val="24"/>
          <w:szCs w:val="24"/>
        </w:rPr>
        <w:t>C</w:t>
      </w:r>
      <w:r w:rsidRPr="009F0123">
        <w:rPr>
          <w:color w:val="000000"/>
          <w:sz w:val="24"/>
          <w:szCs w:val="24"/>
        </w:rPr>
        <w:t xml:space="preserve">uraçao. </w:t>
      </w:r>
      <w:r w:rsidRPr="0098216F">
        <w:rPr>
          <w:color w:val="000000"/>
          <w:sz w:val="24"/>
          <w:szCs w:val="24"/>
          <w:lang w:val="es-419"/>
          <w:rPrChange w:id="1349" w:author="Guillermo Florez" w:date="2021-10-26T02:55:00Z">
            <w:rPr>
              <w:color w:val="000000"/>
              <w:sz w:val="24"/>
              <w:szCs w:val="24"/>
            </w:rPr>
          </w:rPrChange>
        </w:rPr>
        <w:t xml:space="preserve">Biotropica </w:t>
      </w:r>
      <w:r w:rsidRPr="0098216F">
        <w:rPr>
          <w:rFonts w:eastAsia="Georgia" w:cs="Georgia"/>
          <w:color w:val="000000"/>
          <w:sz w:val="24"/>
          <w:szCs w:val="24"/>
          <w:lang w:val="es-419"/>
          <w:rPrChange w:id="1350" w:author="Guillermo Florez" w:date="2021-10-26T02:55:00Z">
            <w:rPr>
              <w:rFonts w:eastAsia="Georgia" w:cs="Georgia"/>
              <w:color w:val="000000"/>
              <w:sz w:val="24"/>
              <w:szCs w:val="24"/>
            </w:rPr>
          </w:rPrChange>
        </w:rPr>
        <w:t>29</w:t>
      </w:r>
      <w:r w:rsidRPr="0098216F">
        <w:rPr>
          <w:color w:val="000000"/>
          <w:sz w:val="24"/>
          <w:szCs w:val="24"/>
          <w:lang w:val="es-419"/>
          <w:rPrChange w:id="1351" w:author="Guillermo Florez" w:date="2021-10-26T02:55:00Z">
            <w:rPr>
              <w:color w:val="000000"/>
              <w:sz w:val="24"/>
              <w:szCs w:val="24"/>
            </w:rPr>
          </w:rPrChange>
        </w:rPr>
        <w:t>: 214–</w:t>
      </w:r>
      <w:r w:rsidR="003D2AF7" w:rsidRPr="0098216F">
        <w:rPr>
          <w:color w:val="000000"/>
          <w:sz w:val="24"/>
          <w:szCs w:val="24"/>
          <w:lang w:val="es-419"/>
          <w:rPrChange w:id="1352" w:author="Guillermo Florez" w:date="2021-10-26T02:55:00Z">
            <w:rPr>
              <w:color w:val="000000"/>
              <w:sz w:val="24"/>
              <w:szCs w:val="24"/>
            </w:rPr>
          </w:rPrChange>
        </w:rPr>
        <w:t>2</w:t>
      </w:r>
      <w:r w:rsidRPr="0098216F">
        <w:rPr>
          <w:color w:val="000000"/>
          <w:sz w:val="24"/>
          <w:szCs w:val="24"/>
          <w:lang w:val="es-419"/>
          <w:rPrChange w:id="1353" w:author="Guillermo Florez" w:date="2021-10-26T02:55:00Z">
            <w:rPr>
              <w:color w:val="000000"/>
              <w:sz w:val="24"/>
              <w:szCs w:val="24"/>
            </w:rPr>
          </w:rPrChange>
        </w:rPr>
        <w:t>23.</w:t>
      </w:r>
    </w:p>
    <w:p w14:paraId="00000301" w14:textId="31FF4F27" w:rsidR="00A2515D" w:rsidRPr="0098216F"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es-419"/>
          <w:rPrChange w:id="1354" w:author="Guillermo Florez" w:date="2021-10-13T17:21:00Z">
            <w:rPr>
              <w:color w:val="000000"/>
              <w:sz w:val="24"/>
              <w:szCs w:val="24"/>
            </w:rPr>
          </w:rPrChange>
        </w:rPr>
        <w:t>Quesada</w:t>
      </w:r>
      <w:r w:rsidR="003D2AF7" w:rsidRPr="00D85772">
        <w:rPr>
          <w:color w:val="000000"/>
          <w:sz w:val="24"/>
          <w:szCs w:val="24"/>
          <w:lang w:val="es-419"/>
          <w:rPrChange w:id="1355" w:author="Guillermo Florez" w:date="2021-10-13T17:21:00Z">
            <w:rPr>
              <w:color w:val="000000"/>
              <w:sz w:val="24"/>
              <w:szCs w:val="24"/>
            </w:rPr>
          </w:rPrChange>
        </w:rPr>
        <w:t>,</w:t>
      </w:r>
      <w:r w:rsidRPr="00D85772">
        <w:rPr>
          <w:color w:val="000000"/>
          <w:sz w:val="24"/>
          <w:szCs w:val="24"/>
          <w:lang w:val="es-419"/>
          <w:rPrChange w:id="1356" w:author="Guillermo Florez" w:date="2021-10-13T17:21:00Z">
            <w:rPr>
              <w:color w:val="000000"/>
              <w:sz w:val="24"/>
              <w:szCs w:val="24"/>
            </w:rPr>
          </w:rPrChange>
        </w:rPr>
        <w:t xml:space="preserve"> M</w:t>
      </w:r>
      <w:r w:rsidR="003D2AF7" w:rsidRPr="00D85772">
        <w:rPr>
          <w:color w:val="000000"/>
          <w:sz w:val="24"/>
          <w:szCs w:val="24"/>
          <w:lang w:val="es-419"/>
          <w:rPrChange w:id="1357" w:author="Guillermo Florez" w:date="2021-10-13T17:21:00Z">
            <w:rPr>
              <w:color w:val="000000"/>
              <w:sz w:val="24"/>
              <w:szCs w:val="24"/>
            </w:rPr>
          </w:rPrChange>
        </w:rPr>
        <w:t>.</w:t>
      </w:r>
      <w:r w:rsidRPr="00D85772">
        <w:rPr>
          <w:color w:val="000000"/>
          <w:sz w:val="24"/>
          <w:szCs w:val="24"/>
          <w:lang w:val="es-419"/>
          <w:rPrChange w:id="1358" w:author="Guillermo Florez" w:date="2021-10-13T17:21:00Z">
            <w:rPr>
              <w:color w:val="000000"/>
              <w:sz w:val="24"/>
              <w:szCs w:val="24"/>
            </w:rPr>
          </w:rPrChange>
        </w:rPr>
        <w:t xml:space="preserve">, </w:t>
      </w:r>
      <w:r w:rsidR="003D2AF7" w:rsidRPr="00D85772">
        <w:rPr>
          <w:color w:val="000000"/>
          <w:sz w:val="24"/>
          <w:szCs w:val="24"/>
          <w:lang w:val="es-419"/>
          <w:rPrChange w:id="1359" w:author="Guillermo Florez" w:date="2021-10-13T17:21:00Z">
            <w:rPr>
              <w:color w:val="000000"/>
              <w:sz w:val="24"/>
              <w:szCs w:val="24"/>
            </w:rPr>
          </w:rPrChange>
        </w:rPr>
        <w:t xml:space="preserve">K. E. </w:t>
      </w:r>
      <w:r w:rsidRPr="00D85772">
        <w:rPr>
          <w:color w:val="000000"/>
          <w:sz w:val="24"/>
          <w:szCs w:val="24"/>
          <w:lang w:val="es-419"/>
          <w:rPrChange w:id="1360" w:author="Guillermo Florez" w:date="2021-10-13T17:21:00Z">
            <w:rPr>
              <w:color w:val="000000"/>
              <w:sz w:val="24"/>
              <w:szCs w:val="24"/>
            </w:rPr>
          </w:rPrChange>
        </w:rPr>
        <w:t xml:space="preserve">Stoner, </w:t>
      </w:r>
      <w:r w:rsidR="003D2AF7" w:rsidRPr="00D85772">
        <w:rPr>
          <w:color w:val="000000"/>
          <w:sz w:val="24"/>
          <w:szCs w:val="24"/>
          <w:lang w:val="es-419"/>
          <w:rPrChange w:id="1361" w:author="Guillermo Florez" w:date="2021-10-13T17:21:00Z">
            <w:rPr>
              <w:color w:val="000000"/>
              <w:sz w:val="24"/>
              <w:szCs w:val="24"/>
            </w:rPr>
          </w:rPrChange>
        </w:rPr>
        <w:t xml:space="preserve">J. A. </w:t>
      </w:r>
      <w:r w:rsidRPr="00D85772">
        <w:rPr>
          <w:color w:val="000000"/>
          <w:sz w:val="24"/>
          <w:szCs w:val="24"/>
          <w:lang w:val="es-419"/>
          <w:rPrChange w:id="1362" w:author="Guillermo Florez" w:date="2021-10-13T17:21:00Z">
            <w:rPr>
              <w:color w:val="000000"/>
              <w:sz w:val="24"/>
              <w:szCs w:val="24"/>
            </w:rPr>
          </w:rPrChange>
        </w:rPr>
        <w:t>Lobo</w:t>
      </w:r>
      <w:r w:rsidR="003D2AF7" w:rsidRPr="00D85772">
        <w:rPr>
          <w:color w:val="000000"/>
          <w:sz w:val="24"/>
          <w:szCs w:val="24"/>
          <w:lang w:val="es-419"/>
          <w:rPrChange w:id="1363" w:author="Guillermo Florez" w:date="2021-10-13T17:21:00Z">
            <w:rPr>
              <w:color w:val="000000"/>
              <w:sz w:val="24"/>
              <w:szCs w:val="24"/>
            </w:rPr>
          </w:rPrChange>
        </w:rPr>
        <w:t>, Y. Herrerías-Diego, C. Palacios- Guevara, M. A. Munguía-Rosas, K. A. O.-Salazar and V. Rosas-Guerrero</w:t>
      </w:r>
      <w:r w:rsidRPr="00D85772">
        <w:rPr>
          <w:color w:val="000000"/>
          <w:sz w:val="24"/>
          <w:szCs w:val="24"/>
          <w:lang w:val="es-419"/>
          <w:rPrChange w:id="1364" w:author="Guillermo Florez" w:date="2021-10-13T17:21:00Z">
            <w:rPr>
              <w:color w:val="000000"/>
              <w:sz w:val="24"/>
              <w:szCs w:val="24"/>
            </w:rPr>
          </w:rPrChange>
        </w:rPr>
        <w:t xml:space="preserve">. </w:t>
      </w:r>
      <w:r w:rsidRPr="009F0123">
        <w:rPr>
          <w:color w:val="000000"/>
          <w:sz w:val="24"/>
          <w:szCs w:val="24"/>
        </w:rPr>
        <w:t xml:space="preserve">2004. Effects of forest fragmentation on pollinator activity and consequences for plant reproductive success and mating patterns in bat-pollinated bombacaceous trees. </w:t>
      </w:r>
      <w:r w:rsidRPr="0098216F">
        <w:rPr>
          <w:color w:val="000000"/>
          <w:sz w:val="24"/>
          <w:szCs w:val="24"/>
        </w:rPr>
        <w:t xml:space="preserve">Biotropica </w:t>
      </w:r>
      <w:r w:rsidRPr="0098216F">
        <w:rPr>
          <w:rFonts w:eastAsia="Georgia" w:cs="Georgia"/>
          <w:color w:val="000000"/>
          <w:sz w:val="24"/>
          <w:szCs w:val="24"/>
        </w:rPr>
        <w:t>36</w:t>
      </w:r>
      <w:r w:rsidRPr="0098216F">
        <w:rPr>
          <w:color w:val="000000"/>
          <w:sz w:val="24"/>
          <w:szCs w:val="24"/>
        </w:rPr>
        <w:t>: 131–</w:t>
      </w:r>
      <w:r w:rsidR="003D2AF7" w:rsidRPr="0098216F">
        <w:rPr>
          <w:color w:val="000000"/>
          <w:sz w:val="24"/>
          <w:szCs w:val="24"/>
        </w:rPr>
        <w:t>13</w:t>
      </w:r>
      <w:r w:rsidRPr="0098216F">
        <w:rPr>
          <w:color w:val="000000"/>
          <w:sz w:val="24"/>
          <w:szCs w:val="24"/>
        </w:rPr>
        <w:t>8.</w:t>
      </w:r>
    </w:p>
    <w:p w14:paraId="00000302" w14:textId="09AA81BD" w:rsidR="00A2515D" w:rsidRPr="009F0123" w:rsidRDefault="002F0901" w:rsidP="0046669D">
      <w:pPr>
        <w:pBdr>
          <w:top w:val="nil"/>
          <w:left w:val="nil"/>
          <w:bottom w:val="nil"/>
          <w:right w:val="nil"/>
          <w:between w:val="nil"/>
        </w:pBdr>
        <w:spacing w:line="266" w:lineRule="auto"/>
        <w:ind w:left="284" w:right="-41" w:hanging="284"/>
        <w:jc w:val="both"/>
        <w:rPr>
          <w:color w:val="000000"/>
          <w:sz w:val="24"/>
          <w:szCs w:val="24"/>
        </w:rPr>
      </w:pPr>
      <w:r w:rsidRPr="0098216F">
        <w:rPr>
          <w:color w:val="000000"/>
          <w:sz w:val="24"/>
          <w:szCs w:val="24"/>
        </w:rPr>
        <w:t>Ramirez</w:t>
      </w:r>
      <w:r w:rsidR="0046669D" w:rsidRPr="0098216F">
        <w:rPr>
          <w:color w:val="000000"/>
          <w:sz w:val="24"/>
          <w:szCs w:val="24"/>
        </w:rPr>
        <w:t>,</w:t>
      </w:r>
      <w:r w:rsidRPr="0098216F">
        <w:rPr>
          <w:color w:val="000000"/>
          <w:sz w:val="24"/>
          <w:szCs w:val="24"/>
        </w:rPr>
        <w:t xml:space="preserve"> N</w:t>
      </w:r>
      <w:r w:rsidR="0046669D" w:rsidRPr="0098216F">
        <w:rPr>
          <w:color w:val="000000"/>
          <w:sz w:val="24"/>
          <w:szCs w:val="24"/>
        </w:rPr>
        <w:t>.</w:t>
      </w:r>
      <w:r w:rsidRPr="0098216F">
        <w:rPr>
          <w:color w:val="000000"/>
          <w:sz w:val="24"/>
          <w:szCs w:val="24"/>
        </w:rPr>
        <w:t xml:space="preserve">, </w:t>
      </w:r>
      <w:r w:rsidR="0046669D" w:rsidRPr="0098216F">
        <w:rPr>
          <w:color w:val="000000"/>
          <w:sz w:val="24"/>
          <w:szCs w:val="24"/>
        </w:rPr>
        <w:t xml:space="preserve">C. </w:t>
      </w:r>
      <w:r w:rsidRPr="0098216F">
        <w:rPr>
          <w:color w:val="000000"/>
          <w:sz w:val="24"/>
          <w:szCs w:val="24"/>
        </w:rPr>
        <w:t xml:space="preserve">Sobrevila, </w:t>
      </w:r>
      <w:r w:rsidR="0046669D" w:rsidRPr="0098216F">
        <w:rPr>
          <w:color w:val="000000"/>
          <w:sz w:val="24"/>
          <w:szCs w:val="24"/>
        </w:rPr>
        <w:t xml:space="preserve">N. X. de </w:t>
      </w:r>
      <w:r w:rsidRPr="0098216F">
        <w:rPr>
          <w:color w:val="000000"/>
          <w:sz w:val="24"/>
          <w:szCs w:val="24"/>
        </w:rPr>
        <w:t>Enrech</w:t>
      </w:r>
      <w:r w:rsidR="0046669D" w:rsidRPr="0098216F">
        <w:rPr>
          <w:color w:val="000000"/>
          <w:sz w:val="24"/>
          <w:szCs w:val="24"/>
        </w:rPr>
        <w:t xml:space="preserve"> </w:t>
      </w:r>
      <w:r w:rsidRPr="0098216F">
        <w:rPr>
          <w:color w:val="000000"/>
          <w:sz w:val="24"/>
          <w:szCs w:val="24"/>
        </w:rPr>
        <w:t xml:space="preserve">and </w:t>
      </w:r>
      <w:r w:rsidR="0046669D" w:rsidRPr="0098216F">
        <w:rPr>
          <w:color w:val="000000"/>
          <w:sz w:val="24"/>
          <w:szCs w:val="24"/>
        </w:rPr>
        <w:t xml:space="preserve">T. </w:t>
      </w:r>
      <w:r w:rsidRPr="0098216F">
        <w:rPr>
          <w:color w:val="000000"/>
          <w:sz w:val="24"/>
          <w:szCs w:val="24"/>
        </w:rPr>
        <w:t xml:space="preserve">Ruiz-Zapata. </w:t>
      </w:r>
      <w:r w:rsidRPr="009F0123">
        <w:rPr>
          <w:color w:val="000000"/>
          <w:sz w:val="24"/>
          <w:szCs w:val="24"/>
        </w:rPr>
        <w:t>1984.</w:t>
      </w:r>
      <w:r w:rsidR="0046669D" w:rsidRPr="009F0123">
        <w:rPr>
          <w:color w:val="000000"/>
          <w:sz w:val="24"/>
          <w:szCs w:val="24"/>
        </w:rPr>
        <w:t xml:space="preserve"> </w:t>
      </w:r>
      <w:r w:rsidRPr="009F0123">
        <w:rPr>
          <w:color w:val="000000"/>
          <w:sz w:val="24"/>
          <w:szCs w:val="24"/>
        </w:rPr>
        <w:t>Floral biology and breeding system</w:t>
      </w:r>
      <w:r w:rsidR="0046669D" w:rsidRPr="009F0123">
        <w:rPr>
          <w:color w:val="000000"/>
          <w:sz w:val="24"/>
          <w:szCs w:val="24"/>
        </w:rPr>
        <w:t xml:space="preserve"> </w:t>
      </w:r>
      <w:r w:rsidRPr="009F0123">
        <w:rPr>
          <w:color w:val="000000"/>
          <w:sz w:val="24"/>
          <w:szCs w:val="24"/>
        </w:rPr>
        <w:t xml:space="preserve">of </w:t>
      </w:r>
      <w:r w:rsidR="0046669D" w:rsidRPr="009F0123">
        <w:rPr>
          <w:i/>
          <w:iCs/>
          <w:color w:val="000000"/>
          <w:sz w:val="24"/>
          <w:szCs w:val="24"/>
        </w:rPr>
        <w:t>B</w:t>
      </w:r>
      <w:r w:rsidRPr="009F0123">
        <w:rPr>
          <w:i/>
          <w:iCs/>
          <w:color w:val="000000"/>
          <w:sz w:val="24"/>
          <w:szCs w:val="24"/>
        </w:rPr>
        <w:t>auhinia benthamiana</w:t>
      </w:r>
      <w:r w:rsidRPr="009F0123">
        <w:rPr>
          <w:color w:val="000000"/>
          <w:sz w:val="24"/>
          <w:szCs w:val="24"/>
        </w:rPr>
        <w:t xml:space="preserve"> </w:t>
      </w:r>
      <w:r w:rsidR="0046669D" w:rsidRPr="009F0123">
        <w:rPr>
          <w:color w:val="000000"/>
          <w:sz w:val="24"/>
          <w:szCs w:val="24"/>
        </w:rPr>
        <w:t>T</w:t>
      </w:r>
      <w:r w:rsidRPr="009F0123">
        <w:rPr>
          <w:color w:val="000000"/>
          <w:sz w:val="24"/>
          <w:szCs w:val="24"/>
        </w:rPr>
        <w:t>aub.</w:t>
      </w:r>
      <w:r w:rsidR="0046669D" w:rsidRPr="009F0123">
        <w:rPr>
          <w:color w:val="000000"/>
          <w:sz w:val="24"/>
          <w:szCs w:val="24"/>
        </w:rPr>
        <w:t xml:space="preserve"> </w:t>
      </w:r>
      <w:r w:rsidRPr="009F0123">
        <w:rPr>
          <w:color w:val="000000"/>
          <w:sz w:val="24"/>
          <w:szCs w:val="24"/>
        </w:rPr>
        <w:t xml:space="preserve">(Leguminosae), a bat-pollinated tree in </w:t>
      </w:r>
      <w:r w:rsidR="0046669D" w:rsidRPr="009F0123">
        <w:rPr>
          <w:color w:val="000000"/>
          <w:sz w:val="24"/>
          <w:szCs w:val="24"/>
        </w:rPr>
        <w:t>Venezuelan</w:t>
      </w:r>
      <w:r w:rsidRPr="009F0123">
        <w:rPr>
          <w:color w:val="000000"/>
          <w:sz w:val="24"/>
          <w:szCs w:val="24"/>
        </w:rPr>
        <w:t xml:space="preserve"> “</w:t>
      </w:r>
      <w:r w:rsidR="0046669D" w:rsidRPr="009F0123">
        <w:rPr>
          <w:color w:val="000000"/>
          <w:sz w:val="24"/>
          <w:szCs w:val="24"/>
        </w:rPr>
        <w:t>L</w:t>
      </w:r>
      <w:r w:rsidRPr="009F0123">
        <w:rPr>
          <w:color w:val="000000"/>
          <w:sz w:val="24"/>
          <w:szCs w:val="24"/>
        </w:rPr>
        <w:t xml:space="preserve">lanos”. American Journal of Botany </w:t>
      </w:r>
      <w:r w:rsidRPr="009F0123">
        <w:rPr>
          <w:rFonts w:eastAsia="Georgia" w:cs="Georgia"/>
          <w:color w:val="000000"/>
          <w:sz w:val="24"/>
          <w:szCs w:val="24"/>
        </w:rPr>
        <w:t>71</w:t>
      </w:r>
      <w:r w:rsidRPr="009F0123">
        <w:rPr>
          <w:color w:val="000000"/>
          <w:sz w:val="24"/>
          <w:szCs w:val="24"/>
        </w:rPr>
        <w:t>: 273–</w:t>
      </w:r>
      <w:r w:rsidR="0046669D" w:rsidRPr="009F0123">
        <w:rPr>
          <w:color w:val="000000"/>
          <w:sz w:val="24"/>
          <w:szCs w:val="24"/>
        </w:rPr>
        <w:t>2</w:t>
      </w:r>
      <w:r w:rsidRPr="009F0123">
        <w:rPr>
          <w:color w:val="000000"/>
          <w:sz w:val="24"/>
          <w:szCs w:val="24"/>
        </w:rPr>
        <w:t>80.</w:t>
      </w:r>
    </w:p>
    <w:p w14:paraId="00000303" w14:textId="31BF3B34"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365" w:author="Guillermo Florez" w:date="2021-10-14T10:05:00Z">
            <w:rPr>
              <w:color w:val="000000"/>
              <w:sz w:val="24"/>
              <w:szCs w:val="24"/>
            </w:rPr>
          </w:rPrChange>
        </w:rPr>
      </w:pPr>
      <w:r w:rsidRPr="0098216F">
        <w:rPr>
          <w:color w:val="000000"/>
          <w:sz w:val="24"/>
          <w:szCs w:val="24"/>
        </w:rPr>
        <w:t>Ramı́rez-Chaves</w:t>
      </w:r>
      <w:r w:rsidR="0046669D" w:rsidRPr="0098216F">
        <w:rPr>
          <w:color w:val="000000"/>
          <w:sz w:val="24"/>
          <w:szCs w:val="24"/>
        </w:rPr>
        <w:t>,</w:t>
      </w:r>
      <w:r w:rsidRPr="0098216F">
        <w:rPr>
          <w:color w:val="000000"/>
          <w:sz w:val="24"/>
          <w:szCs w:val="24"/>
        </w:rPr>
        <w:t xml:space="preserve"> H</w:t>
      </w:r>
      <w:r w:rsidR="0046669D" w:rsidRPr="0098216F">
        <w:rPr>
          <w:color w:val="000000"/>
          <w:sz w:val="24"/>
          <w:szCs w:val="24"/>
        </w:rPr>
        <w:t xml:space="preserve">. </w:t>
      </w:r>
      <w:r w:rsidRPr="0098216F">
        <w:rPr>
          <w:color w:val="000000"/>
          <w:sz w:val="24"/>
          <w:szCs w:val="24"/>
        </w:rPr>
        <w:t>E</w:t>
      </w:r>
      <w:r w:rsidR="0046669D" w:rsidRPr="0098216F">
        <w:rPr>
          <w:color w:val="000000"/>
          <w:sz w:val="24"/>
          <w:szCs w:val="24"/>
        </w:rPr>
        <w:t>.</w:t>
      </w:r>
      <w:r w:rsidRPr="0098216F">
        <w:rPr>
          <w:color w:val="000000"/>
          <w:sz w:val="24"/>
          <w:szCs w:val="24"/>
        </w:rPr>
        <w:t xml:space="preserve">, </w:t>
      </w:r>
      <w:r w:rsidR="0046669D" w:rsidRPr="0098216F">
        <w:rPr>
          <w:color w:val="000000"/>
          <w:sz w:val="24"/>
          <w:szCs w:val="24"/>
        </w:rPr>
        <w:t xml:space="preserve">E. A. </w:t>
      </w:r>
      <w:r w:rsidRPr="0098216F">
        <w:rPr>
          <w:color w:val="000000"/>
          <w:sz w:val="24"/>
          <w:szCs w:val="24"/>
        </w:rPr>
        <w:t xml:space="preserve">Noguera-Urbano, </w:t>
      </w:r>
      <w:r w:rsidR="0046669D" w:rsidRPr="0098216F">
        <w:rPr>
          <w:color w:val="000000"/>
          <w:sz w:val="24"/>
          <w:szCs w:val="24"/>
        </w:rPr>
        <w:t xml:space="preserve">D. M. </w:t>
      </w:r>
      <w:r w:rsidRPr="0098216F">
        <w:rPr>
          <w:color w:val="000000"/>
          <w:sz w:val="24"/>
          <w:szCs w:val="24"/>
        </w:rPr>
        <w:t>Morales-Martı́nez</w:t>
      </w:r>
      <w:r w:rsidR="0046669D" w:rsidRPr="0098216F">
        <w:rPr>
          <w:color w:val="000000"/>
          <w:sz w:val="24"/>
          <w:szCs w:val="24"/>
        </w:rPr>
        <w:t>, D. Zurc, A. F. Vargas-Arboleda and H. Mantilla-Meluk</w:t>
      </w:r>
      <w:r w:rsidRPr="0098216F">
        <w:rPr>
          <w:color w:val="000000"/>
          <w:sz w:val="24"/>
          <w:szCs w:val="24"/>
        </w:rPr>
        <w:t xml:space="preserve">. </w:t>
      </w:r>
      <w:r w:rsidRPr="009F0123">
        <w:rPr>
          <w:color w:val="000000"/>
          <w:sz w:val="24"/>
          <w:szCs w:val="24"/>
        </w:rPr>
        <w:t>2020. Endemic bats (</w:t>
      </w:r>
      <w:r w:rsidR="0046669D" w:rsidRPr="009F0123">
        <w:rPr>
          <w:color w:val="000000"/>
          <w:sz w:val="24"/>
          <w:szCs w:val="24"/>
        </w:rPr>
        <w:t>M</w:t>
      </w:r>
      <w:r w:rsidRPr="009F0123">
        <w:rPr>
          <w:color w:val="000000"/>
          <w:sz w:val="24"/>
          <w:szCs w:val="24"/>
        </w:rPr>
        <w:t xml:space="preserve">ammalia: Chiroptera) of </w:t>
      </w:r>
      <w:r w:rsidR="0046669D" w:rsidRPr="009F0123">
        <w:rPr>
          <w:color w:val="000000"/>
          <w:sz w:val="24"/>
          <w:szCs w:val="24"/>
        </w:rPr>
        <w:t>C</w:t>
      </w:r>
      <w:r w:rsidRPr="009F0123">
        <w:rPr>
          <w:color w:val="000000"/>
          <w:sz w:val="24"/>
          <w:szCs w:val="24"/>
        </w:rPr>
        <w:t xml:space="preserve">olombia: State of knowledge, distribution, and conservation. </w:t>
      </w:r>
      <w:r w:rsidRPr="00D85772">
        <w:rPr>
          <w:color w:val="000000"/>
          <w:sz w:val="24"/>
          <w:szCs w:val="24"/>
          <w:lang w:val="pt-BR"/>
          <w:rPrChange w:id="1366" w:author="Guillermo Florez" w:date="2021-10-14T10:05:00Z">
            <w:rPr>
              <w:color w:val="000000"/>
              <w:sz w:val="24"/>
              <w:szCs w:val="24"/>
            </w:rPr>
          </w:rPrChange>
        </w:rPr>
        <w:t xml:space="preserve">Universitas Scientiarum </w:t>
      </w:r>
      <w:r w:rsidRPr="00D85772">
        <w:rPr>
          <w:rFonts w:eastAsia="Georgia" w:cs="Georgia"/>
          <w:color w:val="000000"/>
          <w:sz w:val="24"/>
          <w:szCs w:val="24"/>
          <w:lang w:val="pt-BR"/>
          <w:rPrChange w:id="1367" w:author="Guillermo Florez" w:date="2021-10-14T10:05:00Z">
            <w:rPr>
              <w:rFonts w:eastAsia="Georgia" w:cs="Georgia"/>
              <w:color w:val="000000"/>
              <w:sz w:val="24"/>
              <w:szCs w:val="24"/>
            </w:rPr>
          </w:rPrChange>
        </w:rPr>
        <w:t>25</w:t>
      </w:r>
      <w:r w:rsidRPr="00D85772">
        <w:rPr>
          <w:color w:val="000000"/>
          <w:sz w:val="24"/>
          <w:szCs w:val="24"/>
          <w:lang w:val="pt-BR"/>
          <w:rPrChange w:id="1368" w:author="Guillermo Florez" w:date="2021-10-14T10:05:00Z">
            <w:rPr>
              <w:color w:val="000000"/>
              <w:sz w:val="24"/>
              <w:szCs w:val="24"/>
            </w:rPr>
          </w:rPrChange>
        </w:rPr>
        <w:t>: 55–94.</w:t>
      </w:r>
    </w:p>
    <w:p w14:paraId="00000304" w14:textId="15A7A2B9"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369" w:author="Guillermo Florez" w:date="2021-10-14T10:05:00Z">
            <w:rPr>
              <w:color w:val="000000"/>
              <w:sz w:val="24"/>
              <w:szCs w:val="24"/>
            </w:rPr>
          </w:rPrChange>
        </w:rPr>
      </w:pPr>
      <w:r w:rsidRPr="00D85772">
        <w:rPr>
          <w:color w:val="000000"/>
          <w:sz w:val="24"/>
          <w:szCs w:val="24"/>
          <w:lang w:val="pt-BR"/>
          <w:rPrChange w:id="1370" w:author="Guillermo Florez" w:date="2021-10-14T10:05:00Z">
            <w:rPr>
              <w:color w:val="000000"/>
              <w:sz w:val="24"/>
              <w:szCs w:val="24"/>
            </w:rPr>
          </w:rPrChange>
        </w:rPr>
        <w:t>Ramos</w:t>
      </w:r>
      <w:r w:rsidR="0046669D" w:rsidRPr="00D85772">
        <w:rPr>
          <w:color w:val="000000"/>
          <w:sz w:val="24"/>
          <w:szCs w:val="24"/>
          <w:lang w:val="pt-BR"/>
          <w:rPrChange w:id="1371" w:author="Guillermo Florez" w:date="2021-10-14T10:05:00Z">
            <w:rPr>
              <w:color w:val="000000"/>
              <w:sz w:val="24"/>
              <w:szCs w:val="24"/>
            </w:rPr>
          </w:rPrChange>
        </w:rPr>
        <w:t>,</w:t>
      </w:r>
      <w:r w:rsidRPr="00D85772">
        <w:rPr>
          <w:color w:val="000000"/>
          <w:sz w:val="24"/>
          <w:szCs w:val="24"/>
          <w:lang w:val="pt-BR"/>
          <w:rPrChange w:id="1372" w:author="Guillermo Florez" w:date="2021-10-14T10:05:00Z">
            <w:rPr>
              <w:color w:val="000000"/>
              <w:sz w:val="24"/>
              <w:szCs w:val="24"/>
            </w:rPr>
          </w:rPrChange>
        </w:rPr>
        <w:t xml:space="preserve"> E</w:t>
      </w:r>
      <w:r w:rsidR="0046669D" w:rsidRPr="00D85772">
        <w:rPr>
          <w:color w:val="000000"/>
          <w:sz w:val="24"/>
          <w:szCs w:val="24"/>
          <w:lang w:val="pt-BR"/>
          <w:rPrChange w:id="1373" w:author="Guillermo Florez" w:date="2021-10-14T10:05:00Z">
            <w:rPr>
              <w:color w:val="000000"/>
              <w:sz w:val="24"/>
              <w:szCs w:val="24"/>
            </w:rPr>
          </w:rPrChange>
        </w:rPr>
        <w:t>.</w:t>
      </w:r>
      <w:r w:rsidRPr="00D85772">
        <w:rPr>
          <w:color w:val="000000"/>
          <w:sz w:val="24"/>
          <w:szCs w:val="24"/>
          <w:lang w:val="pt-BR"/>
          <w:rPrChange w:id="1374" w:author="Guillermo Florez" w:date="2021-10-14T10:05:00Z">
            <w:rPr>
              <w:color w:val="000000"/>
              <w:sz w:val="24"/>
              <w:szCs w:val="24"/>
            </w:rPr>
          </w:rPrChange>
        </w:rPr>
        <w:t xml:space="preserve">, </w:t>
      </w:r>
      <w:r w:rsidR="0046669D" w:rsidRPr="00D85772">
        <w:rPr>
          <w:color w:val="000000"/>
          <w:sz w:val="24"/>
          <w:szCs w:val="24"/>
          <w:lang w:val="pt-BR"/>
          <w:rPrChange w:id="1375" w:author="Guillermo Florez" w:date="2021-10-14T10:05:00Z">
            <w:rPr>
              <w:color w:val="000000"/>
              <w:sz w:val="24"/>
              <w:szCs w:val="24"/>
            </w:rPr>
          </w:rPrChange>
        </w:rPr>
        <w:t xml:space="preserve">R. B. </w:t>
      </w:r>
      <w:r w:rsidRPr="00D85772">
        <w:rPr>
          <w:color w:val="000000"/>
          <w:sz w:val="24"/>
          <w:szCs w:val="24"/>
          <w:lang w:val="pt-BR"/>
          <w:rPrChange w:id="1376" w:author="Guillermo Florez" w:date="2021-10-14T10:05:00Z">
            <w:rPr>
              <w:color w:val="000000"/>
              <w:sz w:val="24"/>
              <w:szCs w:val="24"/>
            </w:rPr>
          </w:rPrChange>
        </w:rPr>
        <w:t>Torres</w:t>
      </w:r>
      <w:r w:rsidR="0046669D" w:rsidRPr="00D85772">
        <w:rPr>
          <w:color w:val="000000"/>
          <w:sz w:val="24"/>
          <w:szCs w:val="24"/>
          <w:lang w:val="pt-BR"/>
          <w:rPrChange w:id="1377" w:author="Guillermo Florez" w:date="2021-10-14T10:05:00Z">
            <w:rPr>
              <w:color w:val="000000"/>
              <w:sz w:val="24"/>
              <w:szCs w:val="24"/>
            </w:rPr>
          </w:rPrChange>
        </w:rPr>
        <w:t>, R. F. de</w:t>
      </w:r>
      <w:r w:rsidRPr="00D85772">
        <w:rPr>
          <w:color w:val="000000"/>
          <w:sz w:val="24"/>
          <w:szCs w:val="24"/>
          <w:lang w:val="pt-BR"/>
          <w:rPrChange w:id="1378" w:author="Guillermo Florez" w:date="2021-10-14T10:05:00Z">
            <w:rPr>
              <w:color w:val="000000"/>
              <w:sz w:val="24"/>
              <w:szCs w:val="24"/>
            </w:rPr>
          </w:rPrChange>
        </w:rPr>
        <w:t xml:space="preserve"> </w:t>
      </w:r>
      <w:r w:rsidR="0046669D" w:rsidRPr="00D85772">
        <w:rPr>
          <w:color w:val="000000"/>
          <w:sz w:val="24"/>
          <w:szCs w:val="24"/>
          <w:lang w:val="pt-BR"/>
          <w:rPrChange w:id="1379" w:author="Guillermo Florez" w:date="2021-10-14T10:05:00Z">
            <w:rPr>
              <w:color w:val="000000"/>
              <w:sz w:val="24"/>
              <w:szCs w:val="24"/>
            </w:rPr>
          </w:rPrChange>
        </w:rPr>
        <w:t xml:space="preserve">A. </w:t>
      </w:r>
      <w:r w:rsidRPr="00D85772">
        <w:rPr>
          <w:color w:val="000000"/>
          <w:sz w:val="24"/>
          <w:szCs w:val="24"/>
          <w:lang w:val="pt-BR"/>
          <w:rPrChange w:id="1380" w:author="Guillermo Florez" w:date="2021-10-14T10:05:00Z">
            <w:rPr>
              <w:color w:val="000000"/>
              <w:sz w:val="24"/>
              <w:szCs w:val="24"/>
            </w:rPr>
          </w:rPrChange>
        </w:rPr>
        <w:t xml:space="preserve">Veiga and </w:t>
      </w:r>
      <w:r w:rsidR="0046669D" w:rsidRPr="00D85772">
        <w:rPr>
          <w:color w:val="000000"/>
          <w:sz w:val="24"/>
          <w:szCs w:val="24"/>
          <w:lang w:val="pt-BR"/>
          <w:rPrChange w:id="1381" w:author="Guillermo Florez" w:date="2021-10-14T10:05:00Z">
            <w:rPr>
              <w:color w:val="000000"/>
              <w:sz w:val="24"/>
              <w:szCs w:val="24"/>
            </w:rPr>
          </w:rPrChange>
        </w:rPr>
        <w:t xml:space="preserve">C. A. </w:t>
      </w:r>
      <w:r w:rsidRPr="00D85772">
        <w:rPr>
          <w:color w:val="000000"/>
          <w:sz w:val="24"/>
          <w:szCs w:val="24"/>
          <w:lang w:val="pt-BR"/>
          <w:rPrChange w:id="1382" w:author="Guillermo Florez" w:date="2021-10-14T10:05:00Z">
            <w:rPr>
              <w:color w:val="000000"/>
              <w:sz w:val="24"/>
              <w:szCs w:val="24"/>
            </w:rPr>
          </w:rPrChange>
        </w:rPr>
        <w:t>Joly. 2011.</w:t>
      </w:r>
      <w:r w:rsidR="0042581A" w:rsidRPr="00D85772">
        <w:rPr>
          <w:color w:val="000000"/>
          <w:sz w:val="24"/>
          <w:szCs w:val="24"/>
          <w:lang w:val="pt-BR"/>
          <w:rPrChange w:id="1383" w:author="Guillermo Florez" w:date="2021-10-14T10:05:00Z">
            <w:rPr>
              <w:color w:val="000000"/>
              <w:sz w:val="24"/>
              <w:szCs w:val="24"/>
            </w:rPr>
          </w:rPrChange>
        </w:rPr>
        <w:t xml:space="preserve"> </w:t>
      </w:r>
      <w:r w:rsidRPr="00D85772">
        <w:rPr>
          <w:color w:val="000000"/>
          <w:sz w:val="24"/>
          <w:szCs w:val="24"/>
          <w:lang w:val="pt-BR"/>
          <w:rPrChange w:id="1384" w:author="Guillermo Florez" w:date="2021-10-14T10:05:00Z">
            <w:rPr>
              <w:color w:val="000000"/>
              <w:sz w:val="24"/>
              <w:szCs w:val="24"/>
            </w:rPr>
          </w:rPrChange>
        </w:rPr>
        <w:t xml:space="preserve">Estudo do componente arbóreo de dois </w:t>
      </w:r>
      <w:r w:rsidR="00FA5A2C" w:rsidRPr="00D85772">
        <w:rPr>
          <w:color w:val="000000"/>
          <w:sz w:val="24"/>
          <w:szCs w:val="24"/>
          <w:lang w:val="pt-BR"/>
          <w:rPrChange w:id="1385" w:author="Guillermo Florez" w:date="2021-10-14T10:05:00Z">
            <w:rPr>
              <w:color w:val="000000"/>
              <w:sz w:val="24"/>
              <w:szCs w:val="24"/>
            </w:rPr>
          </w:rPrChange>
        </w:rPr>
        <w:t>trechos da</w:t>
      </w:r>
      <w:r w:rsidRPr="00D85772">
        <w:rPr>
          <w:color w:val="000000"/>
          <w:sz w:val="24"/>
          <w:szCs w:val="24"/>
          <w:lang w:val="pt-BR"/>
          <w:rPrChange w:id="1386" w:author="Guillermo Florez" w:date="2021-10-14T10:05:00Z">
            <w:rPr>
              <w:color w:val="000000"/>
              <w:sz w:val="24"/>
              <w:szCs w:val="24"/>
            </w:rPr>
          </w:rPrChange>
        </w:rPr>
        <w:t xml:space="preserve"> floresta ombrófila densa submontana em </w:t>
      </w:r>
      <w:r w:rsidR="0046669D" w:rsidRPr="00D85772">
        <w:rPr>
          <w:color w:val="000000"/>
          <w:sz w:val="24"/>
          <w:szCs w:val="24"/>
          <w:lang w:val="pt-BR"/>
          <w:rPrChange w:id="1387" w:author="Guillermo Florez" w:date="2021-10-14T10:05:00Z">
            <w:rPr>
              <w:color w:val="000000"/>
              <w:sz w:val="24"/>
              <w:szCs w:val="24"/>
            </w:rPr>
          </w:rPrChange>
        </w:rPr>
        <w:t>U</w:t>
      </w:r>
      <w:r w:rsidRPr="00D85772">
        <w:rPr>
          <w:color w:val="000000"/>
          <w:sz w:val="24"/>
          <w:szCs w:val="24"/>
          <w:lang w:val="pt-BR"/>
          <w:rPrChange w:id="1388" w:author="Guillermo Florez" w:date="2021-10-14T10:05:00Z">
            <w:rPr>
              <w:color w:val="000000"/>
              <w:sz w:val="24"/>
              <w:szCs w:val="24"/>
            </w:rPr>
          </w:rPrChange>
        </w:rPr>
        <w:t>batuba (</w:t>
      </w:r>
      <w:r w:rsidR="0046669D" w:rsidRPr="00D85772">
        <w:rPr>
          <w:color w:val="000000"/>
          <w:sz w:val="24"/>
          <w:szCs w:val="24"/>
          <w:lang w:val="pt-BR"/>
          <w:rPrChange w:id="1389" w:author="Guillermo Florez" w:date="2021-10-14T10:05:00Z">
            <w:rPr>
              <w:color w:val="000000"/>
              <w:sz w:val="24"/>
              <w:szCs w:val="24"/>
            </w:rPr>
          </w:rPrChange>
        </w:rPr>
        <w:t>SP</w:t>
      </w:r>
      <w:r w:rsidRPr="00D85772">
        <w:rPr>
          <w:color w:val="000000"/>
          <w:sz w:val="24"/>
          <w:szCs w:val="24"/>
          <w:lang w:val="pt-BR"/>
          <w:rPrChange w:id="1390" w:author="Guillermo Florez" w:date="2021-10-14T10:05:00Z">
            <w:rPr>
              <w:color w:val="000000"/>
              <w:sz w:val="24"/>
              <w:szCs w:val="24"/>
            </w:rPr>
          </w:rPrChange>
        </w:rPr>
        <w:t xml:space="preserve">). Biota Neotropica </w:t>
      </w:r>
      <w:r w:rsidRPr="00D85772">
        <w:rPr>
          <w:rFonts w:eastAsia="Georgia" w:cs="Georgia"/>
          <w:color w:val="000000"/>
          <w:sz w:val="24"/>
          <w:szCs w:val="24"/>
          <w:lang w:val="pt-BR"/>
          <w:rPrChange w:id="1391" w:author="Guillermo Florez" w:date="2021-10-14T10:05:00Z">
            <w:rPr>
              <w:rFonts w:eastAsia="Georgia" w:cs="Georgia"/>
              <w:color w:val="000000"/>
              <w:sz w:val="24"/>
              <w:szCs w:val="24"/>
            </w:rPr>
          </w:rPrChange>
        </w:rPr>
        <w:t>11</w:t>
      </w:r>
      <w:r w:rsidRPr="00D85772">
        <w:rPr>
          <w:color w:val="000000"/>
          <w:sz w:val="24"/>
          <w:szCs w:val="24"/>
          <w:lang w:val="pt-BR"/>
          <w:rPrChange w:id="1392" w:author="Guillermo Florez" w:date="2021-10-14T10:05:00Z">
            <w:rPr>
              <w:color w:val="000000"/>
              <w:sz w:val="24"/>
              <w:szCs w:val="24"/>
            </w:rPr>
          </w:rPrChange>
        </w:rPr>
        <w:t>: 313–</w:t>
      </w:r>
      <w:r w:rsidR="0046669D" w:rsidRPr="00D85772">
        <w:rPr>
          <w:color w:val="000000"/>
          <w:sz w:val="24"/>
          <w:szCs w:val="24"/>
          <w:lang w:val="pt-BR"/>
          <w:rPrChange w:id="1393" w:author="Guillermo Florez" w:date="2021-10-14T10:05:00Z">
            <w:rPr>
              <w:color w:val="000000"/>
              <w:sz w:val="24"/>
              <w:szCs w:val="24"/>
            </w:rPr>
          </w:rPrChange>
        </w:rPr>
        <w:t>3</w:t>
      </w:r>
      <w:r w:rsidRPr="00D85772">
        <w:rPr>
          <w:color w:val="000000"/>
          <w:sz w:val="24"/>
          <w:szCs w:val="24"/>
          <w:lang w:val="pt-BR"/>
          <w:rPrChange w:id="1394" w:author="Guillermo Florez" w:date="2021-10-14T10:05:00Z">
            <w:rPr>
              <w:color w:val="000000"/>
              <w:sz w:val="24"/>
              <w:szCs w:val="24"/>
            </w:rPr>
          </w:rPrChange>
        </w:rPr>
        <w:t>35.</w:t>
      </w:r>
    </w:p>
    <w:p w14:paraId="00000305" w14:textId="46818DC6" w:rsidR="00A2515D" w:rsidRPr="00D85772" w:rsidRDefault="002F0901" w:rsidP="0004761C">
      <w:pPr>
        <w:pBdr>
          <w:top w:val="nil"/>
          <w:left w:val="nil"/>
          <w:bottom w:val="nil"/>
          <w:right w:val="nil"/>
          <w:between w:val="nil"/>
        </w:pBdr>
        <w:spacing w:line="269" w:lineRule="auto"/>
        <w:ind w:left="284" w:right="-41" w:hanging="284"/>
        <w:jc w:val="both"/>
        <w:rPr>
          <w:color w:val="000000"/>
          <w:sz w:val="24"/>
          <w:szCs w:val="24"/>
          <w:lang w:val="pt-BR"/>
          <w:rPrChange w:id="1395" w:author="Guillermo Florez" w:date="2021-10-14T10:05:00Z">
            <w:rPr>
              <w:color w:val="000000"/>
              <w:sz w:val="24"/>
              <w:szCs w:val="24"/>
            </w:rPr>
          </w:rPrChange>
        </w:rPr>
      </w:pPr>
      <w:r w:rsidRPr="00D85772">
        <w:rPr>
          <w:color w:val="000000"/>
          <w:sz w:val="24"/>
          <w:szCs w:val="24"/>
          <w:lang w:val="pt-BR"/>
          <w:rPrChange w:id="1396" w:author="Guillermo Florez" w:date="2021-10-14T10:05:00Z">
            <w:rPr>
              <w:color w:val="000000"/>
              <w:sz w:val="24"/>
              <w:szCs w:val="24"/>
            </w:rPr>
          </w:rPrChange>
        </w:rPr>
        <w:t xml:space="preserve">REFLORA. 2020. Flora do </w:t>
      </w:r>
      <w:r w:rsidR="00FA5A2C" w:rsidRPr="00D85772">
        <w:rPr>
          <w:color w:val="000000"/>
          <w:sz w:val="24"/>
          <w:szCs w:val="24"/>
          <w:lang w:val="pt-BR"/>
          <w:rPrChange w:id="1397" w:author="Guillermo Florez" w:date="2021-10-14T10:05:00Z">
            <w:rPr>
              <w:color w:val="000000"/>
              <w:sz w:val="24"/>
              <w:szCs w:val="24"/>
            </w:rPr>
          </w:rPrChange>
        </w:rPr>
        <w:t>B</w:t>
      </w:r>
      <w:r w:rsidRPr="00D85772">
        <w:rPr>
          <w:color w:val="000000"/>
          <w:sz w:val="24"/>
          <w:szCs w:val="24"/>
          <w:lang w:val="pt-BR"/>
          <w:rPrChange w:id="1398" w:author="Guillermo Florez" w:date="2021-10-14T10:05:00Z">
            <w:rPr>
              <w:color w:val="000000"/>
              <w:sz w:val="24"/>
              <w:szCs w:val="24"/>
            </w:rPr>
          </w:rPrChange>
        </w:rPr>
        <w:t>rasil 202</w:t>
      </w:r>
      <w:r w:rsidR="00FA5A2C" w:rsidRPr="00D85772">
        <w:rPr>
          <w:color w:val="000000"/>
          <w:sz w:val="24"/>
          <w:szCs w:val="24"/>
          <w:lang w:val="pt-BR"/>
          <w:rPrChange w:id="1399" w:author="Guillermo Florez" w:date="2021-10-14T10:05:00Z">
            <w:rPr>
              <w:color w:val="000000"/>
              <w:sz w:val="24"/>
              <w:szCs w:val="24"/>
            </w:rPr>
          </w:rPrChange>
        </w:rPr>
        <w:t>0</w:t>
      </w:r>
      <w:r w:rsidRPr="00D85772">
        <w:rPr>
          <w:color w:val="000000"/>
          <w:sz w:val="24"/>
          <w:szCs w:val="24"/>
          <w:lang w:val="pt-BR"/>
          <w:rPrChange w:id="1400" w:author="Guillermo Florez" w:date="2021-10-14T10:05:00Z">
            <w:rPr>
              <w:color w:val="000000"/>
              <w:sz w:val="24"/>
              <w:szCs w:val="24"/>
            </w:rPr>
          </w:rPrChange>
        </w:rPr>
        <w:t>.</w:t>
      </w:r>
      <w:r w:rsidR="00FA5A2C" w:rsidRPr="00D85772">
        <w:rPr>
          <w:color w:val="000000"/>
          <w:sz w:val="24"/>
          <w:szCs w:val="24"/>
          <w:lang w:val="pt-BR"/>
          <w:rPrChange w:id="1401" w:author="Guillermo Florez" w:date="2021-10-14T10:05:00Z">
            <w:rPr>
              <w:color w:val="000000"/>
              <w:sz w:val="24"/>
              <w:szCs w:val="24"/>
            </w:rPr>
          </w:rPrChange>
        </w:rPr>
        <w:t xml:space="preserve"> Jardín Botánico do Rio de Janeiro. http://floradobrasil.jbrj.gov.br/</w:t>
      </w:r>
    </w:p>
    <w:p w14:paraId="00000306" w14:textId="59B21440" w:rsidR="00A2515D" w:rsidRPr="00D85772" w:rsidRDefault="002F0901" w:rsidP="0004761C">
      <w:pPr>
        <w:pBdr>
          <w:top w:val="nil"/>
          <w:left w:val="nil"/>
          <w:bottom w:val="nil"/>
          <w:right w:val="nil"/>
          <w:between w:val="nil"/>
        </w:pBdr>
        <w:spacing w:before="11" w:line="266" w:lineRule="auto"/>
        <w:ind w:left="284" w:right="-41" w:hanging="284"/>
        <w:jc w:val="both"/>
        <w:rPr>
          <w:color w:val="000000"/>
          <w:sz w:val="24"/>
          <w:szCs w:val="24"/>
          <w:lang w:val="pt-BR"/>
          <w:rPrChange w:id="1402" w:author="Guillermo Florez" w:date="2021-10-14T10:05:00Z">
            <w:rPr>
              <w:color w:val="000000"/>
              <w:sz w:val="24"/>
              <w:szCs w:val="24"/>
            </w:rPr>
          </w:rPrChange>
        </w:rPr>
      </w:pPr>
      <w:r w:rsidRPr="00D85772">
        <w:rPr>
          <w:color w:val="000000"/>
          <w:sz w:val="24"/>
          <w:szCs w:val="24"/>
          <w:lang w:val="es-419"/>
          <w:rPrChange w:id="1403" w:author="Guillermo Florez" w:date="2021-10-14T10:05:00Z">
            <w:rPr>
              <w:color w:val="000000"/>
              <w:sz w:val="24"/>
              <w:szCs w:val="24"/>
            </w:rPr>
          </w:rPrChange>
        </w:rPr>
        <w:t>Ruiz</w:t>
      </w:r>
      <w:r w:rsidR="0046669D" w:rsidRPr="00D85772">
        <w:rPr>
          <w:color w:val="000000"/>
          <w:sz w:val="24"/>
          <w:szCs w:val="24"/>
          <w:lang w:val="es-419"/>
          <w:rPrChange w:id="1404" w:author="Guillermo Florez" w:date="2021-10-14T10:05:00Z">
            <w:rPr>
              <w:color w:val="000000"/>
              <w:sz w:val="24"/>
              <w:szCs w:val="24"/>
            </w:rPr>
          </w:rPrChange>
        </w:rPr>
        <w:t>,</w:t>
      </w:r>
      <w:r w:rsidRPr="00D85772">
        <w:rPr>
          <w:color w:val="000000"/>
          <w:sz w:val="24"/>
          <w:szCs w:val="24"/>
          <w:lang w:val="es-419"/>
          <w:rPrChange w:id="1405" w:author="Guillermo Florez" w:date="2021-10-14T10:05:00Z">
            <w:rPr>
              <w:color w:val="000000"/>
              <w:sz w:val="24"/>
              <w:szCs w:val="24"/>
            </w:rPr>
          </w:rPrChange>
        </w:rPr>
        <w:t xml:space="preserve"> A</w:t>
      </w:r>
      <w:r w:rsidR="0046669D" w:rsidRPr="00D85772">
        <w:rPr>
          <w:color w:val="000000"/>
          <w:sz w:val="24"/>
          <w:szCs w:val="24"/>
          <w:lang w:val="es-419"/>
          <w:rPrChange w:id="1406" w:author="Guillermo Florez" w:date="2021-10-14T10:05:00Z">
            <w:rPr>
              <w:color w:val="000000"/>
              <w:sz w:val="24"/>
              <w:szCs w:val="24"/>
            </w:rPr>
          </w:rPrChange>
        </w:rPr>
        <w:t>.</w:t>
      </w:r>
      <w:r w:rsidRPr="00D85772">
        <w:rPr>
          <w:color w:val="000000"/>
          <w:sz w:val="24"/>
          <w:szCs w:val="24"/>
          <w:lang w:val="es-419"/>
          <w:rPrChange w:id="1407" w:author="Guillermo Florez" w:date="2021-10-14T10:05:00Z">
            <w:rPr>
              <w:color w:val="000000"/>
              <w:sz w:val="24"/>
              <w:szCs w:val="24"/>
            </w:rPr>
          </w:rPrChange>
        </w:rPr>
        <w:t xml:space="preserve">, </w:t>
      </w:r>
      <w:r w:rsidR="0046669D" w:rsidRPr="00D85772">
        <w:rPr>
          <w:color w:val="000000"/>
          <w:sz w:val="24"/>
          <w:szCs w:val="24"/>
          <w:lang w:val="es-419"/>
          <w:rPrChange w:id="1408" w:author="Guillermo Florez" w:date="2021-10-14T10:05:00Z">
            <w:rPr>
              <w:color w:val="000000"/>
              <w:sz w:val="24"/>
              <w:szCs w:val="24"/>
            </w:rPr>
          </w:rPrChange>
        </w:rPr>
        <w:t xml:space="preserve">M. </w:t>
      </w:r>
      <w:r w:rsidRPr="00D85772">
        <w:rPr>
          <w:color w:val="000000"/>
          <w:sz w:val="24"/>
          <w:szCs w:val="24"/>
          <w:lang w:val="es-419"/>
          <w:rPrChange w:id="1409" w:author="Guillermo Florez" w:date="2021-10-14T10:05:00Z">
            <w:rPr>
              <w:color w:val="000000"/>
              <w:sz w:val="24"/>
              <w:szCs w:val="24"/>
            </w:rPr>
          </w:rPrChange>
        </w:rPr>
        <w:t>Santos</w:t>
      </w:r>
      <w:r w:rsidR="0046669D" w:rsidRPr="00D85772">
        <w:rPr>
          <w:color w:val="000000"/>
          <w:sz w:val="24"/>
          <w:szCs w:val="24"/>
          <w:lang w:val="es-419"/>
          <w:rPrChange w:id="1410" w:author="Guillermo Florez" w:date="2021-10-14T10:05:00Z">
            <w:rPr>
              <w:color w:val="000000"/>
              <w:sz w:val="24"/>
              <w:szCs w:val="24"/>
            </w:rPr>
          </w:rPrChange>
        </w:rPr>
        <w:t>,</w:t>
      </w:r>
      <w:r w:rsidRPr="00D85772">
        <w:rPr>
          <w:color w:val="000000"/>
          <w:sz w:val="24"/>
          <w:szCs w:val="24"/>
          <w:lang w:val="es-419"/>
          <w:rPrChange w:id="1411" w:author="Guillermo Florez" w:date="2021-10-14T10:05:00Z">
            <w:rPr>
              <w:color w:val="000000"/>
              <w:sz w:val="24"/>
              <w:szCs w:val="24"/>
            </w:rPr>
          </w:rPrChange>
        </w:rPr>
        <w:t xml:space="preserve"> </w:t>
      </w:r>
      <w:r w:rsidR="0046669D" w:rsidRPr="00D85772">
        <w:rPr>
          <w:color w:val="000000"/>
          <w:sz w:val="24"/>
          <w:szCs w:val="24"/>
          <w:lang w:val="es-419"/>
          <w:rPrChange w:id="1412" w:author="Guillermo Florez" w:date="2021-10-14T10:05:00Z">
            <w:rPr>
              <w:color w:val="000000"/>
              <w:sz w:val="24"/>
              <w:szCs w:val="24"/>
            </w:rPr>
          </w:rPrChange>
        </w:rPr>
        <w:t xml:space="preserve">J. </w:t>
      </w:r>
      <w:r w:rsidRPr="00D85772">
        <w:rPr>
          <w:color w:val="000000"/>
          <w:sz w:val="24"/>
          <w:szCs w:val="24"/>
          <w:lang w:val="es-419"/>
          <w:rPrChange w:id="1413" w:author="Guillermo Florez" w:date="2021-10-14T10:05:00Z">
            <w:rPr>
              <w:color w:val="000000"/>
              <w:sz w:val="24"/>
              <w:szCs w:val="24"/>
            </w:rPr>
          </w:rPrChange>
        </w:rPr>
        <w:t xml:space="preserve">Cavelier and </w:t>
      </w:r>
      <w:r w:rsidR="0046669D" w:rsidRPr="00D85772">
        <w:rPr>
          <w:color w:val="000000"/>
          <w:sz w:val="24"/>
          <w:szCs w:val="24"/>
          <w:lang w:val="es-419"/>
          <w:rPrChange w:id="1414" w:author="Guillermo Florez" w:date="2021-10-14T10:05:00Z">
            <w:rPr>
              <w:color w:val="000000"/>
              <w:sz w:val="24"/>
              <w:szCs w:val="24"/>
            </w:rPr>
          </w:rPrChange>
        </w:rPr>
        <w:t xml:space="preserve">P. J. </w:t>
      </w:r>
      <w:r w:rsidRPr="00D85772">
        <w:rPr>
          <w:color w:val="000000"/>
          <w:sz w:val="24"/>
          <w:szCs w:val="24"/>
          <w:lang w:val="es-419"/>
          <w:rPrChange w:id="1415" w:author="Guillermo Florez" w:date="2021-10-14T10:05:00Z">
            <w:rPr>
              <w:color w:val="000000"/>
              <w:sz w:val="24"/>
              <w:szCs w:val="24"/>
            </w:rPr>
          </w:rPrChange>
        </w:rPr>
        <w:t xml:space="preserve">Soriano. 2000. Estudio fenológico de </w:t>
      </w:r>
      <w:r w:rsidR="0046669D" w:rsidRPr="00D85772">
        <w:rPr>
          <w:color w:val="000000"/>
          <w:sz w:val="24"/>
          <w:szCs w:val="24"/>
          <w:lang w:val="es-419"/>
          <w:rPrChange w:id="1416" w:author="Guillermo Florez" w:date="2021-10-14T10:05:00Z">
            <w:rPr>
              <w:color w:val="000000"/>
              <w:sz w:val="24"/>
              <w:szCs w:val="24"/>
            </w:rPr>
          </w:rPrChange>
        </w:rPr>
        <w:t>cactáceas</w:t>
      </w:r>
      <w:r w:rsidRPr="00D85772">
        <w:rPr>
          <w:color w:val="000000"/>
          <w:sz w:val="24"/>
          <w:szCs w:val="24"/>
          <w:lang w:val="es-419"/>
          <w:rPrChange w:id="1417" w:author="Guillermo Florez" w:date="2021-10-14T10:05:00Z">
            <w:rPr>
              <w:color w:val="000000"/>
              <w:sz w:val="24"/>
              <w:szCs w:val="24"/>
            </w:rPr>
          </w:rPrChange>
        </w:rPr>
        <w:t xml:space="preserve"> en el enclave seco de </w:t>
      </w:r>
      <w:r w:rsidR="0046669D" w:rsidRPr="00D85772">
        <w:rPr>
          <w:color w:val="000000"/>
          <w:sz w:val="24"/>
          <w:szCs w:val="24"/>
          <w:lang w:val="es-419"/>
          <w:rPrChange w:id="1418" w:author="Guillermo Florez" w:date="2021-10-14T10:05:00Z">
            <w:rPr>
              <w:color w:val="000000"/>
              <w:sz w:val="24"/>
              <w:szCs w:val="24"/>
            </w:rPr>
          </w:rPrChange>
        </w:rPr>
        <w:t>L</w:t>
      </w:r>
      <w:r w:rsidRPr="00D85772">
        <w:rPr>
          <w:color w:val="000000"/>
          <w:sz w:val="24"/>
          <w:szCs w:val="24"/>
          <w:lang w:val="es-419"/>
          <w:rPrChange w:id="1419" w:author="Guillermo Florez" w:date="2021-10-14T10:05:00Z">
            <w:rPr>
              <w:color w:val="000000"/>
              <w:sz w:val="24"/>
              <w:szCs w:val="24"/>
            </w:rPr>
          </w:rPrChange>
        </w:rPr>
        <w:t xml:space="preserve">a </w:t>
      </w:r>
      <w:r w:rsidR="0046669D" w:rsidRPr="00D85772">
        <w:rPr>
          <w:color w:val="000000"/>
          <w:sz w:val="24"/>
          <w:szCs w:val="24"/>
          <w:lang w:val="es-419"/>
          <w:rPrChange w:id="1420" w:author="Guillermo Florez" w:date="2021-10-14T10:05:00Z">
            <w:rPr>
              <w:color w:val="000000"/>
              <w:sz w:val="24"/>
              <w:szCs w:val="24"/>
            </w:rPr>
          </w:rPrChange>
        </w:rPr>
        <w:t>T</w:t>
      </w:r>
      <w:r w:rsidRPr="00D85772">
        <w:rPr>
          <w:color w:val="000000"/>
          <w:sz w:val="24"/>
          <w:szCs w:val="24"/>
          <w:lang w:val="es-419"/>
          <w:rPrChange w:id="1421" w:author="Guillermo Florez" w:date="2021-10-14T10:05:00Z">
            <w:rPr>
              <w:color w:val="000000"/>
              <w:sz w:val="24"/>
              <w:szCs w:val="24"/>
            </w:rPr>
          </w:rPrChange>
        </w:rPr>
        <w:t xml:space="preserve">atacoa, </w:t>
      </w:r>
      <w:r w:rsidR="0046669D" w:rsidRPr="00D85772">
        <w:rPr>
          <w:color w:val="000000"/>
          <w:sz w:val="24"/>
          <w:szCs w:val="24"/>
          <w:lang w:val="es-419"/>
          <w:rPrChange w:id="1422" w:author="Guillermo Florez" w:date="2021-10-14T10:05:00Z">
            <w:rPr>
              <w:color w:val="000000"/>
              <w:sz w:val="24"/>
              <w:szCs w:val="24"/>
            </w:rPr>
          </w:rPrChange>
        </w:rPr>
        <w:t>C</w:t>
      </w:r>
      <w:r w:rsidRPr="00D85772">
        <w:rPr>
          <w:color w:val="000000"/>
          <w:sz w:val="24"/>
          <w:szCs w:val="24"/>
          <w:lang w:val="es-419"/>
          <w:rPrChange w:id="1423" w:author="Guillermo Florez" w:date="2021-10-14T10:05:00Z">
            <w:rPr>
              <w:color w:val="000000"/>
              <w:sz w:val="24"/>
              <w:szCs w:val="24"/>
            </w:rPr>
          </w:rPrChange>
        </w:rPr>
        <w:t xml:space="preserve">olombia. </w:t>
      </w:r>
      <w:r w:rsidRPr="00D85772">
        <w:rPr>
          <w:color w:val="000000"/>
          <w:sz w:val="24"/>
          <w:szCs w:val="24"/>
          <w:lang w:val="pt-BR"/>
          <w:rPrChange w:id="1424" w:author="Guillermo Florez" w:date="2021-10-14T10:05:00Z">
            <w:rPr>
              <w:color w:val="000000"/>
              <w:sz w:val="24"/>
              <w:szCs w:val="24"/>
            </w:rPr>
          </w:rPrChange>
        </w:rPr>
        <w:t xml:space="preserve">Biotropica </w:t>
      </w:r>
      <w:r w:rsidRPr="00D85772">
        <w:rPr>
          <w:rFonts w:eastAsia="Georgia" w:cs="Georgia"/>
          <w:color w:val="000000"/>
          <w:sz w:val="24"/>
          <w:szCs w:val="24"/>
          <w:lang w:val="pt-BR"/>
          <w:rPrChange w:id="1425" w:author="Guillermo Florez" w:date="2021-10-14T10:05:00Z">
            <w:rPr>
              <w:rFonts w:eastAsia="Georgia" w:cs="Georgia"/>
              <w:color w:val="000000"/>
              <w:sz w:val="24"/>
              <w:szCs w:val="24"/>
            </w:rPr>
          </w:rPrChange>
        </w:rPr>
        <w:t>32</w:t>
      </w:r>
      <w:r w:rsidRPr="00D85772">
        <w:rPr>
          <w:color w:val="000000"/>
          <w:sz w:val="24"/>
          <w:szCs w:val="24"/>
          <w:lang w:val="pt-BR"/>
          <w:rPrChange w:id="1426" w:author="Guillermo Florez" w:date="2021-10-14T10:05:00Z">
            <w:rPr>
              <w:color w:val="000000"/>
              <w:sz w:val="24"/>
              <w:szCs w:val="24"/>
            </w:rPr>
          </w:rPrChange>
        </w:rPr>
        <w:t>: 397–407.</w:t>
      </w:r>
    </w:p>
    <w:p w14:paraId="00000307" w14:textId="46ECA63B"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es-419"/>
          <w:rPrChange w:id="1427" w:author="Guillermo Florez" w:date="2021-10-14T10:05:00Z">
            <w:rPr>
              <w:color w:val="000000"/>
              <w:sz w:val="24"/>
              <w:szCs w:val="24"/>
            </w:rPr>
          </w:rPrChange>
        </w:rPr>
      </w:pPr>
      <w:r w:rsidRPr="00D85772">
        <w:rPr>
          <w:color w:val="000000"/>
          <w:sz w:val="24"/>
          <w:szCs w:val="24"/>
          <w:lang w:val="pt-BR"/>
          <w:rPrChange w:id="1428" w:author="Guillermo Florez" w:date="2021-10-14T10:05:00Z">
            <w:rPr>
              <w:color w:val="000000"/>
              <w:sz w:val="24"/>
              <w:szCs w:val="24"/>
            </w:rPr>
          </w:rPrChange>
        </w:rPr>
        <w:t>Ruiz</w:t>
      </w:r>
      <w:r w:rsidR="0046669D" w:rsidRPr="00D85772">
        <w:rPr>
          <w:color w:val="000000"/>
          <w:sz w:val="24"/>
          <w:szCs w:val="24"/>
          <w:lang w:val="pt-BR"/>
          <w:rPrChange w:id="1429" w:author="Guillermo Florez" w:date="2021-10-14T10:05:00Z">
            <w:rPr>
              <w:color w:val="000000"/>
              <w:sz w:val="24"/>
              <w:szCs w:val="24"/>
            </w:rPr>
          </w:rPrChange>
        </w:rPr>
        <w:t>,</w:t>
      </w:r>
      <w:r w:rsidRPr="00D85772">
        <w:rPr>
          <w:color w:val="000000"/>
          <w:sz w:val="24"/>
          <w:szCs w:val="24"/>
          <w:lang w:val="pt-BR"/>
          <w:rPrChange w:id="1430" w:author="Guillermo Florez" w:date="2021-10-14T10:05:00Z">
            <w:rPr>
              <w:color w:val="000000"/>
              <w:sz w:val="24"/>
              <w:szCs w:val="24"/>
            </w:rPr>
          </w:rPrChange>
        </w:rPr>
        <w:t xml:space="preserve"> A</w:t>
      </w:r>
      <w:r w:rsidR="0046669D" w:rsidRPr="00D85772">
        <w:rPr>
          <w:color w:val="000000"/>
          <w:sz w:val="24"/>
          <w:szCs w:val="24"/>
          <w:lang w:val="pt-BR"/>
          <w:rPrChange w:id="1431" w:author="Guillermo Florez" w:date="2021-10-14T10:05:00Z">
            <w:rPr>
              <w:color w:val="000000"/>
              <w:sz w:val="24"/>
              <w:szCs w:val="24"/>
            </w:rPr>
          </w:rPrChange>
        </w:rPr>
        <w:t>.</w:t>
      </w:r>
      <w:r w:rsidRPr="00D85772">
        <w:rPr>
          <w:color w:val="000000"/>
          <w:sz w:val="24"/>
          <w:szCs w:val="24"/>
          <w:lang w:val="pt-BR"/>
          <w:rPrChange w:id="1432" w:author="Guillermo Florez" w:date="2021-10-14T10:05:00Z">
            <w:rPr>
              <w:color w:val="000000"/>
              <w:sz w:val="24"/>
              <w:szCs w:val="24"/>
            </w:rPr>
          </w:rPrChange>
        </w:rPr>
        <w:t xml:space="preserve">, </w:t>
      </w:r>
      <w:r w:rsidR="0046669D" w:rsidRPr="00D85772">
        <w:rPr>
          <w:color w:val="000000"/>
          <w:sz w:val="24"/>
          <w:szCs w:val="24"/>
          <w:lang w:val="pt-BR"/>
          <w:rPrChange w:id="1433" w:author="Guillermo Florez" w:date="2021-10-14T10:05:00Z">
            <w:rPr>
              <w:color w:val="000000"/>
              <w:sz w:val="24"/>
              <w:szCs w:val="24"/>
            </w:rPr>
          </w:rPrChange>
        </w:rPr>
        <w:t xml:space="preserve">M. </w:t>
      </w:r>
      <w:r w:rsidRPr="00D85772">
        <w:rPr>
          <w:color w:val="000000"/>
          <w:sz w:val="24"/>
          <w:szCs w:val="24"/>
          <w:lang w:val="pt-BR"/>
          <w:rPrChange w:id="1434" w:author="Guillermo Florez" w:date="2021-10-14T10:05:00Z">
            <w:rPr>
              <w:color w:val="000000"/>
              <w:sz w:val="24"/>
              <w:szCs w:val="24"/>
            </w:rPr>
          </w:rPrChange>
        </w:rPr>
        <w:t>Santo</w:t>
      </w:r>
      <w:r w:rsidR="0046669D" w:rsidRPr="00D85772">
        <w:rPr>
          <w:color w:val="000000"/>
          <w:sz w:val="24"/>
          <w:szCs w:val="24"/>
          <w:lang w:val="pt-BR"/>
          <w:rPrChange w:id="1435" w:author="Guillermo Florez" w:date="2021-10-14T10:05:00Z">
            <w:rPr>
              <w:color w:val="000000"/>
              <w:sz w:val="24"/>
              <w:szCs w:val="24"/>
            </w:rPr>
          </w:rPrChange>
        </w:rPr>
        <w:t xml:space="preserve">s, P. J. </w:t>
      </w:r>
      <w:r w:rsidRPr="00D85772">
        <w:rPr>
          <w:color w:val="000000"/>
          <w:sz w:val="24"/>
          <w:szCs w:val="24"/>
          <w:lang w:val="pt-BR"/>
          <w:rPrChange w:id="1436" w:author="Guillermo Florez" w:date="2021-10-14T10:05:00Z">
            <w:rPr>
              <w:color w:val="000000"/>
              <w:sz w:val="24"/>
              <w:szCs w:val="24"/>
            </w:rPr>
          </w:rPrChange>
        </w:rPr>
        <w:t>Soriano</w:t>
      </w:r>
      <w:r w:rsidR="0046669D" w:rsidRPr="00D85772">
        <w:rPr>
          <w:color w:val="000000"/>
          <w:sz w:val="24"/>
          <w:szCs w:val="24"/>
          <w:lang w:val="pt-BR"/>
          <w:rPrChange w:id="1437" w:author="Guillermo Florez" w:date="2021-10-14T10:05:00Z">
            <w:rPr>
              <w:color w:val="000000"/>
              <w:sz w:val="24"/>
              <w:szCs w:val="24"/>
            </w:rPr>
          </w:rPrChange>
        </w:rPr>
        <w:t>,</w:t>
      </w:r>
      <w:r w:rsidR="0046669D" w:rsidRPr="00D85772">
        <w:rPr>
          <w:lang w:val="pt-BR"/>
          <w:rPrChange w:id="1438" w:author="Guillermo Florez" w:date="2021-10-14T10:05:00Z">
            <w:rPr/>
          </w:rPrChange>
        </w:rPr>
        <w:t xml:space="preserve"> </w:t>
      </w:r>
      <w:r w:rsidR="0046669D" w:rsidRPr="00D85772">
        <w:rPr>
          <w:color w:val="000000"/>
          <w:sz w:val="24"/>
          <w:szCs w:val="24"/>
          <w:lang w:val="pt-BR"/>
          <w:rPrChange w:id="1439" w:author="Guillermo Florez" w:date="2021-10-14T10:05:00Z">
            <w:rPr>
              <w:color w:val="000000"/>
              <w:sz w:val="24"/>
              <w:szCs w:val="24"/>
            </w:rPr>
          </w:rPrChange>
        </w:rPr>
        <w:t>J. Cavelier and A. Cadena</w:t>
      </w:r>
      <w:r w:rsidRPr="00D85772">
        <w:rPr>
          <w:color w:val="000000"/>
          <w:sz w:val="24"/>
          <w:szCs w:val="24"/>
          <w:lang w:val="pt-BR"/>
          <w:rPrChange w:id="1440" w:author="Guillermo Florez" w:date="2021-10-14T10:05:00Z">
            <w:rPr>
              <w:color w:val="000000"/>
              <w:sz w:val="24"/>
              <w:szCs w:val="24"/>
            </w:rPr>
          </w:rPrChange>
        </w:rPr>
        <w:t xml:space="preserve">. </w:t>
      </w:r>
      <w:r w:rsidRPr="00D85772">
        <w:rPr>
          <w:color w:val="000000"/>
          <w:sz w:val="24"/>
          <w:szCs w:val="24"/>
          <w:lang w:val="es-419"/>
          <w:rPrChange w:id="1441" w:author="Guillermo Florez" w:date="2021-10-14T10:05:00Z">
            <w:rPr>
              <w:color w:val="000000"/>
              <w:sz w:val="24"/>
              <w:szCs w:val="24"/>
            </w:rPr>
          </w:rPrChange>
        </w:rPr>
        <w:t xml:space="preserve">1997. Relaciones mutualı́sticas entre el murciélago </w:t>
      </w:r>
      <w:r w:rsidR="0046669D" w:rsidRPr="00D85772">
        <w:rPr>
          <w:i/>
          <w:iCs/>
          <w:color w:val="000000"/>
          <w:sz w:val="24"/>
          <w:szCs w:val="24"/>
          <w:lang w:val="es-419"/>
          <w:rPrChange w:id="1442" w:author="Guillermo Florez" w:date="2021-10-14T10:05:00Z">
            <w:rPr>
              <w:i/>
              <w:iCs/>
              <w:color w:val="000000"/>
              <w:sz w:val="24"/>
              <w:szCs w:val="24"/>
            </w:rPr>
          </w:rPrChange>
        </w:rPr>
        <w:t>G</w:t>
      </w:r>
      <w:r w:rsidRPr="00D85772">
        <w:rPr>
          <w:i/>
          <w:iCs/>
          <w:color w:val="000000"/>
          <w:sz w:val="24"/>
          <w:szCs w:val="24"/>
          <w:lang w:val="es-419"/>
          <w:rPrChange w:id="1443" w:author="Guillermo Florez" w:date="2021-10-14T10:05:00Z">
            <w:rPr>
              <w:i/>
              <w:iCs/>
              <w:color w:val="000000"/>
              <w:sz w:val="24"/>
              <w:szCs w:val="24"/>
            </w:rPr>
          </w:rPrChange>
        </w:rPr>
        <w:t xml:space="preserve">lossophaga longirostris </w:t>
      </w:r>
      <w:r w:rsidRPr="00D85772">
        <w:rPr>
          <w:color w:val="000000"/>
          <w:sz w:val="24"/>
          <w:szCs w:val="24"/>
          <w:lang w:val="es-419"/>
          <w:rPrChange w:id="1444" w:author="Guillermo Florez" w:date="2021-10-14T10:05:00Z">
            <w:rPr>
              <w:color w:val="000000"/>
              <w:sz w:val="24"/>
              <w:szCs w:val="24"/>
            </w:rPr>
          </w:rPrChange>
        </w:rPr>
        <w:t xml:space="preserve">y las cactáceas columnares en la zona </w:t>
      </w:r>
      <w:r w:rsidR="0046669D" w:rsidRPr="00D85772">
        <w:rPr>
          <w:color w:val="000000"/>
          <w:sz w:val="24"/>
          <w:szCs w:val="24"/>
          <w:lang w:val="es-419"/>
          <w:rPrChange w:id="1445" w:author="Guillermo Florez" w:date="2021-10-14T10:05:00Z">
            <w:rPr>
              <w:color w:val="000000"/>
              <w:sz w:val="24"/>
              <w:szCs w:val="24"/>
            </w:rPr>
          </w:rPrChange>
        </w:rPr>
        <w:t>árida</w:t>
      </w:r>
      <w:r w:rsidRPr="00D85772">
        <w:rPr>
          <w:color w:val="000000"/>
          <w:sz w:val="24"/>
          <w:szCs w:val="24"/>
          <w:lang w:val="es-419"/>
          <w:rPrChange w:id="1446" w:author="Guillermo Florez" w:date="2021-10-14T10:05:00Z">
            <w:rPr>
              <w:color w:val="000000"/>
              <w:sz w:val="24"/>
              <w:szCs w:val="24"/>
            </w:rPr>
          </w:rPrChange>
        </w:rPr>
        <w:t xml:space="preserve"> de </w:t>
      </w:r>
      <w:r w:rsidR="0046669D" w:rsidRPr="00D85772">
        <w:rPr>
          <w:color w:val="000000"/>
          <w:sz w:val="24"/>
          <w:szCs w:val="24"/>
          <w:lang w:val="es-419"/>
          <w:rPrChange w:id="1447" w:author="Guillermo Florez" w:date="2021-10-14T10:05:00Z">
            <w:rPr>
              <w:color w:val="000000"/>
              <w:sz w:val="24"/>
              <w:szCs w:val="24"/>
            </w:rPr>
          </w:rPrChange>
        </w:rPr>
        <w:lastRenderedPageBreak/>
        <w:t>L</w:t>
      </w:r>
      <w:r w:rsidRPr="00D85772">
        <w:rPr>
          <w:color w:val="000000"/>
          <w:sz w:val="24"/>
          <w:szCs w:val="24"/>
          <w:lang w:val="es-419"/>
          <w:rPrChange w:id="1448" w:author="Guillermo Florez" w:date="2021-10-14T10:05:00Z">
            <w:rPr>
              <w:color w:val="000000"/>
              <w:sz w:val="24"/>
              <w:szCs w:val="24"/>
            </w:rPr>
          </w:rPrChange>
        </w:rPr>
        <w:t xml:space="preserve">a </w:t>
      </w:r>
      <w:r w:rsidR="0046669D" w:rsidRPr="00D85772">
        <w:rPr>
          <w:color w:val="000000"/>
          <w:sz w:val="24"/>
          <w:szCs w:val="24"/>
          <w:lang w:val="es-419"/>
          <w:rPrChange w:id="1449" w:author="Guillermo Florez" w:date="2021-10-14T10:05:00Z">
            <w:rPr>
              <w:color w:val="000000"/>
              <w:sz w:val="24"/>
              <w:szCs w:val="24"/>
            </w:rPr>
          </w:rPrChange>
        </w:rPr>
        <w:t>T</w:t>
      </w:r>
      <w:r w:rsidRPr="00D85772">
        <w:rPr>
          <w:color w:val="000000"/>
          <w:sz w:val="24"/>
          <w:szCs w:val="24"/>
          <w:lang w:val="es-419"/>
          <w:rPrChange w:id="1450" w:author="Guillermo Florez" w:date="2021-10-14T10:05:00Z">
            <w:rPr>
              <w:color w:val="000000"/>
              <w:sz w:val="24"/>
              <w:szCs w:val="24"/>
            </w:rPr>
          </w:rPrChange>
        </w:rPr>
        <w:t xml:space="preserve">atacoa, </w:t>
      </w:r>
      <w:r w:rsidR="0046669D" w:rsidRPr="00D85772">
        <w:rPr>
          <w:color w:val="000000"/>
          <w:sz w:val="24"/>
          <w:szCs w:val="24"/>
          <w:lang w:val="es-419"/>
          <w:rPrChange w:id="1451" w:author="Guillermo Florez" w:date="2021-10-14T10:05:00Z">
            <w:rPr>
              <w:color w:val="000000"/>
              <w:sz w:val="24"/>
              <w:szCs w:val="24"/>
            </w:rPr>
          </w:rPrChange>
        </w:rPr>
        <w:t>C</w:t>
      </w:r>
      <w:r w:rsidRPr="00D85772">
        <w:rPr>
          <w:color w:val="000000"/>
          <w:sz w:val="24"/>
          <w:szCs w:val="24"/>
          <w:lang w:val="es-419"/>
          <w:rPrChange w:id="1452" w:author="Guillermo Florez" w:date="2021-10-14T10:05:00Z">
            <w:rPr>
              <w:color w:val="000000"/>
              <w:sz w:val="24"/>
              <w:szCs w:val="24"/>
            </w:rPr>
          </w:rPrChange>
        </w:rPr>
        <w:t xml:space="preserve">olombia. Biotropica </w:t>
      </w:r>
      <w:r w:rsidRPr="00D85772">
        <w:rPr>
          <w:rFonts w:eastAsia="Georgia" w:cs="Georgia"/>
          <w:color w:val="000000"/>
          <w:sz w:val="24"/>
          <w:szCs w:val="24"/>
          <w:lang w:val="es-419"/>
          <w:rPrChange w:id="1453" w:author="Guillermo Florez" w:date="2021-10-14T10:05:00Z">
            <w:rPr>
              <w:rFonts w:eastAsia="Georgia" w:cs="Georgia"/>
              <w:color w:val="000000"/>
              <w:sz w:val="24"/>
              <w:szCs w:val="24"/>
            </w:rPr>
          </w:rPrChange>
        </w:rPr>
        <w:t>29</w:t>
      </w:r>
      <w:r w:rsidRPr="00D85772">
        <w:rPr>
          <w:color w:val="000000"/>
          <w:sz w:val="24"/>
          <w:szCs w:val="24"/>
          <w:lang w:val="es-419"/>
          <w:rPrChange w:id="1454" w:author="Guillermo Florez" w:date="2021-10-14T10:05:00Z">
            <w:rPr>
              <w:color w:val="000000"/>
              <w:sz w:val="24"/>
              <w:szCs w:val="24"/>
            </w:rPr>
          </w:rPrChange>
        </w:rPr>
        <w:t>: 469–</w:t>
      </w:r>
      <w:r w:rsidR="0046669D" w:rsidRPr="00D85772">
        <w:rPr>
          <w:color w:val="000000"/>
          <w:sz w:val="24"/>
          <w:szCs w:val="24"/>
          <w:lang w:val="es-419"/>
          <w:rPrChange w:id="1455" w:author="Guillermo Florez" w:date="2021-10-14T10:05:00Z">
            <w:rPr>
              <w:color w:val="000000"/>
              <w:sz w:val="24"/>
              <w:szCs w:val="24"/>
            </w:rPr>
          </w:rPrChange>
        </w:rPr>
        <w:t>4</w:t>
      </w:r>
      <w:r w:rsidRPr="00D85772">
        <w:rPr>
          <w:color w:val="000000"/>
          <w:sz w:val="24"/>
          <w:szCs w:val="24"/>
          <w:lang w:val="es-419"/>
          <w:rPrChange w:id="1456" w:author="Guillermo Florez" w:date="2021-10-14T10:05:00Z">
            <w:rPr>
              <w:color w:val="000000"/>
              <w:sz w:val="24"/>
              <w:szCs w:val="24"/>
            </w:rPr>
          </w:rPrChange>
        </w:rPr>
        <w:t>79.</w:t>
      </w:r>
    </w:p>
    <w:p w14:paraId="00000308" w14:textId="02A07A4B" w:rsidR="00A2515D" w:rsidRPr="009F0123" w:rsidRDefault="002F0901" w:rsidP="0004761C">
      <w:pPr>
        <w:pBdr>
          <w:top w:val="nil"/>
          <w:left w:val="nil"/>
          <w:bottom w:val="nil"/>
          <w:right w:val="nil"/>
          <w:between w:val="nil"/>
        </w:pBdr>
        <w:spacing w:line="266" w:lineRule="auto"/>
        <w:ind w:left="284" w:right="-41" w:hanging="284"/>
        <w:jc w:val="both"/>
        <w:rPr>
          <w:sz w:val="24"/>
          <w:szCs w:val="24"/>
        </w:rPr>
      </w:pPr>
      <w:r w:rsidRPr="00D85772">
        <w:rPr>
          <w:color w:val="000000"/>
          <w:sz w:val="24"/>
          <w:szCs w:val="24"/>
          <w:lang w:val="es-419"/>
          <w:rPrChange w:id="1457" w:author="Guillermo Florez" w:date="2021-10-14T10:05:00Z">
            <w:rPr>
              <w:color w:val="000000"/>
              <w:sz w:val="24"/>
              <w:szCs w:val="24"/>
            </w:rPr>
          </w:rPrChange>
        </w:rPr>
        <w:t>Sahley</w:t>
      </w:r>
      <w:r w:rsidR="00AD33C6" w:rsidRPr="00D85772">
        <w:rPr>
          <w:color w:val="000000"/>
          <w:sz w:val="24"/>
          <w:szCs w:val="24"/>
          <w:lang w:val="es-419"/>
          <w:rPrChange w:id="1458" w:author="Guillermo Florez" w:date="2021-10-14T10:05:00Z">
            <w:rPr>
              <w:color w:val="000000"/>
              <w:sz w:val="24"/>
              <w:szCs w:val="24"/>
            </w:rPr>
          </w:rPrChange>
        </w:rPr>
        <w:t>,</w:t>
      </w:r>
      <w:r w:rsidRPr="00D85772">
        <w:rPr>
          <w:color w:val="000000"/>
          <w:sz w:val="24"/>
          <w:szCs w:val="24"/>
          <w:lang w:val="es-419"/>
          <w:rPrChange w:id="1459" w:author="Guillermo Florez" w:date="2021-10-14T10:05:00Z">
            <w:rPr>
              <w:color w:val="000000"/>
              <w:sz w:val="24"/>
              <w:szCs w:val="24"/>
            </w:rPr>
          </w:rPrChange>
        </w:rPr>
        <w:t xml:space="preserve"> C</w:t>
      </w:r>
      <w:r w:rsidR="00AD33C6" w:rsidRPr="00D85772">
        <w:rPr>
          <w:color w:val="000000"/>
          <w:sz w:val="24"/>
          <w:szCs w:val="24"/>
          <w:lang w:val="es-419"/>
          <w:rPrChange w:id="1460" w:author="Guillermo Florez" w:date="2021-10-14T10:05:00Z">
            <w:rPr>
              <w:color w:val="000000"/>
              <w:sz w:val="24"/>
              <w:szCs w:val="24"/>
            </w:rPr>
          </w:rPrChange>
        </w:rPr>
        <w:t xml:space="preserve">. </w:t>
      </w:r>
      <w:r w:rsidRPr="00D85772">
        <w:rPr>
          <w:color w:val="000000"/>
          <w:sz w:val="24"/>
          <w:szCs w:val="24"/>
          <w:lang w:val="es-419"/>
          <w:rPrChange w:id="1461" w:author="Guillermo Florez" w:date="2021-10-14T10:05:00Z">
            <w:rPr>
              <w:color w:val="000000"/>
              <w:sz w:val="24"/>
              <w:szCs w:val="24"/>
            </w:rPr>
          </w:rPrChange>
        </w:rPr>
        <w:t xml:space="preserve">T. 1996. Bat and hummingbird pollination of an autotetraploid columnar cactus, </w:t>
      </w:r>
      <w:r w:rsidR="00AD33C6" w:rsidRPr="00D85772">
        <w:rPr>
          <w:i/>
          <w:iCs/>
          <w:color w:val="000000"/>
          <w:sz w:val="24"/>
          <w:szCs w:val="24"/>
          <w:lang w:val="es-419"/>
          <w:rPrChange w:id="1462" w:author="Guillermo Florez" w:date="2021-10-14T10:05:00Z">
            <w:rPr>
              <w:i/>
              <w:iCs/>
              <w:color w:val="000000"/>
              <w:sz w:val="24"/>
              <w:szCs w:val="24"/>
            </w:rPr>
          </w:rPrChange>
        </w:rPr>
        <w:t>W</w:t>
      </w:r>
      <w:r w:rsidRPr="00D85772">
        <w:rPr>
          <w:i/>
          <w:iCs/>
          <w:color w:val="000000"/>
          <w:sz w:val="24"/>
          <w:szCs w:val="24"/>
          <w:lang w:val="es-419"/>
          <w:rPrChange w:id="1463" w:author="Guillermo Florez" w:date="2021-10-14T10:05:00Z">
            <w:rPr>
              <w:i/>
              <w:iCs/>
              <w:color w:val="000000"/>
              <w:sz w:val="24"/>
              <w:szCs w:val="24"/>
            </w:rPr>
          </w:rPrChange>
        </w:rPr>
        <w:t>eberbauerocereus weberbaueri</w:t>
      </w:r>
      <w:r w:rsidRPr="00D85772">
        <w:rPr>
          <w:color w:val="000000"/>
          <w:sz w:val="24"/>
          <w:szCs w:val="24"/>
          <w:lang w:val="es-419"/>
          <w:rPrChange w:id="1464" w:author="Guillermo Florez" w:date="2021-10-14T10:05:00Z">
            <w:rPr>
              <w:color w:val="000000"/>
              <w:sz w:val="24"/>
              <w:szCs w:val="24"/>
            </w:rPr>
          </w:rPrChange>
        </w:rPr>
        <w:t xml:space="preserve"> (</w:t>
      </w:r>
      <w:r w:rsidR="00AD33C6" w:rsidRPr="00D85772">
        <w:rPr>
          <w:color w:val="000000"/>
          <w:sz w:val="24"/>
          <w:szCs w:val="24"/>
          <w:lang w:val="es-419"/>
          <w:rPrChange w:id="1465" w:author="Guillermo Florez" w:date="2021-10-14T10:05:00Z">
            <w:rPr>
              <w:color w:val="000000"/>
              <w:sz w:val="24"/>
              <w:szCs w:val="24"/>
            </w:rPr>
          </w:rPrChange>
        </w:rPr>
        <w:t>C</w:t>
      </w:r>
      <w:r w:rsidRPr="00D85772">
        <w:rPr>
          <w:color w:val="000000"/>
          <w:sz w:val="24"/>
          <w:szCs w:val="24"/>
          <w:lang w:val="es-419"/>
          <w:rPrChange w:id="1466" w:author="Guillermo Florez" w:date="2021-10-14T10:05:00Z">
            <w:rPr>
              <w:color w:val="000000"/>
              <w:sz w:val="24"/>
              <w:szCs w:val="24"/>
            </w:rPr>
          </w:rPrChange>
        </w:rPr>
        <w:t xml:space="preserve">actaceae). </w:t>
      </w:r>
      <w:r w:rsidRPr="009F0123">
        <w:rPr>
          <w:color w:val="000000"/>
          <w:sz w:val="24"/>
          <w:szCs w:val="24"/>
        </w:rPr>
        <w:t xml:space="preserve">American Journal of Botany </w:t>
      </w:r>
      <w:r w:rsidRPr="009F0123">
        <w:rPr>
          <w:rFonts w:eastAsia="Georgia" w:cs="Georgia"/>
          <w:color w:val="000000"/>
          <w:sz w:val="24"/>
          <w:szCs w:val="24"/>
        </w:rPr>
        <w:t>83</w:t>
      </w:r>
      <w:r w:rsidRPr="009F0123">
        <w:rPr>
          <w:color w:val="000000"/>
          <w:sz w:val="24"/>
          <w:szCs w:val="24"/>
        </w:rPr>
        <w:t>: 1329–</w:t>
      </w:r>
      <w:r w:rsidR="00AD33C6" w:rsidRPr="009F0123">
        <w:rPr>
          <w:color w:val="000000"/>
          <w:sz w:val="24"/>
          <w:szCs w:val="24"/>
        </w:rPr>
        <w:t>13</w:t>
      </w:r>
      <w:r w:rsidRPr="009F0123">
        <w:rPr>
          <w:color w:val="000000"/>
          <w:sz w:val="24"/>
          <w:szCs w:val="24"/>
        </w:rPr>
        <w:t>36.</w:t>
      </w:r>
    </w:p>
    <w:p w14:paraId="00000309" w14:textId="6A3F6BF9"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Sampaio</w:t>
      </w:r>
      <w:r w:rsidR="00AD33C6" w:rsidRPr="009F0123">
        <w:rPr>
          <w:color w:val="000000"/>
          <w:sz w:val="24"/>
          <w:szCs w:val="24"/>
        </w:rPr>
        <w:t xml:space="preserve">, M. T. F., M. </w:t>
      </w:r>
      <w:r w:rsidRPr="009F0123">
        <w:rPr>
          <w:color w:val="000000"/>
          <w:sz w:val="24"/>
          <w:szCs w:val="24"/>
        </w:rPr>
        <w:t xml:space="preserve">Polo and </w:t>
      </w:r>
      <w:r w:rsidR="00AD33C6" w:rsidRPr="009F0123">
        <w:rPr>
          <w:color w:val="000000"/>
          <w:sz w:val="24"/>
          <w:szCs w:val="24"/>
        </w:rPr>
        <w:t xml:space="preserve">W. </w:t>
      </w:r>
      <w:r w:rsidRPr="009F0123">
        <w:rPr>
          <w:color w:val="000000"/>
          <w:sz w:val="24"/>
          <w:szCs w:val="24"/>
        </w:rPr>
        <w:t xml:space="preserve">Barbosa. </w:t>
      </w:r>
      <w:r w:rsidRPr="00D85772">
        <w:rPr>
          <w:color w:val="000000"/>
          <w:sz w:val="24"/>
          <w:szCs w:val="24"/>
          <w:lang w:val="pt-BR"/>
          <w:rPrChange w:id="1467" w:author="Guillermo Florez" w:date="2021-10-14T10:05:00Z">
            <w:rPr>
              <w:color w:val="000000"/>
              <w:sz w:val="24"/>
              <w:szCs w:val="24"/>
            </w:rPr>
          </w:rPrChange>
        </w:rPr>
        <w:t xml:space="preserve">2012. Estudo do crescimento de espécies de árvores semidecı́duas em uma área ciliar revegetada. </w:t>
      </w:r>
      <w:r w:rsidRPr="009F0123">
        <w:rPr>
          <w:color w:val="000000"/>
          <w:sz w:val="24"/>
          <w:szCs w:val="24"/>
        </w:rPr>
        <w:t xml:space="preserve">Revista Árvore </w:t>
      </w:r>
      <w:r w:rsidRPr="009F0123">
        <w:rPr>
          <w:rFonts w:eastAsia="Georgia" w:cs="Georgia"/>
          <w:color w:val="000000"/>
          <w:sz w:val="24"/>
          <w:szCs w:val="24"/>
        </w:rPr>
        <w:t>36</w:t>
      </w:r>
      <w:r w:rsidRPr="009F0123">
        <w:rPr>
          <w:color w:val="000000"/>
          <w:sz w:val="24"/>
          <w:szCs w:val="24"/>
        </w:rPr>
        <w:t>: 879–</w:t>
      </w:r>
      <w:r w:rsidR="00AD33C6" w:rsidRPr="009F0123">
        <w:rPr>
          <w:color w:val="000000"/>
          <w:sz w:val="24"/>
          <w:szCs w:val="24"/>
        </w:rPr>
        <w:t>8</w:t>
      </w:r>
      <w:r w:rsidRPr="009F0123">
        <w:rPr>
          <w:color w:val="000000"/>
          <w:sz w:val="24"/>
          <w:szCs w:val="24"/>
        </w:rPr>
        <w:t>86.</w:t>
      </w:r>
    </w:p>
    <w:p w14:paraId="0000030A" w14:textId="166757C2"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Sanmartin-Gajardo</w:t>
      </w:r>
      <w:r w:rsidR="00AD33C6" w:rsidRPr="009F0123">
        <w:rPr>
          <w:color w:val="000000"/>
          <w:sz w:val="24"/>
          <w:szCs w:val="24"/>
        </w:rPr>
        <w:t>,</w:t>
      </w:r>
      <w:r w:rsidRPr="009F0123">
        <w:rPr>
          <w:color w:val="000000"/>
          <w:sz w:val="24"/>
          <w:szCs w:val="24"/>
        </w:rPr>
        <w:t xml:space="preserve"> I</w:t>
      </w:r>
      <w:r w:rsidR="00AD33C6" w:rsidRPr="009F0123">
        <w:rPr>
          <w:color w:val="000000"/>
          <w:sz w:val="24"/>
          <w:szCs w:val="24"/>
        </w:rPr>
        <w:t>.</w:t>
      </w:r>
      <w:r w:rsidRPr="009F0123">
        <w:rPr>
          <w:color w:val="000000"/>
          <w:sz w:val="24"/>
          <w:szCs w:val="24"/>
        </w:rPr>
        <w:t xml:space="preserve"> and </w:t>
      </w:r>
      <w:r w:rsidR="00AD33C6" w:rsidRPr="009F0123">
        <w:rPr>
          <w:color w:val="000000"/>
          <w:sz w:val="24"/>
          <w:szCs w:val="24"/>
        </w:rPr>
        <w:t xml:space="preserve">M. </w:t>
      </w:r>
      <w:r w:rsidRPr="009F0123">
        <w:rPr>
          <w:color w:val="000000"/>
          <w:sz w:val="24"/>
          <w:szCs w:val="24"/>
        </w:rPr>
        <w:t xml:space="preserve">Sazima. 2005. Chiropterophily in </w:t>
      </w:r>
      <w:r w:rsidR="00AD33C6" w:rsidRPr="009F0123">
        <w:rPr>
          <w:color w:val="000000"/>
          <w:sz w:val="24"/>
          <w:szCs w:val="24"/>
        </w:rPr>
        <w:t>S</w:t>
      </w:r>
      <w:r w:rsidRPr="009F0123">
        <w:rPr>
          <w:color w:val="000000"/>
          <w:sz w:val="24"/>
          <w:szCs w:val="24"/>
        </w:rPr>
        <w:t>inningieae (</w:t>
      </w:r>
      <w:r w:rsidR="00AD33C6" w:rsidRPr="009F0123">
        <w:rPr>
          <w:color w:val="000000"/>
          <w:sz w:val="24"/>
          <w:szCs w:val="24"/>
        </w:rPr>
        <w:t>G</w:t>
      </w:r>
      <w:r w:rsidRPr="009F0123">
        <w:rPr>
          <w:color w:val="000000"/>
          <w:sz w:val="24"/>
          <w:szCs w:val="24"/>
        </w:rPr>
        <w:t xml:space="preserve">esneriaceae): </w:t>
      </w:r>
      <w:r w:rsidRPr="009F0123">
        <w:rPr>
          <w:i/>
          <w:iCs/>
          <w:color w:val="000000"/>
          <w:sz w:val="24"/>
          <w:szCs w:val="24"/>
        </w:rPr>
        <w:t>Sinningia brasiliensis</w:t>
      </w:r>
      <w:r w:rsidRPr="009F0123">
        <w:rPr>
          <w:color w:val="000000"/>
          <w:sz w:val="24"/>
          <w:szCs w:val="24"/>
        </w:rPr>
        <w:t xml:space="preserve"> and </w:t>
      </w:r>
      <w:r w:rsidR="00AD33C6" w:rsidRPr="009F0123">
        <w:rPr>
          <w:i/>
          <w:iCs/>
          <w:color w:val="000000"/>
          <w:sz w:val="24"/>
          <w:szCs w:val="24"/>
        </w:rPr>
        <w:t>P</w:t>
      </w:r>
      <w:r w:rsidRPr="009F0123">
        <w:rPr>
          <w:i/>
          <w:iCs/>
          <w:color w:val="000000"/>
          <w:sz w:val="24"/>
          <w:szCs w:val="24"/>
        </w:rPr>
        <w:t>aliavana prasinata</w:t>
      </w:r>
      <w:r w:rsidRPr="009F0123">
        <w:rPr>
          <w:color w:val="000000"/>
          <w:sz w:val="24"/>
          <w:szCs w:val="24"/>
        </w:rPr>
        <w:t xml:space="preserve"> are bat-pollinated, but </w:t>
      </w:r>
      <w:r w:rsidR="00AD33C6" w:rsidRPr="009F0123">
        <w:rPr>
          <w:i/>
          <w:iCs/>
          <w:color w:val="000000"/>
          <w:sz w:val="24"/>
          <w:szCs w:val="24"/>
        </w:rPr>
        <w:t>P</w:t>
      </w:r>
      <w:r w:rsidRPr="009F0123">
        <w:rPr>
          <w:i/>
          <w:iCs/>
          <w:color w:val="000000"/>
          <w:sz w:val="24"/>
          <w:szCs w:val="24"/>
        </w:rPr>
        <w:t xml:space="preserve">. </w:t>
      </w:r>
      <w:r w:rsidR="00AD33C6" w:rsidRPr="009F0123">
        <w:rPr>
          <w:i/>
          <w:iCs/>
          <w:color w:val="000000"/>
          <w:sz w:val="24"/>
          <w:szCs w:val="24"/>
        </w:rPr>
        <w:t>s</w:t>
      </w:r>
      <w:r w:rsidRPr="009F0123">
        <w:rPr>
          <w:i/>
          <w:iCs/>
          <w:color w:val="000000"/>
          <w:sz w:val="24"/>
          <w:szCs w:val="24"/>
        </w:rPr>
        <w:t>ericiflora</w:t>
      </w:r>
      <w:r w:rsidRPr="009F0123">
        <w:rPr>
          <w:color w:val="000000"/>
          <w:sz w:val="24"/>
          <w:szCs w:val="24"/>
        </w:rPr>
        <w:t xml:space="preserve"> is not. Not yet? Annals of Botany </w:t>
      </w:r>
      <w:r w:rsidRPr="009F0123">
        <w:rPr>
          <w:rFonts w:eastAsia="Georgia" w:cs="Georgia"/>
          <w:color w:val="000000"/>
          <w:sz w:val="24"/>
          <w:szCs w:val="24"/>
        </w:rPr>
        <w:t>95</w:t>
      </w:r>
      <w:r w:rsidRPr="009F0123">
        <w:rPr>
          <w:color w:val="000000"/>
          <w:sz w:val="24"/>
          <w:szCs w:val="24"/>
        </w:rPr>
        <w:t>: 1097–</w:t>
      </w:r>
      <w:r w:rsidR="00AD33C6" w:rsidRPr="009F0123">
        <w:rPr>
          <w:color w:val="000000"/>
          <w:sz w:val="24"/>
          <w:szCs w:val="24"/>
        </w:rPr>
        <w:t>1</w:t>
      </w:r>
      <w:r w:rsidRPr="009F0123">
        <w:rPr>
          <w:color w:val="000000"/>
          <w:sz w:val="24"/>
          <w:szCs w:val="24"/>
        </w:rPr>
        <w:t>103.</w:t>
      </w:r>
    </w:p>
    <w:p w14:paraId="0000030B" w14:textId="1DC54ED4" w:rsidR="00A2515D" w:rsidRPr="009F0123" w:rsidRDefault="002F0901" w:rsidP="00DC3E1F">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pt-BR"/>
        </w:rPr>
        <w:t>Santos</w:t>
      </w:r>
      <w:r w:rsidR="00DC3E1F" w:rsidRPr="00D85772">
        <w:rPr>
          <w:color w:val="000000"/>
          <w:sz w:val="24"/>
          <w:szCs w:val="24"/>
          <w:lang w:val="pt-BR"/>
        </w:rPr>
        <w:t>,</w:t>
      </w:r>
      <w:r w:rsidRPr="00D85772">
        <w:rPr>
          <w:color w:val="000000"/>
          <w:sz w:val="24"/>
          <w:szCs w:val="24"/>
          <w:lang w:val="pt-BR"/>
        </w:rPr>
        <w:t xml:space="preserve"> P</w:t>
      </w:r>
      <w:r w:rsidR="00DC3E1F" w:rsidRPr="00D85772">
        <w:rPr>
          <w:color w:val="000000"/>
          <w:sz w:val="24"/>
          <w:szCs w:val="24"/>
          <w:lang w:val="pt-BR"/>
        </w:rPr>
        <w:t xml:space="preserve">. </w:t>
      </w:r>
      <w:r w:rsidRPr="00D85772">
        <w:rPr>
          <w:color w:val="000000"/>
          <w:sz w:val="24"/>
          <w:szCs w:val="24"/>
          <w:lang w:val="pt-BR"/>
        </w:rPr>
        <w:t>M</w:t>
      </w:r>
      <w:r w:rsidR="00DC3E1F" w:rsidRPr="00D85772">
        <w:rPr>
          <w:color w:val="000000"/>
          <w:sz w:val="24"/>
          <w:szCs w:val="24"/>
          <w:lang w:val="pt-BR"/>
        </w:rPr>
        <w:t>., A.</w:t>
      </w:r>
      <w:r w:rsidRPr="00D85772">
        <w:rPr>
          <w:color w:val="000000"/>
          <w:sz w:val="24"/>
          <w:szCs w:val="24"/>
          <w:lang w:val="pt-BR"/>
        </w:rPr>
        <w:t xml:space="preserve"> Bocchiglieri</w:t>
      </w:r>
      <w:r w:rsidR="00DC3E1F" w:rsidRPr="00D85772">
        <w:rPr>
          <w:color w:val="000000"/>
          <w:sz w:val="24"/>
          <w:szCs w:val="24"/>
          <w:lang w:val="pt-BR"/>
        </w:rPr>
        <w:t xml:space="preserve">, A. G. </w:t>
      </w:r>
      <w:r w:rsidRPr="00D85772">
        <w:rPr>
          <w:color w:val="000000"/>
          <w:sz w:val="24"/>
          <w:szCs w:val="24"/>
          <w:lang w:val="pt-BR"/>
        </w:rPr>
        <w:t>Chiarello</w:t>
      </w:r>
      <w:r w:rsidR="00DC3E1F" w:rsidRPr="00D85772">
        <w:rPr>
          <w:color w:val="000000"/>
          <w:sz w:val="24"/>
          <w:szCs w:val="24"/>
          <w:lang w:val="pt-BR"/>
        </w:rPr>
        <w:t xml:space="preserve">, A. P. Paglia, A. Moreira, A. C. de Souza, A. M. Abba, A. Paviolo, A. Gatica, A. Z. Medeiro, </w:t>
      </w:r>
      <w:r w:rsidR="00DC3E1F" w:rsidRPr="00D85772">
        <w:rPr>
          <w:i/>
          <w:iCs/>
          <w:color w:val="000000"/>
          <w:sz w:val="24"/>
          <w:szCs w:val="24"/>
          <w:lang w:val="pt-BR"/>
        </w:rPr>
        <w:t>et al</w:t>
      </w:r>
      <w:r w:rsidR="00DC3E1F" w:rsidRPr="00D85772">
        <w:rPr>
          <w:color w:val="000000"/>
          <w:sz w:val="24"/>
          <w:szCs w:val="24"/>
          <w:lang w:val="pt-BR"/>
        </w:rPr>
        <w:t xml:space="preserve">. 2019. </w:t>
      </w:r>
      <w:r w:rsidR="00DC3E1F" w:rsidRPr="009F0123">
        <w:rPr>
          <w:color w:val="000000"/>
          <w:sz w:val="24"/>
          <w:szCs w:val="24"/>
        </w:rPr>
        <w:t>NEOTROPICAL XENARTHRANS:</w:t>
      </w:r>
      <w:r w:rsidR="0042581A" w:rsidRPr="009F0123">
        <w:rPr>
          <w:color w:val="000000"/>
          <w:sz w:val="24"/>
          <w:szCs w:val="24"/>
        </w:rPr>
        <w:t xml:space="preserve"> </w:t>
      </w:r>
      <w:r w:rsidRPr="009F0123">
        <w:rPr>
          <w:color w:val="000000"/>
          <w:sz w:val="24"/>
          <w:szCs w:val="24"/>
        </w:rPr>
        <w:t xml:space="preserve">A data set of occurrence of xenarthran species in the neotropics. Ecology </w:t>
      </w:r>
      <w:r w:rsidRPr="009F0123">
        <w:rPr>
          <w:rFonts w:eastAsia="Georgia" w:cs="Georgia"/>
          <w:color w:val="000000"/>
          <w:sz w:val="24"/>
          <w:szCs w:val="24"/>
        </w:rPr>
        <w:t>100</w:t>
      </w:r>
      <w:r w:rsidRPr="009F0123">
        <w:rPr>
          <w:color w:val="000000"/>
          <w:sz w:val="24"/>
          <w:szCs w:val="24"/>
        </w:rPr>
        <w:t>: e02663.</w:t>
      </w:r>
    </w:p>
    <w:p w14:paraId="0000030C" w14:textId="78BE940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Sazima</w:t>
      </w:r>
      <w:r w:rsidR="002032B9" w:rsidRPr="009F0123">
        <w:rPr>
          <w:color w:val="000000"/>
          <w:sz w:val="24"/>
          <w:szCs w:val="24"/>
        </w:rPr>
        <w:t>,</w:t>
      </w:r>
      <w:r w:rsidRPr="009F0123">
        <w:rPr>
          <w:color w:val="000000"/>
          <w:sz w:val="24"/>
          <w:szCs w:val="24"/>
        </w:rPr>
        <w:t xml:space="preserve"> I. 1976. Observations on the feeding habits of phyllostomatid bats (</w:t>
      </w:r>
      <w:r w:rsidR="002032B9" w:rsidRPr="009F0123">
        <w:rPr>
          <w:i/>
          <w:iCs/>
          <w:color w:val="000000"/>
          <w:sz w:val="24"/>
          <w:szCs w:val="24"/>
        </w:rPr>
        <w:t>C</w:t>
      </w:r>
      <w:r w:rsidRPr="009F0123">
        <w:rPr>
          <w:i/>
          <w:iCs/>
          <w:color w:val="000000"/>
          <w:sz w:val="24"/>
          <w:szCs w:val="24"/>
        </w:rPr>
        <w:t xml:space="preserve">arollia, </w:t>
      </w:r>
      <w:r w:rsidR="002032B9" w:rsidRPr="009F0123">
        <w:rPr>
          <w:i/>
          <w:iCs/>
          <w:color w:val="000000"/>
          <w:sz w:val="24"/>
          <w:szCs w:val="24"/>
        </w:rPr>
        <w:t>A</w:t>
      </w:r>
      <w:r w:rsidRPr="009F0123">
        <w:rPr>
          <w:i/>
          <w:iCs/>
          <w:color w:val="000000"/>
          <w:sz w:val="24"/>
          <w:szCs w:val="24"/>
        </w:rPr>
        <w:t>noura,</w:t>
      </w:r>
      <w:r w:rsidRPr="009F0123">
        <w:rPr>
          <w:color w:val="000000"/>
          <w:sz w:val="24"/>
          <w:szCs w:val="24"/>
        </w:rPr>
        <w:t xml:space="preserve"> and </w:t>
      </w:r>
      <w:r w:rsidR="002032B9" w:rsidRPr="009F0123">
        <w:rPr>
          <w:i/>
          <w:iCs/>
          <w:color w:val="000000"/>
          <w:sz w:val="24"/>
          <w:szCs w:val="24"/>
        </w:rPr>
        <w:t>V</w:t>
      </w:r>
      <w:r w:rsidRPr="009F0123">
        <w:rPr>
          <w:i/>
          <w:iCs/>
          <w:color w:val="000000"/>
          <w:sz w:val="24"/>
          <w:szCs w:val="24"/>
        </w:rPr>
        <w:t>ampyrops</w:t>
      </w:r>
      <w:r w:rsidRPr="009F0123">
        <w:rPr>
          <w:color w:val="000000"/>
          <w:sz w:val="24"/>
          <w:szCs w:val="24"/>
        </w:rPr>
        <w:t xml:space="preserve">) in southeastern </w:t>
      </w:r>
      <w:r w:rsidR="002032B9" w:rsidRPr="009F0123">
        <w:rPr>
          <w:color w:val="000000"/>
          <w:sz w:val="24"/>
          <w:szCs w:val="24"/>
        </w:rPr>
        <w:t>B</w:t>
      </w:r>
      <w:r w:rsidRPr="009F0123">
        <w:rPr>
          <w:color w:val="000000"/>
          <w:sz w:val="24"/>
          <w:szCs w:val="24"/>
        </w:rPr>
        <w:t xml:space="preserve">razil. Journal of Mammalogy </w:t>
      </w:r>
      <w:r w:rsidRPr="009F0123">
        <w:rPr>
          <w:rFonts w:eastAsia="Georgia" w:cs="Georgia"/>
          <w:color w:val="000000"/>
          <w:sz w:val="24"/>
          <w:szCs w:val="24"/>
        </w:rPr>
        <w:t>57</w:t>
      </w:r>
      <w:r w:rsidRPr="009F0123">
        <w:rPr>
          <w:color w:val="000000"/>
          <w:sz w:val="24"/>
          <w:szCs w:val="24"/>
        </w:rPr>
        <w:t>: 381–</w:t>
      </w:r>
      <w:r w:rsidR="002032B9" w:rsidRPr="009F0123">
        <w:rPr>
          <w:color w:val="000000"/>
          <w:sz w:val="24"/>
          <w:szCs w:val="24"/>
        </w:rPr>
        <w:t>38</w:t>
      </w:r>
      <w:r w:rsidRPr="009F0123">
        <w:rPr>
          <w:color w:val="000000"/>
          <w:sz w:val="24"/>
          <w:szCs w:val="24"/>
        </w:rPr>
        <w:t>2.</w:t>
      </w:r>
    </w:p>
    <w:p w14:paraId="0000030D" w14:textId="044602FC" w:rsidR="00A2515D" w:rsidRPr="009F0123" w:rsidRDefault="002032B9"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Sazima, M., S. Buzato and I. Sazima.</w:t>
      </w:r>
      <w:r w:rsidR="002F0901" w:rsidRPr="009F0123">
        <w:rPr>
          <w:color w:val="000000"/>
          <w:sz w:val="24"/>
          <w:szCs w:val="24"/>
        </w:rPr>
        <w:t xml:space="preserve"> 2003. </w:t>
      </w:r>
      <w:r w:rsidR="002F0901" w:rsidRPr="009F0123">
        <w:rPr>
          <w:i/>
          <w:iCs/>
          <w:color w:val="000000"/>
          <w:sz w:val="24"/>
          <w:szCs w:val="24"/>
        </w:rPr>
        <w:t>Dyssochroma viridiflorum</w:t>
      </w:r>
      <w:r w:rsidR="002F0901" w:rsidRPr="009F0123">
        <w:rPr>
          <w:color w:val="000000"/>
          <w:sz w:val="24"/>
          <w:szCs w:val="24"/>
        </w:rPr>
        <w:t xml:space="preserve"> (</w:t>
      </w:r>
      <w:r w:rsidRPr="009F0123">
        <w:rPr>
          <w:color w:val="000000"/>
          <w:sz w:val="24"/>
          <w:szCs w:val="24"/>
        </w:rPr>
        <w:t>S</w:t>
      </w:r>
      <w:r w:rsidR="002F0901" w:rsidRPr="009F0123">
        <w:rPr>
          <w:color w:val="000000"/>
          <w:sz w:val="24"/>
          <w:szCs w:val="24"/>
        </w:rPr>
        <w:t xml:space="preserve">olanaceae): A reproductively bat-dependent epiphyte from the </w:t>
      </w:r>
      <w:r w:rsidRPr="009F0123">
        <w:rPr>
          <w:color w:val="000000"/>
          <w:sz w:val="24"/>
          <w:szCs w:val="24"/>
        </w:rPr>
        <w:t>A</w:t>
      </w:r>
      <w:r w:rsidR="002F0901" w:rsidRPr="009F0123">
        <w:rPr>
          <w:color w:val="000000"/>
          <w:sz w:val="24"/>
          <w:szCs w:val="24"/>
        </w:rPr>
        <w:t xml:space="preserve">tlantic rainforest in </w:t>
      </w:r>
      <w:r w:rsidRPr="009F0123">
        <w:rPr>
          <w:color w:val="000000"/>
          <w:sz w:val="24"/>
          <w:szCs w:val="24"/>
        </w:rPr>
        <w:t>B</w:t>
      </w:r>
      <w:r w:rsidR="002F0901" w:rsidRPr="009F0123">
        <w:rPr>
          <w:color w:val="000000"/>
          <w:sz w:val="24"/>
          <w:szCs w:val="24"/>
        </w:rPr>
        <w:t xml:space="preserve">razil. Annals of Botany </w:t>
      </w:r>
      <w:r w:rsidR="002F0901" w:rsidRPr="009F0123">
        <w:rPr>
          <w:rFonts w:eastAsia="Georgia" w:cs="Georgia"/>
          <w:color w:val="000000"/>
          <w:sz w:val="24"/>
          <w:szCs w:val="24"/>
        </w:rPr>
        <w:t>92</w:t>
      </w:r>
      <w:r w:rsidR="002F0901" w:rsidRPr="009F0123">
        <w:rPr>
          <w:color w:val="000000"/>
          <w:sz w:val="24"/>
          <w:szCs w:val="24"/>
        </w:rPr>
        <w:t>: 725–</w:t>
      </w:r>
      <w:r w:rsidRPr="009F0123">
        <w:rPr>
          <w:color w:val="000000"/>
          <w:sz w:val="24"/>
          <w:szCs w:val="24"/>
        </w:rPr>
        <w:t>7</w:t>
      </w:r>
      <w:r w:rsidR="002F0901" w:rsidRPr="009F0123">
        <w:rPr>
          <w:color w:val="000000"/>
          <w:sz w:val="24"/>
          <w:szCs w:val="24"/>
        </w:rPr>
        <w:t>30.</w:t>
      </w:r>
    </w:p>
    <w:p w14:paraId="0000030E" w14:textId="65C4ED9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Sazima</w:t>
      </w:r>
      <w:r w:rsidR="002032B9" w:rsidRPr="009F0123">
        <w:rPr>
          <w:color w:val="000000"/>
          <w:sz w:val="24"/>
          <w:szCs w:val="24"/>
        </w:rPr>
        <w:t>,</w:t>
      </w:r>
      <w:r w:rsidRPr="009F0123">
        <w:rPr>
          <w:color w:val="000000"/>
          <w:sz w:val="24"/>
          <w:szCs w:val="24"/>
        </w:rPr>
        <w:t xml:space="preserve"> M</w:t>
      </w:r>
      <w:r w:rsidR="002032B9" w:rsidRPr="009F0123">
        <w:rPr>
          <w:color w:val="000000"/>
          <w:sz w:val="24"/>
          <w:szCs w:val="24"/>
        </w:rPr>
        <w:t>.</w:t>
      </w:r>
      <w:r w:rsidRPr="009F0123">
        <w:rPr>
          <w:color w:val="000000"/>
          <w:sz w:val="24"/>
          <w:szCs w:val="24"/>
        </w:rPr>
        <w:t xml:space="preserve">, </w:t>
      </w:r>
      <w:r w:rsidR="002032B9" w:rsidRPr="009F0123">
        <w:rPr>
          <w:color w:val="000000"/>
          <w:sz w:val="24"/>
          <w:szCs w:val="24"/>
        </w:rPr>
        <w:t xml:space="preserve">S. </w:t>
      </w:r>
      <w:r w:rsidRPr="009F0123">
        <w:rPr>
          <w:color w:val="000000"/>
          <w:sz w:val="24"/>
          <w:szCs w:val="24"/>
        </w:rPr>
        <w:t xml:space="preserve">Buzato and </w:t>
      </w:r>
      <w:r w:rsidR="002032B9" w:rsidRPr="009F0123">
        <w:rPr>
          <w:color w:val="000000"/>
          <w:sz w:val="24"/>
          <w:szCs w:val="24"/>
        </w:rPr>
        <w:t xml:space="preserve">I. </w:t>
      </w:r>
      <w:r w:rsidRPr="009F0123">
        <w:rPr>
          <w:color w:val="000000"/>
          <w:sz w:val="24"/>
          <w:szCs w:val="24"/>
        </w:rPr>
        <w:t xml:space="preserve">Sazima. 1999. Bat-pollinated </w:t>
      </w:r>
      <w:r w:rsidR="002032B9" w:rsidRPr="009F0123">
        <w:rPr>
          <w:color w:val="000000"/>
          <w:sz w:val="24"/>
          <w:szCs w:val="24"/>
        </w:rPr>
        <w:t>f</w:t>
      </w:r>
      <w:r w:rsidRPr="009F0123">
        <w:rPr>
          <w:color w:val="000000"/>
          <w:sz w:val="24"/>
          <w:szCs w:val="24"/>
        </w:rPr>
        <w:t xml:space="preserve">lower </w:t>
      </w:r>
      <w:r w:rsidR="002032B9" w:rsidRPr="009F0123">
        <w:rPr>
          <w:color w:val="000000"/>
          <w:sz w:val="24"/>
          <w:szCs w:val="24"/>
        </w:rPr>
        <w:t>a</w:t>
      </w:r>
      <w:r w:rsidRPr="009F0123">
        <w:rPr>
          <w:color w:val="000000"/>
          <w:sz w:val="24"/>
          <w:szCs w:val="24"/>
        </w:rPr>
        <w:t xml:space="preserve">ssemblages and </w:t>
      </w:r>
      <w:r w:rsidR="002032B9" w:rsidRPr="009F0123">
        <w:rPr>
          <w:color w:val="000000"/>
          <w:sz w:val="24"/>
          <w:szCs w:val="24"/>
        </w:rPr>
        <w:t>b</w:t>
      </w:r>
      <w:r w:rsidRPr="009F0123">
        <w:rPr>
          <w:color w:val="000000"/>
          <w:sz w:val="24"/>
          <w:szCs w:val="24"/>
        </w:rPr>
        <w:t xml:space="preserve">at </w:t>
      </w:r>
      <w:r w:rsidR="002032B9" w:rsidRPr="009F0123">
        <w:rPr>
          <w:color w:val="000000"/>
          <w:sz w:val="24"/>
          <w:szCs w:val="24"/>
        </w:rPr>
        <w:t>v</w:t>
      </w:r>
      <w:r w:rsidRPr="009F0123">
        <w:rPr>
          <w:color w:val="000000"/>
          <w:sz w:val="24"/>
          <w:szCs w:val="24"/>
        </w:rPr>
        <w:t xml:space="preserve">isitors at </w:t>
      </w:r>
      <w:r w:rsidR="002032B9" w:rsidRPr="009F0123">
        <w:rPr>
          <w:color w:val="000000"/>
          <w:sz w:val="24"/>
          <w:szCs w:val="24"/>
        </w:rPr>
        <w:t>t</w:t>
      </w:r>
      <w:r w:rsidRPr="009F0123">
        <w:rPr>
          <w:color w:val="000000"/>
          <w:sz w:val="24"/>
          <w:szCs w:val="24"/>
        </w:rPr>
        <w:t xml:space="preserve">wo Atlantic Forest </w:t>
      </w:r>
      <w:r w:rsidR="002032B9" w:rsidRPr="009F0123">
        <w:rPr>
          <w:color w:val="000000"/>
          <w:sz w:val="24"/>
          <w:szCs w:val="24"/>
        </w:rPr>
        <w:t>s</w:t>
      </w:r>
      <w:r w:rsidRPr="009F0123">
        <w:rPr>
          <w:color w:val="000000"/>
          <w:sz w:val="24"/>
          <w:szCs w:val="24"/>
        </w:rPr>
        <w:t xml:space="preserve">ites in Brazil. Annals of Botany </w:t>
      </w:r>
      <w:r w:rsidRPr="009F0123">
        <w:rPr>
          <w:rFonts w:eastAsia="Georgia" w:cs="Georgia"/>
          <w:color w:val="000000"/>
          <w:sz w:val="24"/>
          <w:szCs w:val="24"/>
        </w:rPr>
        <w:t>83</w:t>
      </w:r>
      <w:r w:rsidRPr="009F0123">
        <w:rPr>
          <w:color w:val="000000"/>
          <w:sz w:val="24"/>
          <w:szCs w:val="24"/>
        </w:rPr>
        <w:t>: 705–</w:t>
      </w:r>
      <w:r w:rsidR="002032B9" w:rsidRPr="009F0123">
        <w:rPr>
          <w:color w:val="000000"/>
          <w:sz w:val="24"/>
          <w:szCs w:val="24"/>
        </w:rPr>
        <w:t>7</w:t>
      </w:r>
      <w:r w:rsidRPr="009F0123">
        <w:rPr>
          <w:color w:val="000000"/>
          <w:sz w:val="24"/>
          <w:szCs w:val="24"/>
        </w:rPr>
        <w:t>12.</w:t>
      </w:r>
    </w:p>
    <w:p w14:paraId="0000030F" w14:textId="113B581D"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468" w:author="Guillermo Florez" w:date="2021-10-14T10:05:00Z">
            <w:rPr>
              <w:color w:val="000000"/>
              <w:sz w:val="24"/>
              <w:szCs w:val="24"/>
            </w:rPr>
          </w:rPrChange>
        </w:rPr>
      </w:pPr>
      <w:r w:rsidRPr="009F0123">
        <w:rPr>
          <w:color w:val="000000"/>
          <w:sz w:val="24"/>
          <w:szCs w:val="24"/>
        </w:rPr>
        <w:t>Sazima</w:t>
      </w:r>
      <w:r w:rsidR="002032B9" w:rsidRPr="009F0123">
        <w:rPr>
          <w:color w:val="000000"/>
          <w:sz w:val="24"/>
          <w:szCs w:val="24"/>
        </w:rPr>
        <w:t>,</w:t>
      </w:r>
      <w:r w:rsidRPr="009F0123">
        <w:rPr>
          <w:color w:val="000000"/>
          <w:sz w:val="24"/>
          <w:szCs w:val="24"/>
        </w:rPr>
        <w:t xml:space="preserve"> M</w:t>
      </w:r>
      <w:r w:rsidR="002032B9" w:rsidRPr="009F0123">
        <w:rPr>
          <w:color w:val="000000"/>
          <w:sz w:val="24"/>
          <w:szCs w:val="24"/>
        </w:rPr>
        <w:t>.</w:t>
      </w:r>
      <w:r w:rsidRPr="009F0123">
        <w:rPr>
          <w:color w:val="000000"/>
          <w:sz w:val="24"/>
          <w:szCs w:val="24"/>
        </w:rPr>
        <w:t xml:space="preserve">, </w:t>
      </w:r>
      <w:r w:rsidR="002032B9" w:rsidRPr="009F0123">
        <w:rPr>
          <w:color w:val="000000"/>
          <w:sz w:val="24"/>
          <w:szCs w:val="24"/>
        </w:rPr>
        <w:t xml:space="preserve">M. </w:t>
      </w:r>
      <w:r w:rsidRPr="009F0123">
        <w:rPr>
          <w:color w:val="000000"/>
          <w:sz w:val="24"/>
          <w:szCs w:val="24"/>
        </w:rPr>
        <w:t>Fabián</w:t>
      </w:r>
      <w:r w:rsidR="002032B9" w:rsidRPr="009F0123">
        <w:rPr>
          <w:color w:val="000000"/>
          <w:sz w:val="24"/>
          <w:szCs w:val="24"/>
        </w:rPr>
        <w:t xml:space="preserve"> </w:t>
      </w:r>
      <w:r w:rsidRPr="009F0123">
        <w:rPr>
          <w:color w:val="000000"/>
          <w:sz w:val="24"/>
          <w:szCs w:val="24"/>
        </w:rPr>
        <w:t xml:space="preserve">and </w:t>
      </w:r>
      <w:r w:rsidR="002032B9" w:rsidRPr="009F0123">
        <w:rPr>
          <w:color w:val="000000"/>
          <w:sz w:val="24"/>
          <w:szCs w:val="24"/>
        </w:rPr>
        <w:t xml:space="preserve">I. </w:t>
      </w:r>
      <w:r w:rsidRPr="009F0123">
        <w:rPr>
          <w:color w:val="000000"/>
          <w:sz w:val="24"/>
          <w:szCs w:val="24"/>
        </w:rPr>
        <w:t xml:space="preserve">Sazima. 1982. Pollination of </w:t>
      </w:r>
      <w:r w:rsidR="00794DAC" w:rsidRPr="009F0123">
        <w:rPr>
          <w:i/>
          <w:iCs/>
          <w:color w:val="000000"/>
          <w:sz w:val="24"/>
          <w:szCs w:val="24"/>
        </w:rPr>
        <w:t>L</w:t>
      </w:r>
      <w:r w:rsidRPr="009F0123">
        <w:rPr>
          <w:i/>
          <w:iCs/>
          <w:color w:val="000000"/>
          <w:sz w:val="24"/>
          <w:szCs w:val="24"/>
        </w:rPr>
        <w:t>uehea speciosa</w:t>
      </w:r>
      <w:r w:rsidRPr="009F0123">
        <w:rPr>
          <w:color w:val="000000"/>
          <w:sz w:val="24"/>
          <w:szCs w:val="24"/>
        </w:rPr>
        <w:t xml:space="preserve"> (</w:t>
      </w:r>
      <w:r w:rsidR="002032B9" w:rsidRPr="009F0123">
        <w:rPr>
          <w:color w:val="000000"/>
          <w:sz w:val="24"/>
          <w:szCs w:val="24"/>
        </w:rPr>
        <w:t>T</w:t>
      </w:r>
      <w:r w:rsidRPr="009F0123">
        <w:rPr>
          <w:color w:val="000000"/>
          <w:sz w:val="24"/>
          <w:szCs w:val="24"/>
        </w:rPr>
        <w:t xml:space="preserve">iliaceae) by </w:t>
      </w:r>
      <w:r w:rsidR="002032B9" w:rsidRPr="009F0123">
        <w:rPr>
          <w:i/>
          <w:iCs/>
          <w:color w:val="000000"/>
          <w:sz w:val="24"/>
          <w:szCs w:val="24"/>
        </w:rPr>
        <w:t>G</w:t>
      </w:r>
      <w:r w:rsidRPr="009F0123">
        <w:rPr>
          <w:i/>
          <w:iCs/>
          <w:color w:val="000000"/>
          <w:sz w:val="24"/>
          <w:szCs w:val="24"/>
        </w:rPr>
        <w:t>lossophaga soricina</w:t>
      </w:r>
      <w:r w:rsidRPr="009F0123">
        <w:rPr>
          <w:color w:val="000000"/>
          <w:sz w:val="24"/>
          <w:szCs w:val="24"/>
        </w:rPr>
        <w:t xml:space="preserve"> (</w:t>
      </w:r>
      <w:r w:rsidR="002032B9" w:rsidRPr="009F0123">
        <w:rPr>
          <w:color w:val="000000"/>
          <w:sz w:val="24"/>
          <w:szCs w:val="24"/>
        </w:rPr>
        <w:t>C</w:t>
      </w:r>
      <w:r w:rsidRPr="009F0123">
        <w:rPr>
          <w:color w:val="000000"/>
          <w:sz w:val="24"/>
          <w:szCs w:val="24"/>
        </w:rPr>
        <w:t xml:space="preserve">hiroptera, </w:t>
      </w:r>
      <w:r w:rsidR="002032B9" w:rsidRPr="009F0123">
        <w:rPr>
          <w:color w:val="000000"/>
          <w:sz w:val="24"/>
          <w:szCs w:val="24"/>
        </w:rPr>
        <w:t>P</w:t>
      </w:r>
      <w:r w:rsidRPr="009F0123">
        <w:rPr>
          <w:color w:val="000000"/>
          <w:sz w:val="24"/>
          <w:szCs w:val="24"/>
        </w:rPr>
        <w:t xml:space="preserve">hyllostomidae). </w:t>
      </w:r>
      <w:r w:rsidRPr="00D85772">
        <w:rPr>
          <w:color w:val="000000"/>
          <w:sz w:val="24"/>
          <w:szCs w:val="24"/>
          <w:lang w:val="pt-BR"/>
          <w:rPrChange w:id="1469" w:author="Guillermo Florez" w:date="2021-10-14T10:05:00Z">
            <w:rPr>
              <w:color w:val="000000"/>
              <w:sz w:val="24"/>
              <w:szCs w:val="24"/>
            </w:rPr>
          </w:rPrChange>
        </w:rPr>
        <w:t xml:space="preserve">Revista Brasileira de Biologia </w:t>
      </w:r>
      <w:r w:rsidRPr="00D85772">
        <w:rPr>
          <w:rFonts w:eastAsia="Georgia" w:cs="Georgia"/>
          <w:color w:val="000000"/>
          <w:sz w:val="24"/>
          <w:szCs w:val="24"/>
          <w:lang w:val="pt-BR"/>
          <w:rPrChange w:id="1470" w:author="Guillermo Florez" w:date="2021-10-14T10:05:00Z">
            <w:rPr>
              <w:rFonts w:eastAsia="Georgia" w:cs="Georgia"/>
              <w:color w:val="000000"/>
              <w:sz w:val="24"/>
              <w:szCs w:val="24"/>
            </w:rPr>
          </w:rPrChange>
        </w:rPr>
        <w:t>42</w:t>
      </w:r>
      <w:r w:rsidRPr="00D85772">
        <w:rPr>
          <w:color w:val="000000"/>
          <w:sz w:val="24"/>
          <w:szCs w:val="24"/>
          <w:lang w:val="pt-BR"/>
          <w:rPrChange w:id="1471" w:author="Guillermo Florez" w:date="2021-10-14T10:05:00Z">
            <w:rPr>
              <w:color w:val="000000"/>
              <w:sz w:val="24"/>
              <w:szCs w:val="24"/>
            </w:rPr>
          </w:rPrChange>
        </w:rPr>
        <w:t>: 505–</w:t>
      </w:r>
      <w:r w:rsidR="002032B9" w:rsidRPr="00D85772">
        <w:rPr>
          <w:color w:val="000000"/>
          <w:sz w:val="24"/>
          <w:szCs w:val="24"/>
          <w:lang w:val="pt-BR"/>
          <w:rPrChange w:id="1472" w:author="Guillermo Florez" w:date="2021-10-14T10:05:00Z">
            <w:rPr>
              <w:color w:val="000000"/>
              <w:sz w:val="24"/>
              <w:szCs w:val="24"/>
            </w:rPr>
          </w:rPrChange>
        </w:rPr>
        <w:t>5</w:t>
      </w:r>
      <w:r w:rsidRPr="00D85772">
        <w:rPr>
          <w:color w:val="000000"/>
          <w:sz w:val="24"/>
          <w:szCs w:val="24"/>
          <w:lang w:val="pt-BR"/>
          <w:rPrChange w:id="1473" w:author="Guillermo Florez" w:date="2021-10-14T10:05:00Z">
            <w:rPr>
              <w:color w:val="000000"/>
              <w:sz w:val="24"/>
              <w:szCs w:val="24"/>
            </w:rPr>
          </w:rPrChange>
        </w:rPr>
        <w:t>13.</w:t>
      </w:r>
    </w:p>
    <w:p w14:paraId="00000310" w14:textId="0A58A450"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474" w:author="Guillermo Florez" w:date="2021-10-14T10:05:00Z">
            <w:rPr>
              <w:color w:val="000000"/>
              <w:sz w:val="24"/>
              <w:szCs w:val="24"/>
            </w:rPr>
          </w:rPrChange>
        </w:rPr>
      </w:pPr>
      <w:r w:rsidRPr="00D85772">
        <w:rPr>
          <w:color w:val="000000"/>
          <w:sz w:val="24"/>
          <w:szCs w:val="24"/>
          <w:lang w:val="pt-BR"/>
          <w:rPrChange w:id="1475" w:author="Guillermo Florez" w:date="2021-10-14T10:05:00Z">
            <w:rPr>
              <w:color w:val="000000"/>
              <w:sz w:val="24"/>
              <w:szCs w:val="24"/>
            </w:rPr>
          </w:rPrChange>
        </w:rPr>
        <w:t>Sazima</w:t>
      </w:r>
      <w:r w:rsidR="002032B9" w:rsidRPr="00D85772">
        <w:rPr>
          <w:color w:val="000000"/>
          <w:sz w:val="24"/>
          <w:szCs w:val="24"/>
          <w:lang w:val="pt-BR"/>
          <w:rPrChange w:id="1476" w:author="Guillermo Florez" w:date="2021-10-14T10:05:00Z">
            <w:rPr>
              <w:color w:val="000000"/>
              <w:sz w:val="24"/>
              <w:szCs w:val="24"/>
            </w:rPr>
          </w:rPrChange>
        </w:rPr>
        <w:t>,</w:t>
      </w:r>
      <w:r w:rsidRPr="00D85772">
        <w:rPr>
          <w:color w:val="000000"/>
          <w:sz w:val="24"/>
          <w:szCs w:val="24"/>
          <w:lang w:val="pt-BR"/>
          <w:rPrChange w:id="1477" w:author="Guillermo Florez" w:date="2021-10-14T10:05:00Z">
            <w:rPr>
              <w:color w:val="000000"/>
              <w:sz w:val="24"/>
              <w:szCs w:val="24"/>
            </w:rPr>
          </w:rPrChange>
        </w:rPr>
        <w:t xml:space="preserve"> I</w:t>
      </w:r>
      <w:r w:rsidR="002032B9" w:rsidRPr="00D85772">
        <w:rPr>
          <w:color w:val="000000"/>
          <w:sz w:val="24"/>
          <w:szCs w:val="24"/>
          <w:lang w:val="pt-BR"/>
          <w:rPrChange w:id="1478" w:author="Guillermo Florez" w:date="2021-10-14T10:05:00Z">
            <w:rPr>
              <w:color w:val="000000"/>
              <w:sz w:val="24"/>
              <w:szCs w:val="24"/>
            </w:rPr>
          </w:rPrChange>
        </w:rPr>
        <w:t>.</w:t>
      </w:r>
      <w:r w:rsidRPr="00D85772">
        <w:rPr>
          <w:color w:val="000000"/>
          <w:sz w:val="24"/>
          <w:szCs w:val="24"/>
          <w:lang w:val="pt-BR"/>
          <w:rPrChange w:id="1479" w:author="Guillermo Florez" w:date="2021-10-14T10:05:00Z">
            <w:rPr>
              <w:color w:val="000000"/>
              <w:sz w:val="24"/>
              <w:szCs w:val="24"/>
            </w:rPr>
          </w:rPrChange>
        </w:rPr>
        <w:t xml:space="preserve">, </w:t>
      </w:r>
      <w:r w:rsidR="002032B9" w:rsidRPr="00D85772">
        <w:rPr>
          <w:color w:val="000000"/>
          <w:sz w:val="24"/>
          <w:szCs w:val="24"/>
          <w:lang w:val="pt-BR"/>
          <w:rPrChange w:id="1480" w:author="Guillermo Florez" w:date="2021-10-14T10:05:00Z">
            <w:rPr>
              <w:color w:val="000000"/>
              <w:sz w:val="24"/>
              <w:szCs w:val="24"/>
            </w:rPr>
          </w:rPrChange>
        </w:rPr>
        <w:t xml:space="preserve">W. </w:t>
      </w:r>
      <w:r w:rsidRPr="00D85772">
        <w:rPr>
          <w:color w:val="000000"/>
          <w:sz w:val="24"/>
          <w:szCs w:val="24"/>
          <w:lang w:val="pt-BR"/>
          <w:rPrChange w:id="1481" w:author="Guillermo Florez" w:date="2021-10-14T10:05:00Z">
            <w:rPr>
              <w:color w:val="000000"/>
              <w:sz w:val="24"/>
              <w:szCs w:val="24"/>
            </w:rPr>
          </w:rPrChange>
        </w:rPr>
        <w:t>Fischer</w:t>
      </w:r>
      <w:r w:rsidR="002032B9" w:rsidRPr="00D85772">
        <w:rPr>
          <w:color w:val="000000"/>
          <w:sz w:val="24"/>
          <w:szCs w:val="24"/>
          <w:lang w:val="pt-BR"/>
          <w:rPrChange w:id="1482" w:author="Guillermo Florez" w:date="2021-10-14T10:05:00Z">
            <w:rPr>
              <w:color w:val="000000"/>
              <w:sz w:val="24"/>
              <w:szCs w:val="24"/>
            </w:rPr>
          </w:rPrChange>
        </w:rPr>
        <w:t>,</w:t>
      </w:r>
      <w:r w:rsidRPr="00D85772">
        <w:rPr>
          <w:color w:val="000000"/>
          <w:sz w:val="24"/>
          <w:szCs w:val="24"/>
          <w:lang w:val="pt-BR"/>
          <w:rPrChange w:id="1483" w:author="Guillermo Florez" w:date="2021-10-14T10:05:00Z">
            <w:rPr>
              <w:color w:val="000000"/>
              <w:sz w:val="24"/>
              <w:szCs w:val="24"/>
            </w:rPr>
          </w:rPrChange>
        </w:rPr>
        <w:t xml:space="preserve"> </w:t>
      </w:r>
      <w:r w:rsidR="002032B9" w:rsidRPr="00D85772">
        <w:rPr>
          <w:color w:val="000000"/>
          <w:sz w:val="24"/>
          <w:szCs w:val="24"/>
          <w:lang w:val="pt-BR"/>
          <w:rPrChange w:id="1484" w:author="Guillermo Florez" w:date="2021-10-14T10:05:00Z">
            <w:rPr>
              <w:color w:val="000000"/>
              <w:sz w:val="24"/>
              <w:szCs w:val="24"/>
            </w:rPr>
          </w:rPrChange>
        </w:rPr>
        <w:t xml:space="preserve">M. </w:t>
      </w:r>
      <w:r w:rsidRPr="00D85772">
        <w:rPr>
          <w:color w:val="000000"/>
          <w:sz w:val="24"/>
          <w:szCs w:val="24"/>
          <w:lang w:val="pt-BR"/>
          <w:rPrChange w:id="1485" w:author="Guillermo Florez" w:date="2021-10-14T10:05:00Z">
            <w:rPr>
              <w:color w:val="000000"/>
              <w:sz w:val="24"/>
              <w:szCs w:val="24"/>
            </w:rPr>
          </w:rPrChange>
        </w:rPr>
        <w:t xml:space="preserve">Sazima and </w:t>
      </w:r>
      <w:r w:rsidR="002032B9" w:rsidRPr="00D85772">
        <w:rPr>
          <w:color w:val="000000"/>
          <w:sz w:val="24"/>
          <w:szCs w:val="24"/>
          <w:lang w:val="pt-BR"/>
          <w:rPrChange w:id="1486" w:author="Guillermo Florez" w:date="2021-10-14T10:05:00Z">
            <w:rPr>
              <w:color w:val="000000"/>
              <w:sz w:val="24"/>
              <w:szCs w:val="24"/>
            </w:rPr>
          </w:rPrChange>
        </w:rPr>
        <w:t xml:space="preserve">E. </w:t>
      </w:r>
      <w:r w:rsidRPr="00D85772">
        <w:rPr>
          <w:color w:val="000000"/>
          <w:sz w:val="24"/>
          <w:szCs w:val="24"/>
          <w:lang w:val="pt-BR"/>
          <w:rPrChange w:id="1487" w:author="Guillermo Florez" w:date="2021-10-14T10:05:00Z">
            <w:rPr>
              <w:color w:val="000000"/>
              <w:sz w:val="24"/>
              <w:szCs w:val="24"/>
            </w:rPr>
          </w:rPrChange>
        </w:rPr>
        <w:t xml:space="preserve">Fischer. </w:t>
      </w:r>
      <w:r w:rsidRPr="009F0123">
        <w:rPr>
          <w:color w:val="000000"/>
          <w:sz w:val="24"/>
          <w:szCs w:val="24"/>
        </w:rPr>
        <w:t xml:space="preserve">1994a. The fruit bat </w:t>
      </w:r>
      <w:r w:rsidR="002032B9" w:rsidRPr="009F0123">
        <w:rPr>
          <w:i/>
          <w:iCs/>
          <w:color w:val="000000"/>
          <w:sz w:val="24"/>
          <w:szCs w:val="24"/>
        </w:rPr>
        <w:t>A</w:t>
      </w:r>
      <w:r w:rsidRPr="009F0123">
        <w:rPr>
          <w:i/>
          <w:iCs/>
          <w:color w:val="000000"/>
          <w:sz w:val="24"/>
          <w:szCs w:val="24"/>
        </w:rPr>
        <w:t>rtibeus lituratus</w:t>
      </w:r>
      <w:r w:rsidRPr="009F0123">
        <w:rPr>
          <w:color w:val="000000"/>
          <w:sz w:val="24"/>
          <w:szCs w:val="24"/>
        </w:rPr>
        <w:t xml:space="preserve"> as a forest and city dweller. </w:t>
      </w:r>
      <w:r w:rsidRPr="00D85772">
        <w:rPr>
          <w:color w:val="000000"/>
          <w:sz w:val="24"/>
          <w:szCs w:val="24"/>
          <w:lang w:val="pt-BR"/>
          <w:rPrChange w:id="1488" w:author="Guillermo Florez" w:date="2021-10-14T10:05:00Z">
            <w:rPr>
              <w:color w:val="000000"/>
              <w:sz w:val="24"/>
              <w:szCs w:val="24"/>
            </w:rPr>
          </w:rPrChange>
        </w:rPr>
        <w:t>Ci</w:t>
      </w:r>
      <w:r w:rsidR="002032B9" w:rsidRPr="00D85772">
        <w:rPr>
          <w:color w:val="000000"/>
          <w:sz w:val="24"/>
          <w:szCs w:val="24"/>
          <w:lang w:val="pt-BR"/>
          <w:rPrChange w:id="1489" w:author="Guillermo Florez" w:date="2021-10-14T10:05:00Z">
            <w:rPr>
              <w:color w:val="000000"/>
              <w:sz w:val="24"/>
              <w:szCs w:val="24"/>
            </w:rPr>
          </w:rPrChange>
        </w:rPr>
        <w:t>ê</w:t>
      </w:r>
      <w:r w:rsidRPr="00D85772">
        <w:rPr>
          <w:color w:val="000000"/>
          <w:sz w:val="24"/>
          <w:szCs w:val="24"/>
          <w:lang w:val="pt-BR"/>
          <w:rPrChange w:id="1490" w:author="Guillermo Florez" w:date="2021-10-14T10:05:00Z">
            <w:rPr>
              <w:color w:val="000000"/>
              <w:sz w:val="24"/>
              <w:szCs w:val="24"/>
            </w:rPr>
          </w:rPrChange>
        </w:rPr>
        <w:t xml:space="preserve">ncia e </w:t>
      </w:r>
      <w:r w:rsidR="002032B9" w:rsidRPr="00D85772">
        <w:rPr>
          <w:color w:val="000000"/>
          <w:sz w:val="24"/>
          <w:szCs w:val="24"/>
          <w:lang w:val="pt-BR"/>
          <w:rPrChange w:id="1491" w:author="Guillermo Florez" w:date="2021-10-14T10:05:00Z">
            <w:rPr>
              <w:color w:val="000000"/>
              <w:sz w:val="24"/>
              <w:szCs w:val="24"/>
            </w:rPr>
          </w:rPrChange>
        </w:rPr>
        <w:t>C</w:t>
      </w:r>
      <w:r w:rsidRPr="00D85772">
        <w:rPr>
          <w:color w:val="000000"/>
          <w:sz w:val="24"/>
          <w:szCs w:val="24"/>
          <w:lang w:val="pt-BR"/>
          <w:rPrChange w:id="1492" w:author="Guillermo Florez" w:date="2021-10-14T10:05:00Z">
            <w:rPr>
              <w:color w:val="000000"/>
              <w:sz w:val="24"/>
              <w:szCs w:val="24"/>
            </w:rPr>
          </w:rPrChange>
        </w:rPr>
        <w:t xml:space="preserve">ultura </w:t>
      </w:r>
      <w:r w:rsidRPr="00D85772">
        <w:rPr>
          <w:rFonts w:eastAsia="Georgia" w:cs="Georgia"/>
          <w:color w:val="000000"/>
          <w:sz w:val="24"/>
          <w:szCs w:val="24"/>
          <w:lang w:val="pt-BR"/>
          <w:rPrChange w:id="1493" w:author="Guillermo Florez" w:date="2021-10-14T10:05:00Z">
            <w:rPr>
              <w:rFonts w:eastAsia="Georgia" w:cs="Georgia"/>
              <w:color w:val="000000"/>
              <w:sz w:val="24"/>
              <w:szCs w:val="24"/>
            </w:rPr>
          </w:rPrChange>
        </w:rPr>
        <w:t>46</w:t>
      </w:r>
      <w:r w:rsidRPr="00D85772">
        <w:rPr>
          <w:color w:val="000000"/>
          <w:sz w:val="24"/>
          <w:szCs w:val="24"/>
          <w:lang w:val="pt-BR"/>
          <w:rPrChange w:id="1494" w:author="Guillermo Florez" w:date="2021-10-14T10:05:00Z">
            <w:rPr>
              <w:color w:val="000000"/>
              <w:sz w:val="24"/>
              <w:szCs w:val="24"/>
            </w:rPr>
          </w:rPrChange>
        </w:rPr>
        <w:t>: 164–</w:t>
      </w:r>
      <w:r w:rsidR="002032B9" w:rsidRPr="00D85772">
        <w:rPr>
          <w:color w:val="000000"/>
          <w:sz w:val="24"/>
          <w:szCs w:val="24"/>
          <w:lang w:val="pt-BR"/>
          <w:rPrChange w:id="1495" w:author="Guillermo Florez" w:date="2021-10-14T10:05:00Z">
            <w:rPr>
              <w:color w:val="000000"/>
              <w:sz w:val="24"/>
              <w:szCs w:val="24"/>
            </w:rPr>
          </w:rPrChange>
        </w:rPr>
        <w:t>16</w:t>
      </w:r>
      <w:r w:rsidRPr="00D85772">
        <w:rPr>
          <w:color w:val="000000"/>
          <w:sz w:val="24"/>
          <w:szCs w:val="24"/>
          <w:lang w:val="pt-BR"/>
          <w:rPrChange w:id="1496" w:author="Guillermo Florez" w:date="2021-10-14T10:05:00Z">
            <w:rPr>
              <w:color w:val="000000"/>
              <w:sz w:val="24"/>
              <w:szCs w:val="24"/>
            </w:rPr>
          </w:rPrChange>
        </w:rPr>
        <w:t>8.</w:t>
      </w:r>
    </w:p>
    <w:p w14:paraId="00000311" w14:textId="59E8DE8C" w:rsidR="00A2515D" w:rsidRPr="00D85772" w:rsidRDefault="00597AEA" w:rsidP="0004761C">
      <w:pPr>
        <w:pBdr>
          <w:top w:val="nil"/>
          <w:left w:val="nil"/>
          <w:bottom w:val="nil"/>
          <w:right w:val="nil"/>
          <w:between w:val="nil"/>
        </w:pBdr>
        <w:spacing w:line="266" w:lineRule="auto"/>
        <w:ind w:left="284" w:right="-41" w:hanging="284"/>
        <w:jc w:val="both"/>
        <w:rPr>
          <w:color w:val="000000"/>
          <w:sz w:val="24"/>
          <w:szCs w:val="24"/>
          <w:lang w:val="pt-BR"/>
          <w:rPrChange w:id="1497" w:author="Guillermo Florez" w:date="2021-10-14T10:05:00Z">
            <w:rPr>
              <w:color w:val="000000"/>
              <w:sz w:val="24"/>
              <w:szCs w:val="24"/>
            </w:rPr>
          </w:rPrChange>
        </w:rPr>
      </w:pPr>
      <w:r w:rsidRPr="00D85772">
        <w:rPr>
          <w:color w:val="000000"/>
          <w:sz w:val="24"/>
          <w:szCs w:val="24"/>
          <w:lang w:val="pt-BR"/>
          <w:rPrChange w:id="1498" w:author="Guillermo Florez" w:date="2021-10-14T10:05:00Z">
            <w:rPr>
              <w:color w:val="000000"/>
              <w:sz w:val="24"/>
              <w:szCs w:val="24"/>
            </w:rPr>
          </w:rPrChange>
        </w:rPr>
        <w:t>Sazima, M. and I. Sazima</w:t>
      </w:r>
      <w:r w:rsidR="002F0901" w:rsidRPr="00D85772">
        <w:rPr>
          <w:color w:val="000000"/>
          <w:sz w:val="24"/>
          <w:szCs w:val="24"/>
          <w:lang w:val="pt-BR"/>
          <w:rPrChange w:id="1499" w:author="Guillermo Florez" w:date="2021-10-14T10:05:00Z">
            <w:rPr>
              <w:color w:val="000000"/>
              <w:sz w:val="24"/>
              <w:szCs w:val="24"/>
            </w:rPr>
          </w:rPrChange>
        </w:rPr>
        <w:t xml:space="preserve">. 1975. Quiropterofilia em </w:t>
      </w:r>
      <w:r w:rsidRPr="00D85772">
        <w:rPr>
          <w:i/>
          <w:iCs/>
          <w:color w:val="000000"/>
          <w:sz w:val="24"/>
          <w:szCs w:val="24"/>
          <w:lang w:val="pt-BR"/>
          <w:rPrChange w:id="1500" w:author="Guillermo Florez" w:date="2021-10-14T10:05:00Z">
            <w:rPr>
              <w:i/>
              <w:iCs/>
              <w:color w:val="000000"/>
              <w:sz w:val="24"/>
              <w:szCs w:val="24"/>
            </w:rPr>
          </w:rPrChange>
        </w:rPr>
        <w:t>L</w:t>
      </w:r>
      <w:r w:rsidR="002F0901" w:rsidRPr="00D85772">
        <w:rPr>
          <w:i/>
          <w:iCs/>
          <w:color w:val="000000"/>
          <w:sz w:val="24"/>
          <w:szCs w:val="24"/>
          <w:lang w:val="pt-BR"/>
          <w:rPrChange w:id="1501" w:author="Guillermo Florez" w:date="2021-10-14T10:05:00Z">
            <w:rPr>
              <w:i/>
              <w:iCs/>
              <w:color w:val="000000"/>
              <w:sz w:val="24"/>
              <w:szCs w:val="24"/>
            </w:rPr>
          </w:rPrChange>
        </w:rPr>
        <w:t>afoensia pacari</w:t>
      </w:r>
      <w:r w:rsidR="002F0901" w:rsidRPr="00D85772">
        <w:rPr>
          <w:color w:val="000000"/>
          <w:sz w:val="24"/>
          <w:szCs w:val="24"/>
          <w:lang w:val="pt-BR"/>
          <w:rPrChange w:id="1502" w:author="Guillermo Florez" w:date="2021-10-14T10:05:00Z">
            <w:rPr>
              <w:color w:val="000000"/>
              <w:sz w:val="24"/>
              <w:szCs w:val="24"/>
            </w:rPr>
          </w:rPrChange>
        </w:rPr>
        <w:t xml:space="preserve"> </w:t>
      </w:r>
      <w:r w:rsidRPr="00D85772">
        <w:rPr>
          <w:color w:val="000000"/>
          <w:sz w:val="24"/>
          <w:szCs w:val="24"/>
          <w:lang w:val="pt-BR"/>
          <w:rPrChange w:id="1503" w:author="Guillermo Florez" w:date="2021-10-14T10:05:00Z">
            <w:rPr>
              <w:color w:val="000000"/>
              <w:sz w:val="24"/>
              <w:szCs w:val="24"/>
            </w:rPr>
          </w:rPrChange>
        </w:rPr>
        <w:t>S</w:t>
      </w:r>
      <w:r w:rsidR="002F0901" w:rsidRPr="00D85772">
        <w:rPr>
          <w:color w:val="000000"/>
          <w:sz w:val="24"/>
          <w:szCs w:val="24"/>
          <w:lang w:val="pt-BR"/>
          <w:rPrChange w:id="1504" w:author="Guillermo Florez" w:date="2021-10-14T10:05:00Z">
            <w:rPr>
              <w:color w:val="000000"/>
              <w:sz w:val="24"/>
              <w:szCs w:val="24"/>
            </w:rPr>
          </w:rPrChange>
        </w:rPr>
        <w:t>t. Hil.</w:t>
      </w:r>
      <w:r w:rsidRPr="00D85772">
        <w:rPr>
          <w:color w:val="000000"/>
          <w:sz w:val="24"/>
          <w:szCs w:val="24"/>
          <w:lang w:val="pt-BR"/>
          <w:rPrChange w:id="1505" w:author="Guillermo Florez" w:date="2021-10-14T10:05:00Z">
            <w:rPr>
              <w:color w:val="000000"/>
              <w:sz w:val="24"/>
              <w:szCs w:val="24"/>
            </w:rPr>
          </w:rPrChange>
        </w:rPr>
        <w:t xml:space="preserve"> </w:t>
      </w:r>
      <w:r w:rsidR="002F0901" w:rsidRPr="00D85772">
        <w:rPr>
          <w:color w:val="000000"/>
          <w:sz w:val="24"/>
          <w:szCs w:val="24"/>
          <w:lang w:val="pt-BR"/>
          <w:rPrChange w:id="1506" w:author="Guillermo Florez" w:date="2021-10-14T10:05:00Z">
            <w:rPr>
              <w:color w:val="000000"/>
              <w:sz w:val="24"/>
              <w:szCs w:val="24"/>
            </w:rPr>
          </w:rPrChange>
        </w:rPr>
        <w:t xml:space="preserve">(Lythraceae), na </w:t>
      </w:r>
      <w:r w:rsidRPr="00D85772">
        <w:rPr>
          <w:color w:val="000000"/>
          <w:sz w:val="24"/>
          <w:szCs w:val="24"/>
          <w:lang w:val="pt-BR"/>
          <w:rPrChange w:id="1507" w:author="Guillermo Florez" w:date="2021-10-14T10:05:00Z">
            <w:rPr>
              <w:color w:val="000000"/>
              <w:sz w:val="24"/>
              <w:szCs w:val="24"/>
            </w:rPr>
          </w:rPrChange>
        </w:rPr>
        <w:t>S</w:t>
      </w:r>
      <w:r w:rsidR="002F0901" w:rsidRPr="00D85772">
        <w:rPr>
          <w:color w:val="000000"/>
          <w:sz w:val="24"/>
          <w:szCs w:val="24"/>
          <w:lang w:val="pt-BR"/>
          <w:rPrChange w:id="1508" w:author="Guillermo Florez" w:date="2021-10-14T10:05:00Z">
            <w:rPr>
              <w:color w:val="000000"/>
              <w:sz w:val="24"/>
              <w:szCs w:val="24"/>
            </w:rPr>
          </w:rPrChange>
        </w:rPr>
        <w:t xml:space="preserve">erra do </w:t>
      </w:r>
      <w:r w:rsidRPr="00D85772">
        <w:rPr>
          <w:color w:val="000000"/>
          <w:sz w:val="24"/>
          <w:szCs w:val="24"/>
          <w:lang w:val="pt-BR"/>
          <w:rPrChange w:id="1509" w:author="Guillermo Florez" w:date="2021-10-14T10:05:00Z">
            <w:rPr>
              <w:color w:val="000000"/>
              <w:sz w:val="24"/>
              <w:szCs w:val="24"/>
            </w:rPr>
          </w:rPrChange>
        </w:rPr>
        <w:t>C</w:t>
      </w:r>
      <w:r w:rsidR="002F0901" w:rsidRPr="00D85772">
        <w:rPr>
          <w:color w:val="000000"/>
          <w:sz w:val="24"/>
          <w:szCs w:val="24"/>
          <w:lang w:val="pt-BR"/>
          <w:rPrChange w:id="1510" w:author="Guillermo Florez" w:date="2021-10-14T10:05:00Z">
            <w:rPr>
              <w:color w:val="000000"/>
              <w:sz w:val="24"/>
              <w:szCs w:val="24"/>
            </w:rPr>
          </w:rPrChange>
        </w:rPr>
        <w:t xml:space="preserve">ipó, </w:t>
      </w:r>
      <w:r w:rsidRPr="00D85772">
        <w:rPr>
          <w:color w:val="000000"/>
          <w:sz w:val="24"/>
          <w:szCs w:val="24"/>
          <w:lang w:val="pt-BR"/>
          <w:rPrChange w:id="1511" w:author="Guillermo Florez" w:date="2021-10-14T10:05:00Z">
            <w:rPr>
              <w:color w:val="000000"/>
              <w:sz w:val="24"/>
              <w:szCs w:val="24"/>
            </w:rPr>
          </w:rPrChange>
        </w:rPr>
        <w:t>M</w:t>
      </w:r>
      <w:r w:rsidR="002F0901" w:rsidRPr="00D85772">
        <w:rPr>
          <w:color w:val="000000"/>
          <w:sz w:val="24"/>
          <w:szCs w:val="24"/>
          <w:lang w:val="pt-BR"/>
          <w:rPrChange w:id="1512" w:author="Guillermo Florez" w:date="2021-10-14T10:05:00Z">
            <w:rPr>
              <w:color w:val="000000"/>
              <w:sz w:val="24"/>
              <w:szCs w:val="24"/>
            </w:rPr>
          </w:rPrChange>
        </w:rPr>
        <w:t xml:space="preserve">inas </w:t>
      </w:r>
      <w:r w:rsidRPr="00D85772">
        <w:rPr>
          <w:color w:val="000000"/>
          <w:sz w:val="24"/>
          <w:szCs w:val="24"/>
          <w:lang w:val="pt-BR"/>
          <w:rPrChange w:id="1513" w:author="Guillermo Florez" w:date="2021-10-14T10:05:00Z">
            <w:rPr>
              <w:color w:val="000000"/>
              <w:sz w:val="24"/>
              <w:szCs w:val="24"/>
            </w:rPr>
          </w:rPrChange>
        </w:rPr>
        <w:t>G</w:t>
      </w:r>
      <w:r w:rsidR="002F0901" w:rsidRPr="00D85772">
        <w:rPr>
          <w:color w:val="000000"/>
          <w:sz w:val="24"/>
          <w:szCs w:val="24"/>
          <w:lang w:val="pt-BR"/>
          <w:rPrChange w:id="1514" w:author="Guillermo Florez" w:date="2021-10-14T10:05:00Z">
            <w:rPr>
              <w:color w:val="000000"/>
              <w:sz w:val="24"/>
              <w:szCs w:val="24"/>
            </w:rPr>
          </w:rPrChange>
        </w:rPr>
        <w:t xml:space="preserve">erais. Ciência e Cultura </w:t>
      </w:r>
      <w:r w:rsidR="002F0901" w:rsidRPr="00D85772">
        <w:rPr>
          <w:rFonts w:eastAsia="Georgia" w:cs="Georgia"/>
          <w:color w:val="000000"/>
          <w:sz w:val="24"/>
          <w:szCs w:val="24"/>
          <w:lang w:val="pt-BR"/>
          <w:rPrChange w:id="1515" w:author="Guillermo Florez" w:date="2021-10-14T10:05:00Z">
            <w:rPr>
              <w:rFonts w:eastAsia="Georgia" w:cs="Georgia"/>
              <w:color w:val="000000"/>
              <w:sz w:val="24"/>
              <w:szCs w:val="24"/>
            </w:rPr>
          </w:rPrChange>
        </w:rPr>
        <w:t>27</w:t>
      </w:r>
      <w:r w:rsidR="002F0901" w:rsidRPr="00D85772">
        <w:rPr>
          <w:color w:val="000000"/>
          <w:sz w:val="24"/>
          <w:szCs w:val="24"/>
          <w:lang w:val="pt-BR"/>
          <w:rPrChange w:id="1516" w:author="Guillermo Florez" w:date="2021-10-14T10:05:00Z">
            <w:rPr>
              <w:color w:val="000000"/>
              <w:sz w:val="24"/>
              <w:szCs w:val="24"/>
            </w:rPr>
          </w:rPrChange>
        </w:rPr>
        <w:t>: 405–</w:t>
      </w:r>
      <w:r w:rsidRPr="00D85772">
        <w:rPr>
          <w:color w:val="000000"/>
          <w:sz w:val="24"/>
          <w:szCs w:val="24"/>
          <w:lang w:val="pt-BR"/>
          <w:rPrChange w:id="1517" w:author="Guillermo Florez" w:date="2021-10-14T10:05:00Z">
            <w:rPr>
              <w:color w:val="000000"/>
              <w:sz w:val="24"/>
              <w:szCs w:val="24"/>
            </w:rPr>
          </w:rPrChange>
        </w:rPr>
        <w:t>4</w:t>
      </w:r>
      <w:r w:rsidR="002F0901" w:rsidRPr="00D85772">
        <w:rPr>
          <w:color w:val="000000"/>
          <w:sz w:val="24"/>
          <w:szCs w:val="24"/>
          <w:lang w:val="pt-BR"/>
          <w:rPrChange w:id="1518" w:author="Guillermo Florez" w:date="2021-10-14T10:05:00Z">
            <w:rPr>
              <w:color w:val="000000"/>
              <w:sz w:val="24"/>
              <w:szCs w:val="24"/>
            </w:rPr>
          </w:rPrChange>
        </w:rPr>
        <w:t>16.</w:t>
      </w:r>
    </w:p>
    <w:p w14:paraId="00000312" w14:textId="14F8B156" w:rsidR="00A2515D" w:rsidRPr="009F0123" w:rsidRDefault="00597AEA"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 xml:space="preserve">Sazima, I. and M. Sazima. </w:t>
      </w:r>
      <w:r w:rsidR="002F0901" w:rsidRPr="009F0123">
        <w:rPr>
          <w:color w:val="000000"/>
          <w:sz w:val="24"/>
          <w:szCs w:val="24"/>
        </w:rPr>
        <w:t xml:space="preserve">1977. Solitary and group foraging: Two flower-visiting patterns of the lesser spear-nosed bat </w:t>
      </w:r>
      <w:r w:rsidR="002F0901" w:rsidRPr="009F0123">
        <w:rPr>
          <w:i/>
          <w:iCs/>
          <w:color w:val="000000"/>
          <w:sz w:val="24"/>
          <w:szCs w:val="24"/>
        </w:rPr>
        <w:t>phyllostomus</w:t>
      </w:r>
      <w:r w:rsidR="002F0901" w:rsidRPr="009F0123">
        <w:rPr>
          <w:color w:val="000000"/>
          <w:sz w:val="24"/>
          <w:szCs w:val="24"/>
        </w:rPr>
        <w:t xml:space="preserve"> </w:t>
      </w:r>
      <w:r w:rsidR="002F0901" w:rsidRPr="009F0123">
        <w:rPr>
          <w:i/>
          <w:iCs/>
          <w:color w:val="000000"/>
          <w:sz w:val="24"/>
          <w:szCs w:val="24"/>
        </w:rPr>
        <w:t>discolor</w:t>
      </w:r>
      <w:r w:rsidR="002F0901" w:rsidRPr="009F0123">
        <w:rPr>
          <w:color w:val="000000"/>
          <w:sz w:val="24"/>
          <w:szCs w:val="24"/>
        </w:rPr>
        <w:t>. Biotropica: 213–</w:t>
      </w:r>
      <w:r w:rsidRPr="009F0123">
        <w:rPr>
          <w:color w:val="000000"/>
          <w:sz w:val="24"/>
          <w:szCs w:val="24"/>
        </w:rPr>
        <w:t>21</w:t>
      </w:r>
      <w:r w:rsidR="002F0901" w:rsidRPr="009F0123">
        <w:rPr>
          <w:color w:val="000000"/>
          <w:sz w:val="24"/>
          <w:szCs w:val="24"/>
        </w:rPr>
        <w:t>5.</w:t>
      </w:r>
    </w:p>
    <w:p w14:paraId="00000313" w14:textId="6721E6BE" w:rsidR="00A2515D" w:rsidRPr="009F0123" w:rsidRDefault="00597AEA"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 xml:space="preserve">Sazima, M. and I. Sazima. </w:t>
      </w:r>
      <w:r w:rsidR="002F0901" w:rsidRPr="009F0123">
        <w:rPr>
          <w:color w:val="000000"/>
          <w:sz w:val="24"/>
          <w:szCs w:val="24"/>
        </w:rPr>
        <w:t xml:space="preserve">1978. Bat pollination of the passion flower, </w:t>
      </w:r>
      <w:r w:rsidRPr="009F0123">
        <w:rPr>
          <w:i/>
          <w:iCs/>
          <w:color w:val="000000"/>
          <w:sz w:val="24"/>
          <w:szCs w:val="24"/>
        </w:rPr>
        <w:t>P</w:t>
      </w:r>
      <w:r w:rsidR="002F0901" w:rsidRPr="009F0123">
        <w:rPr>
          <w:i/>
          <w:iCs/>
          <w:color w:val="000000"/>
          <w:sz w:val="24"/>
          <w:szCs w:val="24"/>
        </w:rPr>
        <w:t>assiflora mucronata</w:t>
      </w:r>
      <w:r w:rsidR="002F0901" w:rsidRPr="009F0123">
        <w:rPr>
          <w:color w:val="000000"/>
          <w:sz w:val="24"/>
          <w:szCs w:val="24"/>
        </w:rPr>
        <w:t xml:space="preserve">, in </w:t>
      </w:r>
      <w:r w:rsidRPr="009F0123">
        <w:rPr>
          <w:color w:val="000000"/>
          <w:sz w:val="24"/>
          <w:szCs w:val="24"/>
        </w:rPr>
        <w:t>S</w:t>
      </w:r>
      <w:r w:rsidR="002F0901" w:rsidRPr="009F0123">
        <w:rPr>
          <w:color w:val="000000"/>
          <w:sz w:val="24"/>
          <w:szCs w:val="24"/>
        </w:rPr>
        <w:t xml:space="preserve">outheastern </w:t>
      </w:r>
      <w:r w:rsidRPr="009F0123">
        <w:rPr>
          <w:color w:val="000000"/>
          <w:sz w:val="24"/>
          <w:szCs w:val="24"/>
        </w:rPr>
        <w:t>B</w:t>
      </w:r>
      <w:r w:rsidR="002F0901" w:rsidRPr="009F0123">
        <w:rPr>
          <w:color w:val="000000"/>
          <w:sz w:val="24"/>
          <w:szCs w:val="24"/>
        </w:rPr>
        <w:t xml:space="preserve">razil. Biotropica </w:t>
      </w:r>
      <w:r w:rsidR="002F0901" w:rsidRPr="009F0123">
        <w:rPr>
          <w:rFonts w:eastAsia="Georgia" w:cs="Georgia"/>
          <w:color w:val="000000"/>
          <w:sz w:val="24"/>
          <w:szCs w:val="24"/>
        </w:rPr>
        <w:t>10</w:t>
      </w:r>
      <w:r w:rsidR="002F0901" w:rsidRPr="009F0123">
        <w:rPr>
          <w:color w:val="000000"/>
          <w:sz w:val="24"/>
          <w:szCs w:val="24"/>
        </w:rPr>
        <w:t>: 100–</w:t>
      </w:r>
      <w:r w:rsidRPr="009F0123">
        <w:rPr>
          <w:color w:val="000000"/>
          <w:sz w:val="24"/>
          <w:szCs w:val="24"/>
        </w:rPr>
        <w:t>10</w:t>
      </w:r>
      <w:r w:rsidR="002F0901" w:rsidRPr="009F0123">
        <w:rPr>
          <w:color w:val="000000"/>
          <w:sz w:val="24"/>
          <w:szCs w:val="24"/>
        </w:rPr>
        <w:t>9.</w:t>
      </w:r>
    </w:p>
    <w:p w14:paraId="00000314" w14:textId="3CDD9D3C" w:rsidR="00A2515D" w:rsidRPr="009F0123" w:rsidRDefault="00597AEA"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 xml:space="preserve">Sazima, M. and I. Sazima. </w:t>
      </w:r>
      <w:r w:rsidR="002F0901" w:rsidRPr="009F0123">
        <w:rPr>
          <w:color w:val="000000"/>
          <w:sz w:val="24"/>
          <w:szCs w:val="24"/>
        </w:rPr>
        <w:t xml:space="preserve">1980. Bat visits to </w:t>
      </w:r>
      <w:r w:rsidRPr="009F0123">
        <w:rPr>
          <w:i/>
          <w:iCs/>
          <w:color w:val="000000"/>
          <w:sz w:val="24"/>
          <w:szCs w:val="24"/>
        </w:rPr>
        <w:t>M</w:t>
      </w:r>
      <w:r w:rsidR="002F0901" w:rsidRPr="009F0123">
        <w:rPr>
          <w:i/>
          <w:iCs/>
          <w:color w:val="000000"/>
          <w:sz w:val="24"/>
          <w:szCs w:val="24"/>
        </w:rPr>
        <w:t xml:space="preserve">arcgravia myriostigma </w:t>
      </w:r>
      <w:r w:rsidRPr="009F0123">
        <w:rPr>
          <w:color w:val="000000"/>
          <w:sz w:val="24"/>
          <w:szCs w:val="24"/>
        </w:rPr>
        <w:t>T</w:t>
      </w:r>
      <w:r w:rsidR="002F0901" w:rsidRPr="009F0123">
        <w:rPr>
          <w:color w:val="000000"/>
          <w:sz w:val="24"/>
          <w:szCs w:val="24"/>
        </w:rPr>
        <w:t xml:space="preserve">r. </w:t>
      </w:r>
      <w:r w:rsidRPr="009F0123">
        <w:rPr>
          <w:color w:val="000000"/>
          <w:sz w:val="24"/>
          <w:szCs w:val="24"/>
        </w:rPr>
        <w:t>e</w:t>
      </w:r>
      <w:r w:rsidR="002F0901" w:rsidRPr="009F0123">
        <w:rPr>
          <w:color w:val="000000"/>
          <w:sz w:val="24"/>
          <w:szCs w:val="24"/>
        </w:rPr>
        <w:t>t</w:t>
      </w:r>
      <w:r w:rsidRPr="009F0123">
        <w:rPr>
          <w:color w:val="000000"/>
          <w:sz w:val="24"/>
          <w:szCs w:val="24"/>
        </w:rPr>
        <w:t xml:space="preserve"> P</w:t>
      </w:r>
      <w:r w:rsidR="002F0901" w:rsidRPr="009F0123">
        <w:rPr>
          <w:color w:val="000000"/>
          <w:sz w:val="24"/>
          <w:szCs w:val="24"/>
        </w:rPr>
        <w:t>lanch.</w:t>
      </w:r>
      <w:r w:rsidRPr="009F0123">
        <w:rPr>
          <w:color w:val="000000"/>
          <w:sz w:val="24"/>
          <w:szCs w:val="24"/>
        </w:rPr>
        <w:t xml:space="preserve"> </w:t>
      </w:r>
      <w:r w:rsidR="002F0901" w:rsidRPr="009F0123">
        <w:rPr>
          <w:color w:val="000000"/>
          <w:sz w:val="24"/>
          <w:szCs w:val="24"/>
        </w:rPr>
        <w:t xml:space="preserve">(Marcgraviaceae) in </w:t>
      </w:r>
      <w:r w:rsidRPr="009F0123">
        <w:rPr>
          <w:color w:val="000000"/>
          <w:sz w:val="24"/>
          <w:szCs w:val="24"/>
        </w:rPr>
        <w:t>S</w:t>
      </w:r>
      <w:r w:rsidR="002F0901" w:rsidRPr="009F0123">
        <w:rPr>
          <w:color w:val="000000"/>
          <w:sz w:val="24"/>
          <w:szCs w:val="24"/>
        </w:rPr>
        <w:t xml:space="preserve">outheastern </w:t>
      </w:r>
      <w:r w:rsidRPr="009F0123">
        <w:rPr>
          <w:color w:val="000000"/>
          <w:sz w:val="24"/>
          <w:szCs w:val="24"/>
        </w:rPr>
        <w:t>B</w:t>
      </w:r>
      <w:r w:rsidR="002F0901" w:rsidRPr="009F0123">
        <w:rPr>
          <w:color w:val="000000"/>
          <w:sz w:val="24"/>
          <w:szCs w:val="24"/>
        </w:rPr>
        <w:t xml:space="preserve">razil. Flora </w:t>
      </w:r>
      <w:r w:rsidR="002F0901" w:rsidRPr="009F0123">
        <w:rPr>
          <w:rFonts w:eastAsia="Georgia" w:cs="Georgia"/>
          <w:color w:val="000000"/>
          <w:sz w:val="24"/>
          <w:szCs w:val="24"/>
        </w:rPr>
        <w:t>169</w:t>
      </w:r>
      <w:r w:rsidR="002F0901" w:rsidRPr="009F0123">
        <w:rPr>
          <w:color w:val="000000"/>
          <w:sz w:val="24"/>
          <w:szCs w:val="24"/>
        </w:rPr>
        <w:t>: 84–</w:t>
      </w:r>
      <w:r w:rsidRPr="009F0123">
        <w:rPr>
          <w:color w:val="000000"/>
          <w:sz w:val="24"/>
          <w:szCs w:val="24"/>
        </w:rPr>
        <w:t>8</w:t>
      </w:r>
      <w:r w:rsidR="002F0901" w:rsidRPr="009F0123">
        <w:rPr>
          <w:color w:val="000000"/>
          <w:sz w:val="24"/>
          <w:szCs w:val="24"/>
        </w:rPr>
        <w:t>8.</w:t>
      </w:r>
    </w:p>
    <w:p w14:paraId="00000315" w14:textId="7E723A3E"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519" w:author="Guillermo Florez" w:date="2021-10-14T10:05:00Z">
            <w:rPr>
              <w:color w:val="000000"/>
              <w:sz w:val="24"/>
              <w:szCs w:val="24"/>
            </w:rPr>
          </w:rPrChange>
        </w:rPr>
      </w:pPr>
      <w:bookmarkStart w:id="1520" w:name="_Hlk72772101"/>
      <w:r w:rsidRPr="009F0123">
        <w:rPr>
          <w:color w:val="000000"/>
          <w:sz w:val="24"/>
          <w:szCs w:val="24"/>
        </w:rPr>
        <w:t>Sazima</w:t>
      </w:r>
      <w:r w:rsidR="00597AEA" w:rsidRPr="009F0123">
        <w:rPr>
          <w:color w:val="000000"/>
          <w:sz w:val="24"/>
          <w:szCs w:val="24"/>
        </w:rPr>
        <w:t>,</w:t>
      </w:r>
      <w:r w:rsidRPr="009F0123">
        <w:rPr>
          <w:color w:val="000000"/>
          <w:sz w:val="24"/>
          <w:szCs w:val="24"/>
        </w:rPr>
        <w:t xml:space="preserve"> M</w:t>
      </w:r>
      <w:r w:rsidR="00597AEA" w:rsidRPr="009F0123">
        <w:rPr>
          <w:color w:val="000000"/>
          <w:sz w:val="24"/>
          <w:szCs w:val="24"/>
        </w:rPr>
        <w:t>.</w:t>
      </w:r>
      <w:r w:rsidRPr="009F0123">
        <w:rPr>
          <w:color w:val="000000"/>
          <w:sz w:val="24"/>
          <w:szCs w:val="24"/>
        </w:rPr>
        <w:t xml:space="preserve"> and </w:t>
      </w:r>
      <w:r w:rsidR="00597AEA" w:rsidRPr="009F0123">
        <w:rPr>
          <w:color w:val="000000"/>
          <w:sz w:val="24"/>
          <w:szCs w:val="24"/>
        </w:rPr>
        <w:t xml:space="preserve">I. </w:t>
      </w:r>
      <w:r w:rsidRPr="009F0123">
        <w:rPr>
          <w:color w:val="000000"/>
          <w:sz w:val="24"/>
          <w:szCs w:val="24"/>
        </w:rPr>
        <w:t>Sazima</w:t>
      </w:r>
      <w:bookmarkEnd w:id="1520"/>
      <w:r w:rsidRPr="009F0123">
        <w:rPr>
          <w:color w:val="000000"/>
          <w:sz w:val="24"/>
          <w:szCs w:val="24"/>
        </w:rPr>
        <w:t xml:space="preserve">. 1987. Additional observations on </w:t>
      </w:r>
      <w:r w:rsidR="00597AEA" w:rsidRPr="009F0123">
        <w:rPr>
          <w:i/>
          <w:iCs/>
          <w:color w:val="000000"/>
          <w:sz w:val="24"/>
          <w:szCs w:val="24"/>
        </w:rPr>
        <w:t>P</w:t>
      </w:r>
      <w:r w:rsidRPr="009F0123">
        <w:rPr>
          <w:i/>
          <w:iCs/>
          <w:color w:val="000000"/>
          <w:sz w:val="24"/>
          <w:szCs w:val="24"/>
        </w:rPr>
        <w:t>assiflora mucronata</w:t>
      </w:r>
      <w:r w:rsidRPr="009F0123">
        <w:rPr>
          <w:color w:val="000000"/>
          <w:sz w:val="24"/>
          <w:szCs w:val="24"/>
        </w:rPr>
        <w:t>, the bat-</w:t>
      </w:r>
      <w:r w:rsidRPr="009F0123">
        <w:rPr>
          <w:color w:val="000000"/>
          <w:sz w:val="24"/>
          <w:szCs w:val="24"/>
        </w:rPr>
        <w:lastRenderedPageBreak/>
        <w:t xml:space="preserve">pollinated passion- flower. </w:t>
      </w:r>
      <w:r w:rsidR="00597AEA" w:rsidRPr="00D85772">
        <w:rPr>
          <w:color w:val="000000"/>
          <w:sz w:val="24"/>
          <w:szCs w:val="24"/>
          <w:lang w:val="pt-BR"/>
          <w:rPrChange w:id="1521" w:author="Guillermo Florez" w:date="2021-10-14T10:05:00Z">
            <w:rPr>
              <w:color w:val="000000"/>
              <w:sz w:val="24"/>
              <w:szCs w:val="24"/>
            </w:rPr>
          </w:rPrChange>
        </w:rPr>
        <w:t>Ciência</w:t>
      </w:r>
      <w:r w:rsidRPr="00D85772">
        <w:rPr>
          <w:color w:val="000000"/>
          <w:sz w:val="24"/>
          <w:szCs w:val="24"/>
          <w:lang w:val="pt-BR"/>
          <w:rPrChange w:id="1522" w:author="Guillermo Florez" w:date="2021-10-14T10:05:00Z">
            <w:rPr>
              <w:color w:val="000000"/>
              <w:sz w:val="24"/>
              <w:szCs w:val="24"/>
            </w:rPr>
          </w:rPrChange>
        </w:rPr>
        <w:t xml:space="preserve"> e Cultura </w:t>
      </w:r>
      <w:r w:rsidRPr="00D85772">
        <w:rPr>
          <w:rFonts w:eastAsia="Georgia" w:cs="Georgia"/>
          <w:color w:val="000000"/>
          <w:sz w:val="24"/>
          <w:szCs w:val="24"/>
          <w:lang w:val="pt-BR"/>
          <w:rPrChange w:id="1523" w:author="Guillermo Florez" w:date="2021-10-14T10:05:00Z">
            <w:rPr>
              <w:rFonts w:eastAsia="Georgia" w:cs="Georgia"/>
              <w:color w:val="000000"/>
              <w:sz w:val="24"/>
              <w:szCs w:val="24"/>
            </w:rPr>
          </w:rPrChange>
        </w:rPr>
        <w:t>39</w:t>
      </w:r>
      <w:r w:rsidRPr="00D85772">
        <w:rPr>
          <w:color w:val="000000"/>
          <w:sz w:val="24"/>
          <w:szCs w:val="24"/>
          <w:lang w:val="pt-BR"/>
          <w:rPrChange w:id="1524" w:author="Guillermo Florez" w:date="2021-10-14T10:05:00Z">
            <w:rPr>
              <w:color w:val="000000"/>
              <w:sz w:val="24"/>
              <w:szCs w:val="24"/>
            </w:rPr>
          </w:rPrChange>
        </w:rPr>
        <w:t>: 310–</w:t>
      </w:r>
      <w:r w:rsidR="00597AEA" w:rsidRPr="00D85772">
        <w:rPr>
          <w:color w:val="000000"/>
          <w:sz w:val="24"/>
          <w:szCs w:val="24"/>
          <w:lang w:val="pt-BR"/>
          <w:rPrChange w:id="1525" w:author="Guillermo Florez" w:date="2021-10-14T10:05:00Z">
            <w:rPr>
              <w:color w:val="000000"/>
              <w:sz w:val="24"/>
              <w:szCs w:val="24"/>
            </w:rPr>
          </w:rPrChange>
        </w:rPr>
        <w:t>31</w:t>
      </w:r>
      <w:r w:rsidRPr="00D85772">
        <w:rPr>
          <w:color w:val="000000"/>
          <w:sz w:val="24"/>
          <w:szCs w:val="24"/>
          <w:lang w:val="pt-BR"/>
          <w:rPrChange w:id="1526" w:author="Guillermo Florez" w:date="2021-10-14T10:05:00Z">
            <w:rPr>
              <w:color w:val="000000"/>
              <w:sz w:val="24"/>
              <w:szCs w:val="24"/>
            </w:rPr>
          </w:rPrChange>
        </w:rPr>
        <w:t>2.</w:t>
      </w:r>
    </w:p>
    <w:p w14:paraId="00000316" w14:textId="6F496EA7"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pt-BR"/>
          <w:rPrChange w:id="1527" w:author="Guillermo Florez" w:date="2021-10-14T10:05:00Z">
            <w:rPr>
              <w:color w:val="000000"/>
              <w:sz w:val="24"/>
              <w:szCs w:val="24"/>
            </w:rPr>
          </w:rPrChange>
        </w:rPr>
        <w:t>Sazima</w:t>
      </w:r>
      <w:r w:rsidR="00597AEA" w:rsidRPr="00D85772">
        <w:rPr>
          <w:color w:val="000000"/>
          <w:sz w:val="24"/>
          <w:szCs w:val="24"/>
          <w:lang w:val="pt-BR"/>
          <w:rPrChange w:id="1528" w:author="Guillermo Florez" w:date="2021-10-14T10:05:00Z">
            <w:rPr>
              <w:color w:val="000000"/>
              <w:sz w:val="24"/>
              <w:szCs w:val="24"/>
            </w:rPr>
          </w:rPrChange>
        </w:rPr>
        <w:t>,</w:t>
      </w:r>
      <w:r w:rsidRPr="00D85772">
        <w:rPr>
          <w:color w:val="000000"/>
          <w:sz w:val="24"/>
          <w:szCs w:val="24"/>
          <w:lang w:val="pt-BR"/>
          <w:rPrChange w:id="1529" w:author="Guillermo Florez" w:date="2021-10-14T10:05:00Z">
            <w:rPr>
              <w:color w:val="000000"/>
              <w:sz w:val="24"/>
              <w:szCs w:val="24"/>
            </w:rPr>
          </w:rPrChange>
        </w:rPr>
        <w:t xml:space="preserve"> M</w:t>
      </w:r>
      <w:r w:rsidR="00597AEA" w:rsidRPr="00D85772">
        <w:rPr>
          <w:color w:val="000000"/>
          <w:sz w:val="24"/>
          <w:szCs w:val="24"/>
          <w:lang w:val="pt-BR"/>
          <w:rPrChange w:id="1530" w:author="Guillermo Florez" w:date="2021-10-14T10:05:00Z">
            <w:rPr>
              <w:color w:val="000000"/>
              <w:sz w:val="24"/>
              <w:szCs w:val="24"/>
            </w:rPr>
          </w:rPrChange>
        </w:rPr>
        <w:t>.</w:t>
      </w:r>
      <w:r w:rsidRPr="00D85772">
        <w:rPr>
          <w:color w:val="000000"/>
          <w:sz w:val="24"/>
          <w:szCs w:val="24"/>
          <w:lang w:val="pt-BR"/>
          <w:rPrChange w:id="1531" w:author="Guillermo Florez" w:date="2021-10-14T10:05:00Z">
            <w:rPr>
              <w:color w:val="000000"/>
              <w:sz w:val="24"/>
              <w:szCs w:val="24"/>
            </w:rPr>
          </w:rPrChange>
        </w:rPr>
        <w:t xml:space="preserve">, </w:t>
      </w:r>
      <w:r w:rsidR="00597AEA" w:rsidRPr="00D85772">
        <w:rPr>
          <w:color w:val="000000"/>
          <w:sz w:val="24"/>
          <w:szCs w:val="24"/>
          <w:lang w:val="pt-BR"/>
          <w:rPrChange w:id="1532" w:author="Guillermo Florez" w:date="2021-10-14T10:05:00Z">
            <w:rPr>
              <w:color w:val="000000"/>
              <w:sz w:val="24"/>
              <w:szCs w:val="24"/>
            </w:rPr>
          </w:rPrChange>
        </w:rPr>
        <w:t xml:space="preserve">I. </w:t>
      </w:r>
      <w:r w:rsidRPr="00D85772">
        <w:rPr>
          <w:color w:val="000000"/>
          <w:sz w:val="24"/>
          <w:szCs w:val="24"/>
          <w:lang w:val="pt-BR"/>
          <w:rPrChange w:id="1533" w:author="Guillermo Florez" w:date="2021-10-14T10:05:00Z">
            <w:rPr>
              <w:color w:val="000000"/>
              <w:sz w:val="24"/>
              <w:szCs w:val="24"/>
            </w:rPr>
          </w:rPrChange>
        </w:rPr>
        <w:t xml:space="preserve">Sazima and </w:t>
      </w:r>
      <w:r w:rsidR="00597AEA" w:rsidRPr="00D85772">
        <w:rPr>
          <w:color w:val="000000"/>
          <w:sz w:val="24"/>
          <w:szCs w:val="24"/>
          <w:lang w:val="pt-BR"/>
          <w:rPrChange w:id="1534" w:author="Guillermo Florez" w:date="2021-10-14T10:05:00Z">
            <w:rPr>
              <w:color w:val="000000"/>
              <w:sz w:val="24"/>
              <w:szCs w:val="24"/>
            </w:rPr>
          </w:rPrChange>
        </w:rPr>
        <w:t xml:space="preserve">S. </w:t>
      </w:r>
      <w:r w:rsidRPr="00D85772">
        <w:rPr>
          <w:color w:val="000000"/>
          <w:sz w:val="24"/>
          <w:szCs w:val="24"/>
          <w:lang w:val="pt-BR"/>
          <w:rPrChange w:id="1535" w:author="Guillermo Florez" w:date="2021-10-14T10:05:00Z">
            <w:rPr>
              <w:color w:val="000000"/>
              <w:sz w:val="24"/>
              <w:szCs w:val="24"/>
            </w:rPr>
          </w:rPrChange>
        </w:rPr>
        <w:t xml:space="preserve">Buzato. </w:t>
      </w:r>
      <w:r w:rsidRPr="009F0123">
        <w:rPr>
          <w:color w:val="000000"/>
          <w:sz w:val="24"/>
          <w:szCs w:val="24"/>
        </w:rPr>
        <w:t xml:space="preserve">1994b. Nectar by day and night: </w:t>
      </w:r>
      <w:r w:rsidRPr="009F0123">
        <w:rPr>
          <w:i/>
          <w:iCs/>
          <w:color w:val="000000"/>
          <w:sz w:val="24"/>
          <w:szCs w:val="24"/>
        </w:rPr>
        <w:t>Siphocampylus sulfureus</w:t>
      </w:r>
      <w:r w:rsidRPr="009F0123">
        <w:rPr>
          <w:color w:val="000000"/>
          <w:sz w:val="24"/>
          <w:szCs w:val="24"/>
        </w:rPr>
        <w:t xml:space="preserve"> (</w:t>
      </w:r>
      <w:r w:rsidR="00597AEA" w:rsidRPr="009F0123">
        <w:rPr>
          <w:color w:val="000000"/>
          <w:sz w:val="24"/>
          <w:szCs w:val="24"/>
        </w:rPr>
        <w:t>L</w:t>
      </w:r>
      <w:r w:rsidRPr="009F0123">
        <w:rPr>
          <w:color w:val="000000"/>
          <w:sz w:val="24"/>
          <w:szCs w:val="24"/>
        </w:rPr>
        <w:t xml:space="preserve">obeliaceae) pollinated by hummingbirds and bats. Plant Systematics and Evolution </w:t>
      </w:r>
      <w:r w:rsidRPr="009F0123">
        <w:rPr>
          <w:rFonts w:eastAsia="Georgia" w:cs="Georgia"/>
          <w:color w:val="000000"/>
          <w:sz w:val="24"/>
          <w:szCs w:val="24"/>
        </w:rPr>
        <w:t>191</w:t>
      </w:r>
      <w:r w:rsidRPr="009F0123">
        <w:rPr>
          <w:color w:val="000000"/>
          <w:sz w:val="24"/>
          <w:szCs w:val="24"/>
        </w:rPr>
        <w:t>: 237–</w:t>
      </w:r>
      <w:r w:rsidR="00597AEA" w:rsidRPr="009F0123">
        <w:rPr>
          <w:color w:val="000000"/>
          <w:sz w:val="24"/>
          <w:szCs w:val="24"/>
        </w:rPr>
        <w:t>2</w:t>
      </w:r>
      <w:r w:rsidRPr="009F0123">
        <w:rPr>
          <w:color w:val="000000"/>
          <w:sz w:val="24"/>
          <w:szCs w:val="24"/>
        </w:rPr>
        <w:t>46.</w:t>
      </w:r>
    </w:p>
    <w:p w14:paraId="00000318" w14:textId="2C917AB6" w:rsidR="00A2515D" w:rsidRPr="009F0123" w:rsidRDefault="002F0901" w:rsidP="00597AEA">
      <w:pPr>
        <w:pBdr>
          <w:top w:val="nil"/>
          <w:left w:val="nil"/>
          <w:bottom w:val="nil"/>
          <w:right w:val="nil"/>
          <w:between w:val="nil"/>
        </w:pBdr>
        <w:spacing w:line="269" w:lineRule="auto"/>
        <w:ind w:left="284" w:right="-41" w:hanging="284"/>
        <w:jc w:val="both"/>
        <w:rPr>
          <w:sz w:val="24"/>
          <w:szCs w:val="24"/>
        </w:rPr>
      </w:pPr>
      <w:r w:rsidRPr="009F0123">
        <w:rPr>
          <w:color w:val="000000"/>
          <w:sz w:val="24"/>
          <w:szCs w:val="24"/>
        </w:rPr>
        <w:t>Sazima</w:t>
      </w:r>
      <w:r w:rsidR="00597AEA" w:rsidRPr="009F0123">
        <w:rPr>
          <w:color w:val="000000"/>
          <w:sz w:val="24"/>
          <w:szCs w:val="24"/>
        </w:rPr>
        <w:t>,</w:t>
      </w:r>
      <w:r w:rsidRPr="009F0123">
        <w:rPr>
          <w:color w:val="000000"/>
          <w:sz w:val="24"/>
          <w:szCs w:val="24"/>
        </w:rPr>
        <w:t xml:space="preserve"> I</w:t>
      </w:r>
      <w:r w:rsidR="00597AEA" w:rsidRPr="009F0123">
        <w:rPr>
          <w:color w:val="000000"/>
          <w:sz w:val="24"/>
          <w:szCs w:val="24"/>
        </w:rPr>
        <w:t>.</w:t>
      </w:r>
      <w:r w:rsidRPr="009F0123">
        <w:rPr>
          <w:color w:val="000000"/>
          <w:sz w:val="24"/>
          <w:szCs w:val="24"/>
        </w:rPr>
        <w:t xml:space="preserve">, </w:t>
      </w:r>
      <w:r w:rsidR="00597AEA" w:rsidRPr="009F0123">
        <w:rPr>
          <w:color w:val="000000"/>
          <w:sz w:val="24"/>
          <w:szCs w:val="24"/>
        </w:rPr>
        <w:t xml:space="preserve">S. </w:t>
      </w:r>
      <w:r w:rsidRPr="009F0123">
        <w:rPr>
          <w:color w:val="000000"/>
          <w:sz w:val="24"/>
          <w:szCs w:val="24"/>
        </w:rPr>
        <w:t xml:space="preserve">Vogel, and </w:t>
      </w:r>
      <w:r w:rsidR="00597AEA" w:rsidRPr="009F0123">
        <w:rPr>
          <w:color w:val="000000"/>
          <w:sz w:val="24"/>
          <w:szCs w:val="24"/>
        </w:rPr>
        <w:t xml:space="preserve">M. </w:t>
      </w:r>
      <w:r w:rsidRPr="009F0123">
        <w:rPr>
          <w:color w:val="000000"/>
          <w:sz w:val="24"/>
          <w:szCs w:val="24"/>
        </w:rPr>
        <w:t xml:space="preserve">Sazima. 1989. Bat pollination of </w:t>
      </w:r>
      <w:r w:rsidR="00597AEA" w:rsidRPr="009F0123">
        <w:rPr>
          <w:i/>
          <w:iCs/>
          <w:color w:val="000000"/>
          <w:sz w:val="24"/>
          <w:szCs w:val="24"/>
        </w:rPr>
        <w:t>E</w:t>
      </w:r>
      <w:r w:rsidRPr="009F0123">
        <w:rPr>
          <w:i/>
          <w:iCs/>
          <w:color w:val="000000"/>
          <w:sz w:val="24"/>
          <w:szCs w:val="24"/>
        </w:rPr>
        <w:t>ncholirium glaziovii</w:t>
      </w:r>
      <w:r w:rsidRPr="009F0123">
        <w:rPr>
          <w:color w:val="000000"/>
          <w:sz w:val="24"/>
          <w:szCs w:val="24"/>
        </w:rPr>
        <w:t>, a terrestrial bromeliad.</w:t>
      </w:r>
      <w:r w:rsidR="00597AEA" w:rsidRPr="009F0123">
        <w:rPr>
          <w:color w:val="000000"/>
          <w:sz w:val="24"/>
          <w:szCs w:val="24"/>
        </w:rPr>
        <w:t xml:space="preserve"> </w:t>
      </w:r>
      <w:r w:rsidRPr="009F0123">
        <w:rPr>
          <w:sz w:val="24"/>
          <w:szCs w:val="24"/>
        </w:rPr>
        <w:t xml:space="preserve">Plant Systematics and Evolution </w:t>
      </w:r>
      <w:r w:rsidRPr="009F0123">
        <w:rPr>
          <w:rFonts w:eastAsia="Georgia" w:cs="Georgia"/>
          <w:sz w:val="24"/>
          <w:szCs w:val="24"/>
        </w:rPr>
        <w:t>168</w:t>
      </w:r>
      <w:r w:rsidRPr="009F0123">
        <w:rPr>
          <w:sz w:val="24"/>
          <w:szCs w:val="24"/>
        </w:rPr>
        <w:t>: 167–</w:t>
      </w:r>
      <w:r w:rsidR="00597AEA" w:rsidRPr="009F0123">
        <w:rPr>
          <w:sz w:val="24"/>
          <w:szCs w:val="24"/>
        </w:rPr>
        <w:t>1</w:t>
      </w:r>
      <w:r w:rsidRPr="009F0123">
        <w:rPr>
          <w:sz w:val="24"/>
          <w:szCs w:val="24"/>
        </w:rPr>
        <w:t>79.</w:t>
      </w:r>
    </w:p>
    <w:p w14:paraId="00000319" w14:textId="59B6AE42" w:rsidR="00A2515D" w:rsidRPr="009F0123" w:rsidRDefault="002F0901" w:rsidP="0004761C">
      <w:pPr>
        <w:spacing w:before="29" w:line="266" w:lineRule="auto"/>
        <w:ind w:left="284" w:right="-41" w:hanging="284"/>
        <w:jc w:val="both"/>
        <w:rPr>
          <w:sz w:val="24"/>
          <w:szCs w:val="24"/>
        </w:rPr>
      </w:pPr>
      <w:r w:rsidRPr="009F0123">
        <w:rPr>
          <w:sz w:val="24"/>
          <w:szCs w:val="24"/>
        </w:rPr>
        <w:t>Sekercioglu</w:t>
      </w:r>
      <w:r w:rsidR="00597AEA" w:rsidRPr="009F0123">
        <w:rPr>
          <w:sz w:val="24"/>
          <w:szCs w:val="24"/>
        </w:rPr>
        <w:t>,</w:t>
      </w:r>
      <w:r w:rsidRPr="009F0123">
        <w:rPr>
          <w:sz w:val="24"/>
          <w:szCs w:val="24"/>
        </w:rPr>
        <w:t xml:space="preserve"> C</w:t>
      </w:r>
      <w:r w:rsidR="00597AEA" w:rsidRPr="009F0123">
        <w:rPr>
          <w:sz w:val="24"/>
          <w:szCs w:val="24"/>
        </w:rPr>
        <w:t xml:space="preserve">. </w:t>
      </w:r>
      <w:r w:rsidRPr="009F0123">
        <w:rPr>
          <w:sz w:val="24"/>
          <w:szCs w:val="24"/>
        </w:rPr>
        <w:t xml:space="preserve">H. 2006. Increasing awareness of avian ecological function. Trends in Ecology &amp; Evolution </w:t>
      </w:r>
      <w:r w:rsidRPr="009F0123">
        <w:rPr>
          <w:rFonts w:eastAsia="Georgia" w:cs="Georgia"/>
          <w:sz w:val="24"/>
          <w:szCs w:val="24"/>
        </w:rPr>
        <w:t>21</w:t>
      </w:r>
      <w:r w:rsidRPr="009F0123">
        <w:rPr>
          <w:sz w:val="24"/>
          <w:szCs w:val="24"/>
        </w:rPr>
        <w:t>: 464–</w:t>
      </w:r>
      <w:r w:rsidR="00597AEA" w:rsidRPr="009F0123">
        <w:rPr>
          <w:sz w:val="24"/>
          <w:szCs w:val="24"/>
        </w:rPr>
        <w:t>4</w:t>
      </w:r>
      <w:r w:rsidRPr="009F0123">
        <w:rPr>
          <w:sz w:val="24"/>
          <w:szCs w:val="24"/>
        </w:rPr>
        <w:t>71.</w:t>
      </w:r>
    </w:p>
    <w:p w14:paraId="0000031A" w14:textId="4BD2AA45" w:rsidR="00A2515D" w:rsidRPr="009F0123" w:rsidRDefault="002F0901" w:rsidP="0004761C">
      <w:pPr>
        <w:spacing w:line="266" w:lineRule="auto"/>
        <w:ind w:left="284" w:right="-41" w:hanging="284"/>
        <w:jc w:val="both"/>
        <w:rPr>
          <w:sz w:val="24"/>
          <w:szCs w:val="24"/>
        </w:rPr>
      </w:pPr>
      <w:r w:rsidRPr="009F0123">
        <w:rPr>
          <w:sz w:val="24"/>
          <w:szCs w:val="24"/>
        </w:rPr>
        <w:t>Siles</w:t>
      </w:r>
      <w:r w:rsidR="00597AEA" w:rsidRPr="009F0123">
        <w:rPr>
          <w:sz w:val="24"/>
          <w:szCs w:val="24"/>
        </w:rPr>
        <w:t>,</w:t>
      </w:r>
      <w:r w:rsidRPr="009F0123">
        <w:rPr>
          <w:sz w:val="24"/>
          <w:szCs w:val="24"/>
        </w:rPr>
        <w:t xml:space="preserve"> L</w:t>
      </w:r>
      <w:r w:rsidR="00597AEA" w:rsidRPr="009F0123">
        <w:rPr>
          <w:sz w:val="24"/>
          <w:szCs w:val="24"/>
        </w:rPr>
        <w:t>.</w:t>
      </w:r>
      <w:r w:rsidRPr="009F0123">
        <w:rPr>
          <w:sz w:val="24"/>
          <w:szCs w:val="24"/>
        </w:rPr>
        <w:t xml:space="preserve"> and </w:t>
      </w:r>
      <w:r w:rsidR="00597AEA" w:rsidRPr="009F0123">
        <w:rPr>
          <w:sz w:val="24"/>
          <w:szCs w:val="24"/>
        </w:rPr>
        <w:t xml:space="preserve">R. J. </w:t>
      </w:r>
      <w:r w:rsidRPr="009F0123">
        <w:rPr>
          <w:sz w:val="24"/>
          <w:szCs w:val="24"/>
        </w:rPr>
        <w:t>Baker</w:t>
      </w:r>
      <w:r w:rsidR="00597AEA" w:rsidRPr="009F0123">
        <w:rPr>
          <w:sz w:val="24"/>
          <w:szCs w:val="24"/>
        </w:rPr>
        <w:t>.</w:t>
      </w:r>
      <w:r w:rsidRPr="009F0123">
        <w:rPr>
          <w:sz w:val="24"/>
          <w:szCs w:val="24"/>
        </w:rPr>
        <w:t xml:space="preserve"> 2020. Revision of the pale-bellied </w:t>
      </w:r>
      <w:r w:rsidR="00597AEA" w:rsidRPr="009F0123">
        <w:rPr>
          <w:i/>
          <w:iCs/>
          <w:sz w:val="24"/>
          <w:szCs w:val="24"/>
        </w:rPr>
        <w:t>M</w:t>
      </w:r>
      <w:r w:rsidRPr="009F0123">
        <w:rPr>
          <w:i/>
          <w:iCs/>
          <w:sz w:val="24"/>
          <w:szCs w:val="24"/>
        </w:rPr>
        <w:t>icronycteris</w:t>
      </w:r>
      <w:r w:rsidRPr="009F0123">
        <w:rPr>
          <w:sz w:val="24"/>
          <w:szCs w:val="24"/>
        </w:rPr>
        <w:t xml:space="preserve"> </w:t>
      </w:r>
      <w:r w:rsidR="00597AEA" w:rsidRPr="009F0123">
        <w:rPr>
          <w:sz w:val="24"/>
          <w:szCs w:val="24"/>
        </w:rPr>
        <w:t>G</w:t>
      </w:r>
      <w:r w:rsidRPr="009F0123">
        <w:rPr>
          <w:sz w:val="24"/>
          <w:szCs w:val="24"/>
        </w:rPr>
        <w:t>ray, 1866 (</w:t>
      </w:r>
      <w:r w:rsidR="00597AEA" w:rsidRPr="009F0123">
        <w:rPr>
          <w:sz w:val="24"/>
          <w:szCs w:val="24"/>
        </w:rPr>
        <w:t>C</w:t>
      </w:r>
      <w:r w:rsidRPr="009F0123">
        <w:rPr>
          <w:sz w:val="24"/>
          <w:szCs w:val="24"/>
        </w:rPr>
        <w:t xml:space="preserve">hiroptera, </w:t>
      </w:r>
      <w:r w:rsidR="00597AEA" w:rsidRPr="009F0123">
        <w:rPr>
          <w:sz w:val="24"/>
          <w:szCs w:val="24"/>
        </w:rPr>
        <w:t>P</w:t>
      </w:r>
      <w:r w:rsidRPr="009F0123">
        <w:rPr>
          <w:sz w:val="24"/>
          <w:szCs w:val="24"/>
        </w:rPr>
        <w:t xml:space="preserve">hyllostomidae) with descriptions of two new species. Journal of Zoological Systematics and Evolutionary Research </w:t>
      </w:r>
      <w:r w:rsidRPr="009F0123">
        <w:rPr>
          <w:rFonts w:eastAsia="Georgia" w:cs="Georgia"/>
          <w:sz w:val="24"/>
          <w:szCs w:val="24"/>
        </w:rPr>
        <w:t>58</w:t>
      </w:r>
      <w:r w:rsidRPr="009F0123">
        <w:rPr>
          <w:sz w:val="24"/>
          <w:szCs w:val="24"/>
        </w:rPr>
        <w:t>: 1411–</w:t>
      </w:r>
      <w:r w:rsidR="00597AEA" w:rsidRPr="009F0123">
        <w:rPr>
          <w:sz w:val="24"/>
          <w:szCs w:val="24"/>
        </w:rPr>
        <w:t>14</w:t>
      </w:r>
      <w:r w:rsidRPr="009F0123">
        <w:rPr>
          <w:sz w:val="24"/>
          <w:szCs w:val="24"/>
        </w:rPr>
        <w:t>31.</w:t>
      </w:r>
    </w:p>
    <w:p w14:paraId="0000031B" w14:textId="429FF94C" w:rsidR="00A2515D" w:rsidRPr="00C446D1"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536" w:author="Renata de Lara Muylaert" w:date="2021-10-15T15:28:00Z">
            <w:rPr>
              <w:color w:val="000000"/>
              <w:sz w:val="24"/>
              <w:szCs w:val="24"/>
            </w:rPr>
          </w:rPrChange>
        </w:rPr>
      </w:pPr>
      <w:r w:rsidRPr="009F0123">
        <w:rPr>
          <w:color w:val="000000"/>
          <w:sz w:val="24"/>
          <w:szCs w:val="24"/>
        </w:rPr>
        <w:t>Silva</w:t>
      </w:r>
      <w:r w:rsidR="00597AEA" w:rsidRPr="009F0123">
        <w:rPr>
          <w:color w:val="000000"/>
          <w:sz w:val="24"/>
          <w:szCs w:val="24"/>
        </w:rPr>
        <w:t>,</w:t>
      </w:r>
      <w:r w:rsidRPr="009F0123">
        <w:rPr>
          <w:color w:val="000000"/>
          <w:sz w:val="24"/>
          <w:szCs w:val="24"/>
        </w:rPr>
        <w:t xml:space="preserve"> S</w:t>
      </w:r>
      <w:r w:rsidR="00597AEA" w:rsidRPr="009F0123">
        <w:rPr>
          <w:color w:val="000000"/>
          <w:sz w:val="24"/>
          <w:szCs w:val="24"/>
        </w:rPr>
        <w:t xml:space="preserve">. </w:t>
      </w:r>
      <w:r w:rsidRPr="009F0123">
        <w:rPr>
          <w:color w:val="000000"/>
          <w:sz w:val="24"/>
          <w:szCs w:val="24"/>
        </w:rPr>
        <w:t>S</w:t>
      </w:r>
      <w:r w:rsidR="00597AEA" w:rsidRPr="009F0123">
        <w:rPr>
          <w:color w:val="000000"/>
          <w:sz w:val="24"/>
          <w:szCs w:val="24"/>
        </w:rPr>
        <w:t>.</w:t>
      </w:r>
      <w:r w:rsidRPr="009F0123">
        <w:rPr>
          <w:color w:val="000000"/>
          <w:sz w:val="24"/>
          <w:szCs w:val="24"/>
        </w:rPr>
        <w:t xml:space="preserve"> and </w:t>
      </w:r>
      <w:r w:rsidR="00597AEA" w:rsidRPr="009F0123">
        <w:rPr>
          <w:color w:val="000000"/>
          <w:sz w:val="24"/>
          <w:szCs w:val="24"/>
        </w:rPr>
        <w:t xml:space="preserve">A. L. </w:t>
      </w:r>
      <w:r w:rsidRPr="009F0123">
        <w:rPr>
          <w:color w:val="000000"/>
          <w:sz w:val="24"/>
          <w:szCs w:val="24"/>
        </w:rPr>
        <w:t>Peracch</w:t>
      </w:r>
      <w:r w:rsidR="00597AEA" w:rsidRPr="009F0123">
        <w:rPr>
          <w:color w:val="000000"/>
          <w:sz w:val="24"/>
          <w:szCs w:val="24"/>
        </w:rPr>
        <w:t>i</w:t>
      </w:r>
      <w:r w:rsidRPr="009F0123">
        <w:rPr>
          <w:color w:val="000000"/>
          <w:sz w:val="24"/>
          <w:szCs w:val="24"/>
        </w:rPr>
        <w:t>. 1995. Observation of visit of bats (</w:t>
      </w:r>
      <w:r w:rsidR="00597AEA" w:rsidRPr="009F0123">
        <w:rPr>
          <w:color w:val="000000"/>
          <w:sz w:val="24"/>
          <w:szCs w:val="24"/>
        </w:rPr>
        <w:t>C</w:t>
      </w:r>
      <w:r w:rsidRPr="009F0123">
        <w:rPr>
          <w:color w:val="000000"/>
          <w:sz w:val="24"/>
          <w:szCs w:val="24"/>
        </w:rPr>
        <w:t xml:space="preserve">hiroptera) to the flowers of </w:t>
      </w:r>
      <w:r w:rsidR="00597AEA" w:rsidRPr="009F0123">
        <w:rPr>
          <w:i/>
          <w:iCs/>
          <w:color w:val="000000"/>
          <w:sz w:val="24"/>
          <w:szCs w:val="24"/>
        </w:rPr>
        <w:t>P</w:t>
      </w:r>
      <w:r w:rsidRPr="009F0123">
        <w:rPr>
          <w:i/>
          <w:iCs/>
          <w:color w:val="000000"/>
          <w:sz w:val="24"/>
          <w:szCs w:val="24"/>
        </w:rPr>
        <w:t xml:space="preserve">seudobombax grandiflorum </w:t>
      </w:r>
      <w:r w:rsidRPr="009F0123">
        <w:rPr>
          <w:color w:val="000000"/>
          <w:sz w:val="24"/>
          <w:szCs w:val="24"/>
        </w:rPr>
        <w:t>(</w:t>
      </w:r>
      <w:r w:rsidR="00597AEA" w:rsidRPr="009F0123">
        <w:rPr>
          <w:color w:val="000000"/>
          <w:sz w:val="24"/>
          <w:szCs w:val="24"/>
        </w:rPr>
        <w:t>C</w:t>
      </w:r>
      <w:r w:rsidRPr="009F0123">
        <w:rPr>
          <w:color w:val="000000"/>
          <w:sz w:val="24"/>
          <w:szCs w:val="24"/>
        </w:rPr>
        <w:t xml:space="preserve">av.) </w:t>
      </w:r>
      <w:r w:rsidR="00597AEA" w:rsidRPr="009F0123">
        <w:rPr>
          <w:color w:val="000000"/>
          <w:sz w:val="24"/>
          <w:szCs w:val="24"/>
        </w:rPr>
        <w:t>A</w:t>
      </w:r>
      <w:r w:rsidRPr="009F0123">
        <w:rPr>
          <w:color w:val="000000"/>
          <w:sz w:val="24"/>
          <w:szCs w:val="24"/>
        </w:rPr>
        <w:t xml:space="preserve">. Robyns. </w:t>
      </w:r>
      <w:r w:rsidRPr="00C446D1">
        <w:rPr>
          <w:color w:val="000000"/>
          <w:sz w:val="24"/>
          <w:szCs w:val="24"/>
          <w:lang w:val="pt-BR"/>
          <w:rPrChange w:id="1537" w:author="Renata de Lara Muylaert" w:date="2021-10-15T15:28:00Z">
            <w:rPr>
              <w:color w:val="000000"/>
              <w:sz w:val="24"/>
              <w:szCs w:val="24"/>
            </w:rPr>
          </w:rPrChange>
        </w:rPr>
        <w:t xml:space="preserve">Revista Brasileira de Zoologia </w:t>
      </w:r>
      <w:r w:rsidRPr="00C446D1">
        <w:rPr>
          <w:rFonts w:eastAsia="Georgia" w:cs="Georgia"/>
          <w:color w:val="000000"/>
          <w:sz w:val="24"/>
          <w:szCs w:val="24"/>
          <w:lang w:val="pt-BR"/>
          <w:rPrChange w:id="1538" w:author="Renata de Lara Muylaert" w:date="2021-10-15T15:28:00Z">
            <w:rPr>
              <w:rFonts w:eastAsia="Georgia" w:cs="Georgia"/>
              <w:color w:val="000000"/>
              <w:sz w:val="24"/>
              <w:szCs w:val="24"/>
            </w:rPr>
          </w:rPrChange>
        </w:rPr>
        <w:t>12</w:t>
      </w:r>
      <w:r w:rsidRPr="00C446D1">
        <w:rPr>
          <w:color w:val="000000"/>
          <w:sz w:val="24"/>
          <w:szCs w:val="24"/>
          <w:lang w:val="pt-BR"/>
          <w:rPrChange w:id="1539" w:author="Renata de Lara Muylaert" w:date="2021-10-15T15:28:00Z">
            <w:rPr>
              <w:color w:val="000000"/>
              <w:sz w:val="24"/>
              <w:szCs w:val="24"/>
            </w:rPr>
          </w:rPrChange>
        </w:rPr>
        <w:t>: 859–</w:t>
      </w:r>
      <w:r w:rsidR="00597AEA" w:rsidRPr="00C446D1">
        <w:rPr>
          <w:color w:val="000000"/>
          <w:sz w:val="24"/>
          <w:szCs w:val="24"/>
          <w:lang w:val="pt-BR"/>
          <w:rPrChange w:id="1540" w:author="Renata de Lara Muylaert" w:date="2021-10-15T15:28:00Z">
            <w:rPr>
              <w:color w:val="000000"/>
              <w:sz w:val="24"/>
              <w:szCs w:val="24"/>
            </w:rPr>
          </w:rPrChange>
        </w:rPr>
        <w:t>8</w:t>
      </w:r>
      <w:r w:rsidRPr="00C446D1">
        <w:rPr>
          <w:color w:val="000000"/>
          <w:sz w:val="24"/>
          <w:szCs w:val="24"/>
          <w:lang w:val="pt-BR"/>
          <w:rPrChange w:id="1541" w:author="Renata de Lara Muylaert" w:date="2021-10-15T15:28:00Z">
            <w:rPr>
              <w:color w:val="000000"/>
              <w:sz w:val="24"/>
              <w:szCs w:val="24"/>
            </w:rPr>
          </w:rPrChange>
        </w:rPr>
        <w:t>65.</w:t>
      </w:r>
    </w:p>
    <w:p w14:paraId="0000031C" w14:textId="34CDE4BE" w:rsidR="00A2515D" w:rsidRPr="009F0123" w:rsidRDefault="002F0901" w:rsidP="0004761C">
      <w:pPr>
        <w:pBdr>
          <w:top w:val="nil"/>
          <w:left w:val="nil"/>
          <w:bottom w:val="nil"/>
          <w:right w:val="nil"/>
          <w:between w:val="nil"/>
        </w:pBdr>
        <w:spacing w:line="269" w:lineRule="auto"/>
        <w:ind w:left="284" w:right="-41" w:hanging="284"/>
        <w:jc w:val="both"/>
        <w:rPr>
          <w:color w:val="000000"/>
          <w:sz w:val="24"/>
          <w:szCs w:val="24"/>
        </w:rPr>
      </w:pPr>
      <w:r w:rsidRPr="00C446D1">
        <w:rPr>
          <w:color w:val="000000"/>
          <w:sz w:val="24"/>
          <w:szCs w:val="24"/>
          <w:lang w:val="pt-BR"/>
          <w:rPrChange w:id="1542" w:author="Renata de Lara Muylaert" w:date="2021-10-15T15:28:00Z">
            <w:rPr>
              <w:color w:val="000000"/>
              <w:sz w:val="24"/>
              <w:szCs w:val="24"/>
            </w:rPr>
          </w:rPrChange>
        </w:rPr>
        <w:t>Simmons</w:t>
      </w:r>
      <w:r w:rsidR="00D01C91" w:rsidRPr="00C446D1">
        <w:rPr>
          <w:color w:val="000000"/>
          <w:sz w:val="24"/>
          <w:szCs w:val="24"/>
          <w:lang w:val="pt-BR"/>
          <w:rPrChange w:id="1543" w:author="Renata de Lara Muylaert" w:date="2021-10-15T15:28:00Z">
            <w:rPr>
              <w:color w:val="000000"/>
              <w:sz w:val="24"/>
              <w:szCs w:val="24"/>
            </w:rPr>
          </w:rPrChange>
        </w:rPr>
        <w:t xml:space="preserve">, N. B. </w:t>
      </w:r>
      <w:r w:rsidRPr="00C446D1">
        <w:rPr>
          <w:color w:val="000000"/>
          <w:sz w:val="24"/>
          <w:szCs w:val="24"/>
          <w:lang w:val="pt-BR"/>
          <w:rPrChange w:id="1544" w:author="Renata de Lara Muylaert" w:date="2021-10-15T15:28:00Z">
            <w:rPr>
              <w:color w:val="000000"/>
              <w:sz w:val="24"/>
              <w:szCs w:val="24"/>
            </w:rPr>
          </w:rPrChange>
        </w:rPr>
        <w:t xml:space="preserve">and </w:t>
      </w:r>
      <w:r w:rsidR="00D01C91" w:rsidRPr="00C446D1">
        <w:rPr>
          <w:color w:val="000000"/>
          <w:sz w:val="24"/>
          <w:szCs w:val="24"/>
          <w:lang w:val="pt-BR"/>
          <w:rPrChange w:id="1545" w:author="Renata de Lara Muylaert" w:date="2021-10-15T15:28:00Z">
            <w:rPr>
              <w:color w:val="000000"/>
              <w:sz w:val="24"/>
              <w:szCs w:val="24"/>
            </w:rPr>
          </w:rPrChange>
        </w:rPr>
        <w:t xml:space="preserve">A. L. </w:t>
      </w:r>
      <w:r w:rsidRPr="00C446D1">
        <w:rPr>
          <w:color w:val="000000"/>
          <w:sz w:val="24"/>
          <w:szCs w:val="24"/>
          <w:lang w:val="pt-BR"/>
          <w:rPrChange w:id="1546" w:author="Renata de Lara Muylaert" w:date="2021-10-15T15:28:00Z">
            <w:rPr>
              <w:color w:val="000000"/>
              <w:sz w:val="24"/>
              <w:szCs w:val="24"/>
            </w:rPr>
          </w:rPrChange>
        </w:rPr>
        <w:t xml:space="preserve">Cirranello. </w:t>
      </w:r>
      <w:r w:rsidRPr="009F0123">
        <w:rPr>
          <w:color w:val="000000"/>
          <w:sz w:val="24"/>
          <w:szCs w:val="24"/>
        </w:rPr>
        <w:t>2020. Bat species of the world: A taxonomic and geographic database.</w:t>
      </w:r>
      <w:r w:rsidR="00D01C91" w:rsidRPr="009F0123">
        <w:rPr>
          <w:color w:val="000000"/>
          <w:sz w:val="24"/>
          <w:szCs w:val="24"/>
        </w:rPr>
        <w:t xml:space="preserve"> </w:t>
      </w:r>
      <w:r w:rsidR="00953D76" w:rsidRPr="009F0123">
        <w:rPr>
          <w:color w:val="000000"/>
          <w:sz w:val="24"/>
          <w:szCs w:val="24"/>
        </w:rPr>
        <w:t>https://batnames.org/.</w:t>
      </w:r>
    </w:p>
    <w:p w14:paraId="0000031D" w14:textId="62F29C5B" w:rsidR="00A2515D" w:rsidRPr="009F0123" w:rsidRDefault="002F0901" w:rsidP="00D01C91">
      <w:pPr>
        <w:pBdr>
          <w:top w:val="nil"/>
          <w:left w:val="nil"/>
          <w:bottom w:val="nil"/>
          <w:right w:val="nil"/>
          <w:between w:val="nil"/>
        </w:pBdr>
        <w:spacing w:before="26" w:line="266" w:lineRule="auto"/>
        <w:ind w:left="284" w:right="-41" w:hanging="284"/>
        <w:jc w:val="both"/>
        <w:rPr>
          <w:color w:val="000000"/>
          <w:sz w:val="24"/>
          <w:szCs w:val="24"/>
        </w:rPr>
      </w:pPr>
      <w:r w:rsidRPr="009F0123">
        <w:rPr>
          <w:color w:val="000000"/>
          <w:sz w:val="24"/>
          <w:szCs w:val="24"/>
        </w:rPr>
        <w:t>Simmons</w:t>
      </w:r>
      <w:r w:rsidR="00D01C91" w:rsidRPr="009F0123">
        <w:rPr>
          <w:color w:val="000000"/>
          <w:sz w:val="24"/>
          <w:szCs w:val="24"/>
        </w:rPr>
        <w:t xml:space="preserve">, </w:t>
      </w:r>
      <w:r w:rsidRPr="009F0123">
        <w:rPr>
          <w:color w:val="000000"/>
          <w:sz w:val="24"/>
          <w:szCs w:val="24"/>
        </w:rPr>
        <w:t>B</w:t>
      </w:r>
      <w:r w:rsidR="00D01C91" w:rsidRPr="009F0123">
        <w:rPr>
          <w:color w:val="000000"/>
          <w:sz w:val="24"/>
          <w:szCs w:val="24"/>
        </w:rPr>
        <w:t>.</w:t>
      </w:r>
      <w:r w:rsidRPr="009F0123">
        <w:rPr>
          <w:color w:val="000000"/>
          <w:sz w:val="24"/>
          <w:szCs w:val="24"/>
        </w:rPr>
        <w:t xml:space="preserve">, </w:t>
      </w:r>
      <w:r w:rsidR="00D01C91" w:rsidRPr="009F0123">
        <w:rPr>
          <w:color w:val="000000"/>
          <w:sz w:val="24"/>
          <w:szCs w:val="24"/>
        </w:rPr>
        <w:t xml:space="preserve">W. </w:t>
      </w:r>
      <w:r w:rsidRPr="009F0123">
        <w:rPr>
          <w:color w:val="000000"/>
          <w:sz w:val="24"/>
          <w:szCs w:val="24"/>
        </w:rPr>
        <w:t>Sutherland</w:t>
      </w:r>
      <w:r w:rsidR="00D01C91" w:rsidRPr="009F0123">
        <w:rPr>
          <w:color w:val="000000"/>
          <w:sz w:val="24"/>
          <w:szCs w:val="24"/>
        </w:rPr>
        <w:t>,</w:t>
      </w:r>
      <w:r w:rsidRPr="009F0123">
        <w:rPr>
          <w:color w:val="000000"/>
          <w:sz w:val="24"/>
          <w:szCs w:val="24"/>
        </w:rPr>
        <w:t xml:space="preserve"> </w:t>
      </w:r>
      <w:r w:rsidR="00D01C91" w:rsidRPr="009F0123">
        <w:rPr>
          <w:color w:val="000000"/>
          <w:sz w:val="24"/>
          <w:szCs w:val="24"/>
        </w:rPr>
        <w:t xml:space="preserve">L. </w:t>
      </w:r>
      <w:r w:rsidRPr="009F0123">
        <w:rPr>
          <w:color w:val="000000"/>
          <w:sz w:val="24"/>
          <w:szCs w:val="24"/>
        </w:rPr>
        <w:t>Dicks</w:t>
      </w:r>
      <w:r w:rsidR="00D01C91" w:rsidRPr="009F0123">
        <w:rPr>
          <w:color w:val="000000"/>
          <w:sz w:val="24"/>
          <w:szCs w:val="24"/>
        </w:rPr>
        <w:t>, J. Albrecht, N. Farwig, D. García, P. Jordano and J. P. González-Varo</w:t>
      </w:r>
      <w:r w:rsidRPr="009F0123">
        <w:rPr>
          <w:color w:val="000000"/>
          <w:sz w:val="24"/>
          <w:szCs w:val="24"/>
        </w:rPr>
        <w:t xml:space="preserve">. 2018. Moving from frugivory to seed dispersal: Incorporating the functional outcomes of interactions in plant-frugivore networks. Journal of Animal Ecology </w:t>
      </w:r>
      <w:r w:rsidRPr="009F0123">
        <w:rPr>
          <w:rFonts w:eastAsia="Georgia" w:cs="Georgia"/>
          <w:color w:val="000000"/>
          <w:sz w:val="24"/>
          <w:szCs w:val="24"/>
        </w:rPr>
        <w:t>87</w:t>
      </w:r>
      <w:r w:rsidRPr="009F0123">
        <w:rPr>
          <w:color w:val="000000"/>
          <w:sz w:val="24"/>
          <w:szCs w:val="24"/>
        </w:rPr>
        <w:t>: 995–1007.</w:t>
      </w:r>
    </w:p>
    <w:p w14:paraId="0000031E" w14:textId="797C060A" w:rsidR="00A2515D" w:rsidRPr="009F0123" w:rsidRDefault="002F0901" w:rsidP="0004761C">
      <w:pPr>
        <w:pBdr>
          <w:top w:val="nil"/>
          <w:left w:val="nil"/>
          <w:bottom w:val="nil"/>
          <w:right w:val="nil"/>
          <w:between w:val="nil"/>
        </w:pBdr>
        <w:spacing w:before="26" w:line="266" w:lineRule="auto"/>
        <w:ind w:left="284" w:right="-41" w:hanging="284"/>
        <w:jc w:val="both"/>
        <w:rPr>
          <w:sz w:val="24"/>
          <w:szCs w:val="24"/>
        </w:rPr>
      </w:pPr>
      <w:r w:rsidRPr="009F0123">
        <w:rPr>
          <w:sz w:val="24"/>
          <w:szCs w:val="24"/>
        </w:rPr>
        <w:t>Slauson</w:t>
      </w:r>
      <w:r w:rsidR="00D01C91" w:rsidRPr="009F0123">
        <w:rPr>
          <w:sz w:val="24"/>
          <w:szCs w:val="24"/>
        </w:rPr>
        <w:t>,</w:t>
      </w:r>
      <w:r w:rsidRPr="009F0123">
        <w:rPr>
          <w:sz w:val="24"/>
          <w:szCs w:val="24"/>
        </w:rPr>
        <w:t xml:space="preserve"> L</w:t>
      </w:r>
      <w:r w:rsidR="00D01C91" w:rsidRPr="009F0123">
        <w:rPr>
          <w:sz w:val="24"/>
          <w:szCs w:val="24"/>
        </w:rPr>
        <w:t xml:space="preserve">. </w:t>
      </w:r>
      <w:r w:rsidRPr="009F0123">
        <w:rPr>
          <w:sz w:val="24"/>
          <w:szCs w:val="24"/>
        </w:rPr>
        <w:t xml:space="preserve">A. 2000. Pollination biology of two chiropterophilous agaves in </w:t>
      </w:r>
      <w:r w:rsidR="00D01C91" w:rsidRPr="009F0123">
        <w:rPr>
          <w:sz w:val="24"/>
          <w:szCs w:val="24"/>
        </w:rPr>
        <w:t>A</w:t>
      </w:r>
      <w:r w:rsidRPr="009F0123">
        <w:rPr>
          <w:sz w:val="24"/>
          <w:szCs w:val="24"/>
        </w:rPr>
        <w:t xml:space="preserve">rizona. American Journal of Botany </w:t>
      </w:r>
      <w:r w:rsidRPr="009F0123">
        <w:rPr>
          <w:rFonts w:eastAsia="Georgia" w:cs="Georgia"/>
          <w:sz w:val="24"/>
          <w:szCs w:val="24"/>
        </w:rPr>
        <w:t>87</w:t>
      </w:r>
      <w:r w:rsidRPr="009F0123">
        <w:rPr>
          <w:sz w:val="24"/>
          <w:szCs w:val="24"/>
        </w:rPr>
        <w:t>: 825–</w:t>
      </w:r>
      <w:r w:rsidR="00D01C91" w:rsidRPr="009F0123">
        <w:rPr>
          <w:sz w:val="24"/>
          <w:szCs w:val="24"/>
        </w:rPr>
        <w:t>8</w:t>
      </w:r>
      <w:r w:rsidRPr="009F0123">
        <w:rPr>
          <w:sz w:val="24"/>
          <w:szCs w:val="24"/>
        </w:rPr>
        <w:t>36.</w:t>
      </w:r>
    </w:p>
    <w:p w14:paraId="0000031F" w14:textId="69FBE02F"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Solari</w:t>
      </w:r>
      <w:r w:rsidR="00D01C91" w:rsidRPr="009F0123">
        <w:rPr>
          <w:color w:val="000000"/>
          <w:sz w:val="24"/>
          <w:szCs w:val="24"/>
        </w:rPr>
        <w:t>,</w:t>
      </w:r>
      <w:r w:rsidRPr="009F0123">
        <w:rPr>
          <w:color w:val="000000"/>
          <w:sz w:val="24"/>
          <w:szCs w:val="24"/>
        </w:rPr>
        <w:t xml:space="preserve"> S</w:t>
      </w:r>
      <w:r w:rsidR="00D01C91" w:rsidRPr="009F0123">
        <w:rPr>
          <w:color w:val="000000"/>
          <w:sz w:val="24"/>
          <w:szCs w:val="24"/>
        </w:rPr>
        <w:t>.</w:t>
      </w:r>
      <w:r w:rsidRPr="009F0123">
        <w:rPr>
          <w:color w:val="000000"/>
          <w:sz w:val="24"/>
          <w:szCs w:val="24"/>
        </w:rPr>
        <w:t xml:space="preserve"> and </w:t>
      </w:r>
      <w:r w:rsidR="00D01C91" w:rsidRPr="009F0123">
        <w:rPr>
          <w:color w:val="000000"/>
          <w:sz w:val="24"/>
          <w:szCs w:val="24"/>
        </w:rPr>
        <w:t xml:space="preserve">R. J. </w:t>
      </w:r>
      <w:r w:rsidRPr="009F0123">
        <w:rPr>
          <w:color w:val="000000"/>
          <w:sz w:val="24"/>
          <w:szCs w:val="24"/>
        </w:rPr>
        <w:t xml:space="preserve">Baker. 2006. Mitochondrial </w:t>
      </w:r>
      <w:r w:rsidR="00D01C91" w:rsidRPr="009F0123">
        <w:rPr>
          <w:color w:val="000000"/>
          <w:sz w:val="24"/>
          <w:szCs w:val="24"/>
        </w:rPr>
        <w:t>DNA</w:t>
      </w:r>
      <w:r w:rsidRPr="009F0123">
        <w:rPr>
          <w:color w:val="000000"/>
          <w:sz w:val="24"/>
          <w:szCs w:val="24"/>
        </w:rPr>
        <w:t xml:space="preserve"> sequence, karyotypic, and morphological variation in the </w:t>
      </w:r>
      <w:r w:rsidR="00D01C91" w:rsidRPr="009F0123">
        <w:rPr>
          <w:i/>
          <w:iCs/>
          <w:color w:val="000000"/>
          <w:sz w:val="24"/>
          <w:szCs w:val="24"/>
        </w:rPr>
        <w:t>C</w:t>
      </w:r>
      <w:r w:rsidRPr="009F0123">
        <w:rPr>
          <w:i/>
          <w:iCs/>
          <w:color w:val="000000"/>
          <w:sz w:val="24"/>
          <w:szCs w:val="24"/>
        </w:rPr>
        <w:t>arollia castanea</w:t>
      </w:r>
      <w:r w:rsidRPr="009F0123">
        <w:rPr>
          <w:color w:val="000000"/>
          <w:sz w:val="24"/>
          <w:szCs w:val="24"/>
        </w:rPr>
        <w:t xml:space="preserve"> species complex (</w:t>
      </w:r>
      <w:r w:rsidR="00D01C91" w:rsidRPr="009F0123">
        <w:rPr>
          <w:color w:val="000000"/>
          <w:sz w:val="24"/>
          <w:szCs w:val="24"/>
        </w:rPr>
        <w:t>C</w:t>
      </w:r>
      <w:r w:rsidRPr="009F0123">
        <w:rPr>
          <w:color w:val="000000"/>
          <w:sz w:val="24"/>
          <w:szCs w:val="24"/>
        </w:rPr>
        <w:t>hiroptera: Phyllostomidae) with description of a new species. Texas Tech University. Natural Science Research Laboratory.</w:t>
      </w:r>
    </w:p>
    <w:p w14:paraId="00000321" w14:textId="3735EEDC" w:rsidR="00A2515D" w:rsidRPr="0098216F" w:rsidRDefault="002F0901" w:rsidP="00D01C91">
      <w:pPr>
        <w:pBdr>
          <w:top w:val="nil"/>
          <w:left w:val="nil"/>
          <w:bottom w:val="nil"/>
          <w:right w:val="nil"/>
          <w:between w:val="nil"/>
        </w:pBdr>
        <w:spacing w:line="268" w:lineRule="auto"/>
        <w:ind w:left="284" w:right="-41" w:hanging="284"/>
        <w:jc w:val="both"/>
        <w:rPr>
          <w:sz w:val="24"/>
          <w:szCs w:val="24"/>
        </w:rPr>
      </w:pPr>
      <w:r w:rsidRPr="009F0123">
        <w:rPr>
          <w:color w:val="000000"/>
          <w:sz w:val="24"/>
          <w:szCs w:val="24"/>
        </w:rPr>
        <w:t>Soriano</w:t>
      </w:r>
      <w:r w:rsidR="00D01C91" w:rsidRPr="009F0123">
        <w:rPr>
          <w:color w:val="000000"/>
          <w:sz w:val="24"/>
          <w:szCs w:val="24"/>
        </w:rPr>
        <w:t>,</w:t>
      </w:r>
      <w:r w:rsidRPr="009F0123">
        <w:rPr>
          <w:color w:val="000000"/>
          <w:sz w:val="24"/>
          <w:szCs w:val="24"/>
        </w:rPr>
        <w:t xml:space="preserve"> P</w:t>
      </w:r>
      <w:r w:rsidR="00D01C91" w:rsidRPr="009F0123">
        <w:rPr>
          <w:color w:val="000000"/>
          <w:sz w:val="24"/>
          <w:szCs w:val="24"/>
        </w:rPr>
        <w:t xml:space="preserve">. </w:t>
      </w:r>
      <w:r w:rsidRPr="009F0123">
        <w:rPr>
          <w:color w:val="000000"/>
          <w:sz w:val="24"/>
          <w:szCs w:val="24"/>
        </w:rPr>
        <w:t xml:space="preserve">J. 2000. Functional structure of bat communities in tropical rainforests and </w:t>
      </w:r>
      <w:r w:rsidR="00D01C91" w:rsidRPr="009F0123">
        <w:rPr>
          <w:color w:val="000000"/>
          <w:sz w:val="24"/>
          <w:szCs w:val="24"/>
        </w:rPr>
        <w:t>Andean</w:t>
      </w:r>
      <w:r w:rsidRPr="009F0123">
        <w:rPr>
          <w:color w:val="000000"/>
          <w:sz w:val="24"/>
          <w:szCs w:val="24"/>
        </w:rPr>
        <w:t xml:space="preserve"> cloud forests.</w:t>
      </w:r>
      <w:r w:rsidR="00D01C91" w:rsidRPr="009F0123">
        <w:rPr>
          <w:color w:val="000000"/>
          <w:sz w:val="24"/>
          <w:szCs w:val="24"/>
        </w:rPr>
        <w:t xml:space="preserve"> </w:t>
      </w:r>
      <w:r w:rsidRPr="0098216F">
        <w:rPr>
          <w:sz w:val="24"/>
          <w:szCs w:val="24"/>
        </w:rPr>
        <w:t xml:space="preserve">Ecotropicos </w:t>
      </w:r>
      <w:r w:rsidRPr="0098216F">
        <w:rPr>
          <w:rFonts w:eastAsia="Georgia" w:cs="Georgia"/>
          <w:sz w:val="24"/>
          <w:szCs w:val="24"/>
        </w:rPr>
        <w:t>13</w:t>
      </w:r>
      <w:r w:rsidRPr="0098216F">
        <w:rPr>
          <w:sz w:val="24"/>
          <w:szCs w:val="24"/>
        </w:rPr>
        <w:t>: 1–20.</w:t>
      </w:r>
    </w:p>
    <w:p w14:paraId="00000322" w14:textId="616D4C9A" w:rsidR="00A2515D" w:rsidRPr="0098216F"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8216F">
        <w:rPr>
          <w:color w:val="000000"/>
          <w:sz w:val="24"/>
          <w:szCs w:val="24"/>
        </w:rPr>
        <w:t>Soriano</w:t>
      </w:r>
      <w:r w:rsidR="00D01C91" w:rsidRPr="0098216F">
        <w:rPr>
          <w:color w:val="000000"/>
          <w:sz w:val="24"/>
          <w:szCs w:val="24"/>
        </w:rPr>
        <w:t>,</w:t>
      </w:r>
      <w:r w:rsidRPr="0098216F">
        <w:rPr>
          <w:color w:val="000000"/>
          <w:sz w:val="24"/>
          <w:szCs w:val="24"/>
        </w:rPr>
        <w:t xml:space="preserve"> P</w:t>
      </w:r>
      <w:r w:rsidR="00D01C91" w:rsidRPr="0098216F">
        <w:rPr>
          <w:color w:val="000000"/>
          <w:sz w:val="24"/>
          <w:szCs w:val="24"/>
        </w:rPr>
        <w:t>.</w:t>
      </w:r>
      <w:r w:rsidRPr="0098216F">
        <w:rPr>
          <w:color w:val="000000"/>
          <w:sz w:val="24"/>
          <w:szCs w:val="24"/>
        </w:rPr>
        <w:t xml:space="preserve">, </w:t>
      </w:r>
      <w:r w:rsidR="00D01C91" w:rsidRPr="0098216F">
        <w:rPr>
          <w:color w:val="000000"/>
          <w:sz w:val="24"/>
          <w:szCs w:val="24"/>
        </w:rPr>
        <w:t xml:space="preserve">A. </w:t>
      </w:r>
      <w:r w:rsidRPr="0098216F">
        <w:rPr>
          <w:color w:val="000000"/>
          <w:sz w:val="24"/>
          <w:szCs w:val="24"/>
        </w:rPr>
        <w:t xml:space="preserve">Ruiz and </w:t>
      </w:r>
      <w:r w:rsidR="00D01C91" w:rsidRPr="0098216F">
        <w:rPr>
          <w:color w:val="000000"/>
          <w:sz w:val="24"/>
          <w:szCs w:val="24"/>
        </w:rPr>
        <w:t xml:space="preserve">J. </w:t>
      </w:r>
      <w:r w:rsidRPr="0098216F">
        <w:rPr>
          <w:color w:val="000000"/>
          <w:sz w:val="24"/>
          <w:szCs w:val="24"/>
        </w:rPr>
        <w:t xml:space="preserve">Nassar. 2000. Notas sobre la distribución e importancia ecológica de los murciélagos </w:t>
      </w:r>
      <w:r w:rsidR="00D01C91" w:rsidRPr="0098216F">
        <w:rPr>
          <w:i/>
          <w:iCs/>
          <w:color w:val="000000"/>
          <w:sz w:val="24"/>
          <w:szCs w:val="24"/>
        </w:rPr>
        <w:t>L</w:t>
      </w:r>
      <w:r w:rsidRPr="0098216F">
        <w:rPr>
          <w:i/>
          <w:iCs/>
          <w:color w:val="000000"/>
          <w:sz w:val="24"/>
          <w:szCs w:val="24"/>
        </w:rPr>
        <w:t>eptonycteris curasoae</w:t>
      </w:r>
      <w:r w:rsidRPr="0098216F">
        <w:rPr>
          <w:color w:val="000000"/>
          <w:sz w:val="24"/>
          <w:szCs w:val="24"/>
        </w:rPr>
        <w:t xml:space="preserve"> y </w:t>
      </w:r>
      <w:r w:rsidR="00D01C91" w:rsidRPr="0098216F">
        <w:rPr>
          <w:i/>
          <w:iCs/>
          <w:color w:val="000000"/>
          <w:sz w:val="24"/>
          <w:szCs w:val="24"/>
        </w:rPr>
        <w:t>G</w:t>
      </w:r>
      <w:r w:rsidRPr="0098216F">
        <w:rPr>
          <w:i/>
          <w:iCs/>
          <w:color w:val="000000"/>
          <w:sz w:val="24"/>
          <w:szCs w:val="24"/>
        </w:rPr>
        <w:t>lossophaga longirostris</w:t>
      </w:r>
      <w:r w:rsidRPr="0098216F">
        <w:rPr>
          <w:color w:val="000000"/>
          <w:sz w:val="24"/>
          <w:szCs w:val="24"/>
        </w:rPr>
        <w:t xml:space="preserve"> en zonas áridas andinas. Ecotropicos </w:t>
      </w:r>
      <w:r w:rsidRPr="0098216F">
        <w:rPr>
          <w:rFonts w:eastAsia="Georgia" w:cs="Georgia"/>
          <w:color w:val="000000"/>
          <w:sz w:val="24"/>
          <w:szCs w:val="24"/>
        </w:rPr>
        <w:t>13</w:t>
      </w:r>
      <w:r w:rsidRPr="0098216F">
        <w:rPr>
          <w:color w:val="000000"/>
          <w:sz w:val="24"/>
          <w:szCs w:val="24"/>
        </w:rPr>
        <w:t>: 91–</w:t>
      </w:r>
      <w:r w:rsidR="00D01C91" w:rsidRPr="0098216F">
        <w:rPr>
          <w:color w:val="000000"/>
          <w:sz w:val="24"/>
          <w:szCs w:val="24"/>
        </w:rPr>
        <w:t>9</w:t>
      </w:r>
      <w:r w:rsidRPr="0098216F">
        <w:rPr>
          <w:color w:val="000000"/>
          <w:sz w:val="24"/>
          <w:szCs w:val="24"/>
        </w:rPr>
        <w:t>5.</w:t>
      </w:r>
    </w:p>
    <w:p w14:paraId="00000323" w14:textId="216430E4" w:rsidR="00A2515D" w:rsidRPr="0098216F"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8216F">
        <w:rPr>
          <w:color w:val="000000"/>
          <w:sz w:val="24"/>
          <w:szCs w:val="24"/>
        </w:rPr>
        <w:t>Soriano</w:t>
      </w:r>
      <w:r w:rsidR="00D01C91" w:rsidRPr="0098216F">
        <w:rPr>
          <w:color w:val="000000"/>
          <w:sz w:val="24"/>
          <w:szCs w:val="24"/>
        </w:rPr>
        <w:t>,</w:t>
      </w:r>
      <w:r w:rsidRPr="0098216F">
        <w:rPr>
          <w:color w:val="000000"/>
          <w:sz w:val="24"/>
          <w:szCs w:val="24"/>
        </w:rPr>
        <w:t xml:space="preserve"> P</w:t>
      </w:r>
      <w:r w:rsidR="00D01C91" w:rsidRPr="0098216F">
        <w:rPr>
          <w:color w:val="000000"/>
          <w:sz w:val="24"/>
          <w:szCs w:val="24"/>
        </w:rPr>
        <w:t xml:space="preserve">. </w:t>
      </w:r>
      <w:r w:rsidRPr="0098216F">
        <w:rPr>
          <w:color w:val="000000"/>
          <w:sz w:val="24"/>
          <w:szCs w:val="24"/>
        </w:rPr>
        <w:t>J</w:t>
      </w:r>
      <w:r w:rsidR="00D01C91" w:rsidRPr="0098216F">
        <w:rPr>
          <w:color w:val="000000"/>
          <w:sz w:val="24"/>
          <w:szCs w:val="24"/>
        </w:rPr>
        <w:t>.</w:t>
      </w:r>
      <w:r w:rsidRPr="0098216F">
        <w:rPr>
          <w:color w:val="000000"/>
          <w:sz w:val="24"/>
          <w:szCs w:val="24"/>
        </w:rPr>
        <w:t xml:space="preserve">, </w:t>
      </w:r>
      <w:r w:rsidR="00D01C91" w:rsidRPr="0098216F">
        <w:rPr>
          <w:color w:val="000000"/>
          <w:sz w:val="24"/>
          <w:szCs w:val="24"/>
        </w:rPr>
        <w:t xml:space="preserve">M. </w:t>
      </w:r>
      <w:r w:rsidRPr="0098216F">
        <w:rPr>
          <w:color w:val="000000"/>
          <w:sz w:val="24"/>
          <w:szCs w:val="24"/>
        </w:rPr>
        <w:t>Sos</w:t>
      </w:r>
      <w:r w:rsidR="00D01C91" w:rsidRPr="0098216F">
        <w:rPr>
          <w:color w:val="000000"/>
          <w:sz w:val="24"/>
          <w:szCs w:val="24"/>
        </w:rPr>
        <w:t>a</w:t>
      </w:r>
      <w:r w:rsidRPr="0098216F">
        <w:rPr>
          <w:color w:val="000000"/>
          <w:sz w:val="24"/>
          <w:szCs w:val="24"/>
        </w:rPr>
        <w:t xml:space="preserve"> and </w:t>
      </w:r>
      <w:r w:rsidR="00D01C91" w:rsidRPr="0098216F">
        <w:rPr>
          <w:color w:val="000000"/>
          <w:sz w:val="24"/>
          <w:szCs w:val="24"/>
        </w:rPr>
        <w:t xml:space="preserve">O. </w:t>
      </w:r>
      <w:r w:rsidRPr="0098216F">
        <w:rPr>
          <w:color w:val="000000"/>
          <w:sz w:val="24"/>
          <w:szCs w:val="24"/>
        </w:rPr>
        <w:t xml:space="preserve">Rossell. 1991. Hábitos alimentarios de </w:t>
      </w:r>
      <w:r w:rsidR="00D01C91" w:rsidRPr="0098216F">
        <w:rPr>
          <w:i/>
          <w:iCs/>
          <w:color w:val="000000"/>
          <w:sz w:val="24"/>
          <w:szCs w:val="24"/>
        </w:rPr>
        <w:t>G</w:t>
      </w:r>
      <w:r w:rsidRPr="0098216F">
        <w:rPr>
          <w:i/>
          <w:iCs/>
          <w:color w:val="000000"/>
          <w:sz w:val="24"/>
          <w:szCs w:val="24"/>
        </w:rPr>
        <w:t>lossophaga longirostris</w:t>
      </w:r>
      <w:r w:rsidR="00D01C91" w:rsidRPr="0098216F">
        <w:rPr>
          <w:color w:val="000000"/>
          <w:sz w:val="24"/>
          <w:szCs w:val="24"/>
        </w:rPr>
        <w:t xml:space="preserve"> </w:t>
      </w:r>
      <w:r w:rsidRPr="0098216F">
        <w:rPr>
          <w:color w:val="000000"/>
          <w:sz w:val="24"/>
          <w:szCs w:val="24"/>
        </w:rPr>
        <w:t>Miller (</w:t>
      </w:r>
      <w:r w:rsidR="00D01C91" w:rsidRPr="0098216F">
        <w:rPr>
          <w:color w:val="000000"/>
          <w:sz w:val="24"/>
          <w:szCs w:val="24"/>
        </w:rPr>
        <w:t>C</w:t>
      </w:r>
      <w:r w:rsidRPr="0098216F">
        <w:rPr>
          <w:color w:val="000000"/>
          <w:sz w:val="24"/>
          <w:szCs w:val="24"/>
        </w:rPr>
        <w:t xml:space="preserve">hiroptera: Phyllostomidae) en una zona árida de </w:t>
      </w:r>
      <w:r w:rsidR="00D01C91" w:rsidRPr="0098216F">
        <w:rPr>
          <w:color w:val="000000"/>
          <w:sz w:val="24"/>
          <w:szCs w:val="24"/>
        </w:rPr>
        <w:t>L</w:t>
      </w:r>
      <w:r w:rsidRPr="0098216F">
        <w:rPr>
          <w:color w:val="000000"/>
          <w:sz w:val="24"/>
          <w:szCs w:val="24"/>
        </w:rPr>
        <w:t>os</w:t>
      </w:r>
      <w:r w:rsidR="00D01C91" w:rsidRPr="0098216F">
        <w:rPr>
          <w:color w:val="000000"/>
          <w:sz w:val="24"/>
          <w:szCs w:val="24"/>
        </w:rPr>
        <w:t xml:space="preserve"> A</w:t>
      </w:r>
      <w:r w:rsidRPr="0098216F">
        <w:rPr>
          <w:color w:val="000000"/>
          <w:sz w:val="24"/>
          <w:szCs w:val="24"/>
        </w:rPr>
        <w:t xml:space="preserve">ndes venezolanos. Revista de Biologı́a Tropical </w:t>
      </w:r>
      <w:r w:rsidRPr="0098216F">
        <w:rPr>
          <w:rFonts w:eastAsia="Georgia" w:cs="Georgia"/>
          <w:color w:val="000000"/>
          <w:sz w:val="24"/>
          <w:szCs w:val="24"/>
        </w:rPr>
        <w:t>39</w:t>
      </w:r>
      <w:r w:rsidRPr="0098216F">
        <w:rPr>
          <w:color w:val="000000"/>
          <w:sz w:val="24"/>
          <w:szCs w:val="24"/>
        </w:rPr>
        <w:t>: 263–</w:t>
      </w:r>
      <w:r w:rsidR="00D01C91" w:rsidRPr="0098216F">
        <w:rPr>
          <w:color w:val="000000"/>
          <w:sz w:val="24"/>
          <w:szCs w:val="24"/>
        </w:rPr>
        <w:t>26</w:t>
      </w:r>
      <w:r w:rsidRPr="0098216F">
        <w:rPr>
          <w:color w:val="000000"/>
          <w:sz w:val="24"/>
          <w:szCs w:val="24"/>
        </w:rPr>
        <w:t>8.</w:t>
      </w:r>
    </w:p>
    <w:p w14:paraId="00000324" w14:textId="7D0A4547" w:rsidR="00A2515D" w:rsidRPr="0098216F"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8216F">
        <w:rPr>
          <w:color w:val="000000"/>
          <w:sz w:val="24"/>
          <w:szCs w:val="24"/>
        </w:rPr>
        <w:lastRenderedPageBreak/>
        <w:t>Sosa</w:t>
      </w:r>
      <w:r w:rsidR="00214ADC" w:rsidRPr="0098216F">
        <w:rPr>
          <w:color w:val="000000"/>
          <w:sz w:val="24"/>
          <w:szCs w:val="24"/>
        </w:rPr>
        <w:t>,</w:t>
      </w:r>
      <w:r w:rsidRPr="0098216F">
        <w:rPr>
          <w:color w:val="000000"/>
          <w:sz w:val="24"/>
          <w:szCs w:val="24"/>
        </w:rPr>
        <w:t xml:space="preserve"> M</w:t>
      </w:r>
      <w:r w:rsidR="00214ADC" w:rsidRPr="0098216F">
        <w:rPr>
          <w:color w:val="000000"/>
          <w:sz w:val="24"/>
          <w:szCs w:val="24"/>
        </w:rPr>
        <w:t>.</w:t>
      </w:r>
      <w:r w:rsidRPr="0098216F">
        <w:rPr>
          <w:color w:val="000000"/>
          <w:sz w:val="24"/>
          <w:szCs w:val="24"/>
        </w:rPr>
        <w:t xml:space="preserve"> and </w:t>
      </w:r>
      <w:r w:rsidR="00214ADC" w:rsidRPr="0098216F">
        <w:rPr>
          <w:color w:val="000000"/>
          <w:sz w:val="24"/>
          <w:szCs w:val="24"/>
        </w:rPr>
        <w:t xml:space="preserve">P. J. </w:t>
      </w:r>
      <w:r w:rsidRPr="0098216F">
        <w:rPr>
          <w:color w:val="000000"/>
          <w:sz w:val="24"/>
          <w:szCs w:val="24"/>
        </w:rPr>
        <w:t xml:space="preserve">Soriano. 1993. Solapamiento de dieta entre </w:t>
      </w:r>
      <w:r w:rsidR="00214ADC" w:rsidRPr="0098216F">
        <w:rPr>
          <w:i/>
          <w:iCs/>
          <w:color w:val="000000"/>
          <w:sz w:val="24"/>
          <w:szCs w:val="24"/>
        </w:rPr>
        <w:t>L</w:t>
      </w:r>
      <w:r w:rsidRPr="0098216F">
        <w:rPr>
          <w:i/>
          <w:iCs/>
          <w:color w:val="000000"/>
          <w:sz w:val="24"/>
          <w:szCs w:val="24"/>
        </w:rPr>
        <w:t>eptonycteris curasoae</w:t>
      </w:r>
      <w:r w:rsidRPr="0098216F">
        <w:rPr>
          <w:color w:val="000000"/>
          <w:sz w:val="24"/>
          <w:szCs w:val="24"/>
        </w:rPr>
        <w:t xml:space="preserve"> y </w:t>
      </w:r>
      <w:r w:rsidR="00214ADC" w:rsidRPr="0098216F">
        <w:rPr>
          <w:i/>
          <w:iCs/>
          <w:color w:val="000000"/>
          <w:sz w:val="24"/>
          <w:szCs w:val="24"/>
        </w:rPr>
        <w:t>G</w:t>
      </w:r>
      <w:r w:rsidRPr="0098216F">
        <w:rPr>
          <w:i/>
          <w:iCs/>
          <w:color w:val="000000"/>
          <w:sz w:val="24"/>
          <w:szCs w:val="24"/>
        </w:rPr>
        <w:t xml:space="preserve">lossophaga longirostris </w:t>
      </w:r>
      <w:r w:rsidRPr="0098216F">
        <w:rPr>
          <w:color w:val="000000"/>
          <w:sz w:val="24"/>
          <w:szCs w:val="24"/>
        </w:rPr>
        <w:t>(</w:t>
      </w:r>
      <w:r w:rsidR="00214ADC" w:rsidRPr="0098216F">
        <w:rPr>
          <w:color w:val="000000"/>
          <w:sz w:val="24"/>
          <w:szCs w:val="24"/>
        </w:rPr>
        <w:t>M</w:t>
      </w:r>
      <w:r w:rsidRPr="0098216F">
        <w:rPr>
          <w:color w:val="000000"/>
          <w:sz w:val="24"/>
          <w:szCs w:val="24"/>
        </w:rPr>
        <w:t xml:space="preserve">ammalia: Chiroptera). Revista de Biologı́a Tropical </w:t>
      </w:r>
      <w:r w:rsidRPr="0098216F">
        <w:rPr>
          <w:rFonts w:eastAsia="Georgia" w:cs="Georgia"/>
          <w:color w:val="000000"/>
          <w:sz w:val="24"/>
          <w:szCs w:val="24"/>
        </w:rPr>
        <w:t>41</w:t>
      </w:r>
      <w:r w:rsidRPr="0098216F">
        <w:rPr>
          <w:color w:val="000000"/>
          <w:sz w:val="24"/>
          <w:szCs w:val="24"/>
        </w:rPr>
        <w:t>: 529–</w:t>
      </w:r>
      <w:r w:rsidR="00214ADC" w:rsidRPr="0098216F">
        <w:rPr>
          <w:color w:val="000000"/>
          <w:sz w:val="24"/>
          <w:szCs w:val="24"/>
        </w:rPr>
        <w:t>5</w:t>
      </w:r>
      <w:r w:rsidRPr="0098216F">
        <w:rPr>
          <w:color w:val="000000"/>
          <w:sz w:val="24"/>
          <w:szCs w:val="24"/>
        </w:rPr>
        <w:t>32.</w:t>
      </w:r>
    </w:p>
    <w:p w14:paraId="00000325" w14:textId="54ED1786"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547" w:author="Guillermo Florez" w:date="2021-10-14T10:05:00Z">
            <w:rPr>
              <w:color w:val="000000"/>
              <w:sz w:val="24"/>
              <w:szCs w:val="24"/>
            </w:rPr>
          </w:rPrChange>
        </w:rPr>
      </w:pPr>
      <w:r w:rsidRPr="0098216F">
        <w:rPr>
          <w:color w:val="000000"/>
          <w:sz w:val="24"/>
          <w:szCs w:val="24"/>
        </w:rPr>
        <w:t>Sosa</w:t>
      </w:r>
      <w:r w:rsidR="00605DA5" w:rsidRPr="0098216F">
        <w:rPr>
          <w:color w:val="000000"/>
          <w:sz w:val="24"/>
          <w:szCs w:val="24"/>
        </w:rPr>
        <w:t>,</w:t>
      </w:r>
      <w:r w:rsidRPr="0098216F">
        <w:rPr>
          <w:color w:val="000000"/>
          <w:sz w:val="24"/>
          <w:szCs w:val="24"/>
        </w:rPr>
        <w:t xml:space="preserve"> M</w:t>
      </w:r>
      <w:r w:rsidR="00605DA5" w:rsidRPr="0098216F">
        <w:rPr>
          <w:color w:val="000000"/>
          <w:sz w:val="24"/>
          <w:szCs w:val="24"/>
        </w:rPr>
        <w:t xml:space="preserve">. </w:t>
      </w:r>
      <w:r w:rsidRPr="0098216F">
        <w:rPr>
          <w:color w:val="000000"/>
          <w:sz w:val="24"/>
          <w:szCs w:val="24"/>
        </w:rPr>
        <w:t xml:space="preserve">and </w:t>
      </w:r>
      <w:r w:rsidR="00605DA5" w:rsidRPr="0098216F">
        <w:rPr>
          <w:color w:val="000000"/>
          <w:sz w:val="24"/>
          <w:szCs w:val="24"/>
        </w:rPr>
        <w:t xml:space="preserve">P. J. </w:t>
      </w:r>
      <w:r w:rsidRPr="0098216F">
        <w:rPr>
          <w:color w:val="000000"/>
          <w:sz w:val="24"/>
          <w:szCs w:val="24"/>
        </w:rPr>
        <w:t>Soriano</w:t>
      </w:r>
      <w:r w:rsidR="00605DA5" w:rsidRPr="0098216F">
        <w:rPr>
          <w:color w:val="000000"/>
          <w:sz w:val="24"/>
          <w:szCs w:val="24"/>
        </w:rPr>
        <w:t xml:space="preserve">. </w:t>
      </w:r>
      <w:r w:rsidRPr="009F0123">
        <w:rPr>
          <w:color w:val="000000"/>
          <w:sz w:val="24"/>
          <w:szCs w:val="24"/>
        </w:rPr>
        <w:t xml:space="preserve">1996. Resource availability, diet and reproduction in </w:t>
      </w:r>
      <w:r w:rsidR="00605DA5" w:rsidRPr="009F0123">
        <w:rPr>
          <w:i/>
          <w:iCs/>
          <w:color w:val="000000"/>
          <w:sz w:val="24"/>
          <w:szCs w:val="24"/>
        </w:rPr>
        <w:t>G</w:t>
      </w:r>
      <w:r w:rsidRPr="009F0123">
        <w:rPr>
          <w:i/>
          <w:iCs/>
          <w:color w:val="000000"/>
          <w:sz w:val="24"/>
          <w:szCs w:val="24"/>
        </w:rPr>
        <w:t xml:space="preserve">lossophaga longirostris </w:t>
      </w:r>
      <w:r w:rsidRPr="009F0123">
        <w:rPr>
          <w:color w:val="000000"/>
          <w:sz w:val="24"/>
          <w:szCs w:val="24"/>
        </w:rPr>
        <w:t>(</w:t>
      </w:r>
      <w:r w:rsidR="00605DA5" w:rsidRPr="009F0123">
        <w:rPr>
          <w:color w:val="000000"/>
          <w:sz w:val="24"/>
          <w:szCs w:val="24"/>
        </w:rPr>
        <w:t>M</w:t>
      </w:r>
      <w:r w:rsidRPr="009F0123">
        <w:rPr>
          <w:color w:val="000000"/>
          <w:sz w:val="24"/>
          <w:szCs w:val="24"/>
        </w:rPr>
        <w:t xml:space="preserve">ammalia: Chiroptera) in an arid zone of the </w:t>
      </w:r>
      <w:r w:rsidR="00605DA5" w:rsidRPr="009F0123">
        <w:rPr>
          <w:color w:val="000000"/>
          <w:sz w:val="24"/>
          <w:szCs w:val="24"/>
        </w:rPr>
        <w:t>Venezuelan</w:t>
      </w:r>
      <w:r w:rsidRPr="009F0123">
        <w:rPr>
          <w:color w:val="000000"/>
          <w:sz w:val="24"/>
          <w:szCs w:val="24"/>
        </w:rPr>
        <w:t xml:space="preserve"> </w:t>
      </w:r>
      <w:r w:rsidR="00605DA5" w:rsidRPr="009F0123">
        <w:rPr>
          <w:color w:val="000000"/>
          <w:sz w:val="24"/>
          <w:szCs w:val="24"/>
        </w:rPr>
        <w:t>Andes</w:t>
      </w:r>
      <w:r w:rsidRPr="009F0123">
        <w:rPr>
          <w:color w:val="000000"/>
          <w:sz w:val="24"/>
          <w:szCs w:val="24"/>
        </w:rPr>
        <w:t xml:space="preserve">. </w:t>
      </w:r>
      <w:r w:rsidRPr="00D85772">
        <w:rPr>
          <w:color w:val="000000"/>
          <w:sz w:val="24"/>
          <w:szCs w:val="24"/>
          <w:lang w:val="pt-BR"/>
          <w:rPrChange w:id="1548" w:author="Guillermo Florez" w:date="2021-10-14T10:05:00Z">
            <w:rPr>
              <w:color w:val="000000"/>
              <w:sz w:val="24"/>
              <w:szCs w:val="24"/>
            </w:rPr>
          </w:rPrChange>
        </w:rPr>
        <w:t xml:space="preserve">Journal of Tropical </w:t>
      </w:r>
      <w:r w:rsidR="00605DA5" w:rsidRPr="00D85772">
        <w:rPr>
          <w:color w:val="000000"/>
          <w:sz w:val="24"/>
          <w:szCs w:val="24"/>
          <w:lang w:val="pt-BR"/>
          <w:rPrChange w:id="1549" w:author="Guillermo Florez" w:date="2021-10-14T10:05:00Z">
            <w:rPr>
              <w:color w:val="000000"/>
              <w:sz w:val="24"/>
              <w:szCs w:val="24"/>
            </w:rPr>
          </w:rPrChange>
        </w:rPr>
        <w:t>Ecology 12</w:t>
      </w:r>
      <w:r w:rsidRPr="00D85772">
        <w:rPr>
          <w:color w:val="000000"/>
          <w:sz w:val="24"/>
          <w:szCs w:val="24"/>
          <w:lang w:val="pt-BR"/>
          <w:rPrChange w:id="1550" w:author="Guillermo Florez" w:date="2021-10-14T10:05:00Z">
            <w:rPr>
              <w:color w:val="000000"/>
              <w:sz w:val="24"/>
              <w:szCs w:val="24"/>
            </w:rPr>
          </w:rPrChange>
        </w:rPr>
        <w:t>:</w:t>
      </w:r>
      <w:r w:rsidR="0042581A" w:rsidRPr="00D85772">
        <w:rPr>
          <w:color w:val="000000"/>
          <w:sz w:val="24"/>
          <w:szCs w:val="24"/>
          <w:lang w:val="pt-BR"/>
          <w:rPrChange w:id="1551" w:author="Guillermo Florez" w:date="2021-10-14T10:05:00Z">
            <w:rPr>
              <w:color w:val="000000"/>
              <w:sz w:val="24"/>
              <w:szCs w:val="24"/>
            </w:rPr>
          </w:rPrChange>
        </w:rPr>
        <w:t xml:space="preserve"> </w:t>
      </w:r>
      <w:r w:rsidRPr="00D85772">
        <w:rPr>
          <w:color w:val="000000"/>
          <w:sz w:val="24"/>
          <w:szCs w:val="24"/>
          <w:lang w:val="pt-BR"/>
          <w:rPrChange w:id="1552" w:author="Guillermo Florez" w:date="2021-10-14T10:05:00Z">
            <w:rPr>
              <w:color w:val="000000"/>
              <w:sz w:val="24"/>
              <w:szCs w:val="24"/>
            </w:rPr>
          </w:rPrChange>
        </w:rPr>
        <w:t xml:space="preserve">805– </w:t>
      </w:r>
      <w:r w:rsidR="00605DA5" w:rsidRPr="00D85772">
        <w:rPr>
          <w:color w:val="000000"/>
          <w:sz w:val="24"/>
          <w:szCs w:val="24"/>
          <w:lang w:val="pt-BR"/>
          <w:rPrChange w:id="1553" w:author="Guillermo Florez" w:date="2021-10-14T10:05:00Z">
            <w:rPr>
              <w:color w:val="000000"/>
              <w:sz w:val="24"/>
              <w:szCs w:val="24"/>
            </w:rPr>
          </w:rPrChange>
        </w:rPr>
        <w:t>8</w:t>
      </w:r>
      <w:r w:rsidRPr="00D85772">
        <w:rPr>
          <w:color w:val="000000"/>
          <w:sz w:val="24"/>
          <w:szCs w:val="24"/>
          <w:lang w:val="pt-BR"/>
          <w:rPrChange w:id="1554" w:author="Guillermo Florez" w:date="2021-10-14T10:05:00Z">
            <w:rPr>
              <w:color w:val="000000"/>
              <w:sz w:val="24"/>
              <w:szCs w:val="24"/>
            </w:rPr>
          </w:rPrChange>
        </w:rPr>
        <w:t>18.</w:t>
      </w:r>
    </w:p>
    <w:p w14:paraId="00000326" w14:textId="797D8989"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pt-BR"/>
          <w:rPrChange w:id="1555" w:author="Guillermo Florez" w:date="2021-10-14T10:05:00Z">
            <w:rPr>
              <w:color w:val="000000"/>
              <w:sz w:val="24"/>
              <w:szCs w:val="24"/>
            </w:rPr>
          </w:rPrChange>
        </w:rPr>
        <w:t>Souza</w:t>
      </w:r>
      <w:r w:rsidR="00605DA5" w:rsidRPr="00D85772">
        <w:rPr>
          <w:color w:val="000000"/>
          <w:sz w:val="24"/>
          <w:szCs w:val="24"/>
          <w:lang w:val="pt-BR"/>
          <w:rPrChange w:id="1556" w:author="Guillermo Florez" w:date="2021-10-14T10:05:00Z">
            <w:rPr>
              <w:color w:val="000000"/>
              <w:sz w:val="24"/>
              <w:szCs w:val="24"/>
            </w:rPr>
          </w:rPrChange>
        </w:rPr>
        <w:t>,</w:t>
      </w:r>
      <w:r w:rsidRPr="00D85772">
        <w:rPr>
          <w:color w:val="000000"/>
          <w:sz w:val="24"/>
          <w:szCs w:val="24"/>
          <w:lang w:val="pt-BR"/>
          <w:rPrChange w:id="1557" w:author="Guillermo Florez" w:date="2021-10-14T10:05:00Z">
            <w:rPr>
              <w:color w:val="000000"/>
              <w:sz w:val="24"/>
              <w:szCs w:val="24"/>
            </w:rPr>
          </w:rPrChange>
        </w:rPr>
        <w:t xml:space="preserve"> Y</w:t>
      </w:r>
      <w:r w:rsidR="00605DA5" w:rsidRPr="00D85772">
        <w:rPr>
          <w:color w:val="000000"/>
          <w:sz w:val="24"/>
          <w:szCs w:val="24"/>
          <w:lang w:val="pt-BR"/>
          <w:rPrChange w:id="1558" w:author="Guillermo Florez" w:date="2021-10-14T10:05:00Z">
            <w:rPr>
              <w:color w:val="000000"/>
              <w:sz w:val="24"/>
              <w:szCs w:val="24"/>
            </w:rPr>
          </w:rPrChange>
        </w:rPr>
        <w:t>. F.</w:t>
      </w:r>
      <w:r w:rsidRPr="00D85772">
        <w:rPr>
          <w:color w:val="000000"/>
          <w:sz w:val="24"/>
          <w:szCs w:val="24"/>
          <w:lang w:val="pt-BR"/>
          <w:rPrChange w:id="1559" w:author="Guillermo Florez" w:date="2021-10-14T10:05:00Z">
            <w:rPr>
              <w:color w:val="000000"/>
              <w:sz w:val="24"/>
              <w:szCs w:val="24"/>
            </w:rPr>
          </w:rPrChange>
        </w:rPr>
        <w:t xml:space="preserve"> Gonçalves</w:t>
      </w:r>
      <w:r w:rsidR="00605DA5" w:rsidRPr="00D85772">
        <w:rPr>
          <w:color w:val="000000"/>
          <w:sz w:val="24"/>
          <w:szCs w:val="24"/>
          <w:lang w:val="pt-BR"/>
          <w:rPrChange w:id="1560" w:author="Guillermo Florez" w:date="2021-10-14T10:05:00Z">
            <w:rPr>
              <w:color w:val="000000"/>
              <w:sz w:val="24"/>
              <w:szCs w:val="24"/>
            </w:rPr>
          </w:rPrChange>
        </w:rPr>
        <w:t xml:space="preserve">, L. </w:t>
      </w:r>
      <w:r w:rsidRPr="00D85772">
        <w:rPr>
          <w:color w:val="000000"/>
          <w:sz w:val="24"/>
          <w:szCs w:val="24"/>
          <w:lang w:val="pt-BR"/>
          <w:rPrChange w:id="1561" w:author="Guillermo Florez" w:date="2021-10-14T10:05:00Z">
            <w:rPr>
              <w:color w:val="000000"/>
              <w:sz w:val="24"/>
              <w:szCs w:val="24"/>
            </w:rPr>
          </w:rPrChange>
        </w:rPr>
        <w:t>Lautenschlager</w:t>
      </w:r>
      <w:r w:rsidR="00605DA5" w:rsidRPr="00D85772">
        <w:rPr>
          <w:color w:val="000000"/>
          <w:sz w:val="24"/>
          <w:szCs w:val="24"/>
          <w:lang w:val="pt-BR"/>
          <w:rPrChange w:id="1562" w:author="Guillermo Florez" w:date="2021-10-14T10:05:00Z">
            <w:rPr>
              <w:color w:val="000000"/>
              <w:sz w:val="24"/>
              <w:szCs w:val="24"/>
            </w:rPr>
          </w:rPrChange>
        </w:rPr>
        <w:t>, P. Akkawi, C. Mendes, M. M. Carvalho, R. S. Bovendorp, H. Fernandes-Ferreira, C. Rosa, M. E. Graipel, N. Peroni, J. J.</w:t>
      </w:r>
      <w:r w:rsidR="0042581A" w:rsidRPr="00D85772">
        <w:rPr>
          <w:color w:val="000000"/>
          <w:sz w:val="24"/>
          <w:szCs w:val="24"/>
          <w:lang w:val="pt-BR"/>
          <w:rPrChange w:id="1563" w:author="Guillermo Florez" w:date="2021-10-14T10:05:00Z">
            <w:rPr>
              <w:color w:val="000000"/>
              <w:sz w:val="24"/>
              <w:szCs w:val="24"/>
            </w:rPr>
          </w:rPrChange>
        </w:rPr>
        <w:t xml:space="preserve"> </w:t>
      </w:r>
      <w:r w:rsidR="00605DA5" w:rsidRPr="00D85772">
        <w:rPr>
          <w:color w:val="000000"/>
          <w:sz w:val="24"/>
          <w:szCs w:val="24"/>
          <w:lang w:val="pt-BR"/>
          <w:rPrChange w:id="1564" w:author="Guillermo Florez" w:date="2021-10-14T10:05:00Z">
            <w:rPr>
              <w:color w:val="000000"/>
              <w:sz w:val="24"/>
              <w:szCs w:val="24"/>
            </w:rPr>
          </w:rPrChange>
        </w:rPr>
        <w:t>Cherem, J. A. Bogoni, C. R. Brocardo, J.</w:t>
      </w:r>
      <w:r w:rsidR="0042581A" w:rsidRPr="00D85772">
        <w:rPr>
          <w:color w:val="000000"/>
          <w:sz w:val="24"/>
          <w:szCs w:val="24"/>
          <w:lang w:val="pt-BR"/>
          <w:rPrChange w:id="1565" w:author="Guillermo Florez" w:date="2021-10-14T10:05:00Z">
            <w:rPr>
              <w:color w:val="000000"/>
              <w:sz w:val="24"/>
              <w:szCs w:val="24"/>
            </w:rPr>
          </w:rPrChange>
        </w:rPr>
        <w:t xml:space="preserve"> </w:t>
      </w:r>
      <w:r w:rsidR="00605DA5" w:rsidRPr="00D85772">
        <w:rPr>
          <w:color w:val="000000"/>
          <w:sz w:val="24"/>
          <w:szCs w:val="24"/>
          <w:lang w:val="pt-BR"/>
          <w:rPrChange w:id="1566" w:author="Guillermo Florez" w:date="2021-10-14T10:05:00Z">
            <w:rPr>
              <w:color w:val="000000"/>
              <w:sz w:val="24"/>
              <w:szCs w:val="24"/>
            </w:rPr>
          </w:rPrChange>
        </w:rPr>
        <w:t>Miranda, L. Zago da Silva, G. Melo, N. Cáceres, J. Sponchiado, M. C. Ribeiro and M. Galetti.</w:t>
      </w:r>
      <w:r w:rsidRPr="00D85772">
        <w:rPr>
          <w:color w:val="000000"/>
          <w:sz w:val="24"/>
          <w:szCs w:val="24"/>
          <w:lang w:val="pt-BR"/>
          <w:rPrChange w:id="1567" w:author="Guillermo Florez" w:date="2021-10-14T10:05:00Z">
            <w:rPr>
              <w:color w:val="000000"/>
              <w:sz w:val="24"/>
              <w:szCs w:val="24"/>
            </w:rPr>
          </w:rPrChange>
        </w:rPr>
        <w:t xml:space="preserve"> </w:t>
      </w:r>
      <w:r w:rsidRPr="009F0123">
        <w:rPr>
          <w:color w:val="000000"/>
          <w:sz w:val="24"/>
          <w:szCs w:val="24"/>
        </w:rPr>
        <w:t xml:space="preserve">2019. Atlantic mammals: A data set of assemblages of medium- and large-sized mammals of the </w:t>
      </w:r>
      <w:r w:rsidR="00605DA5" w:rsidRPr="009F0123">
        <w:rPr>
          <w:color w:val="000000"/>
          <w:sz w:val="24"/>
          <w:szCs w:val="24"/>
        </w:rPr>
        <w:t>A</w:t>
      </w:r>
      <w:r w:rsidRPr="009F0123">
        <w:rPr>
          <w:color w:val="000000"/>
          <w:sz w:val="24"/>
          <w:szCs w:val="24"/>
        </w:rPr>
        <w:t xml:space="preserve">tlantic </w:t>
      </w:r>
      <w:r w:rsidR="00605DA5" w:rsidRPr="009F0123">
        <w:rPr>
          <w:color w:val="000000"/>
          <w:sz w:val="24"/>
          <w:szCs w:val="24"/>
        </w:rPr>
        <w:t>F</w:t>
      </w:r>
      <w:r w:rsidRPr="009F0123">
        <w:rPr>
          <w:color w:val="000000"/>
          <w:sz w:val="24"/>
          <w:szCs w:val="24"/>
        </w:rPr>
        <w:t xml:space="preserve">orest of </w:t>
      </w:r>
      <w:r w:rsidR="00605DA5" w:rsidRPr="009F0123">
        <w:rPr>
          <w:color w:val="000000"/>
          <w:sz w:val="24"/>
          <w:szCs w:val="24"/>
        </w:rPr>
        <w:t>S</w:t>
      </w:r>
      <w:r w:rsidRPr="009F0123">
        <w:rPr>
          <w:color w:val="000000"/>
          <w:sz w:val="24"/>
          <w:szCs w:val="24"/>
        </w:rPr>
        <w:t xml:space="preserve">outh </w:t>
      </w:r>
      <w:r w:rsidR="00605DA5" w:rsidRPr="009F0123">
        <w:rPr>
          <w:color w:val="000000"/>
          <w:sz w:val="24"/>
          <w:szCs w:val="24"/>
        </w:rPr>
        <w:t>A</w:t>
      </w:r>
      <w:r w:rsidRPr="009F0123">
        <w:rPr>
          <w:color w:val="000000"/>
          <w:sz w:val="24"/>
          <w:szCs w:val="24"/>
        </w:rPr>
        <w:t xml:space="preserve">merica. Ecology </w:t>
      </w:r>
      <w:r w:rsidRPr="009F0123">
        <w:rPr>
          <w:rFonts w:eastAsia="Georgia" w:cs="Georgia"/>
          <w:color w:val="000000"/>
          <w:sz w:val="24"/>
          <w:szCs w:val="24"/>
        </w:rPr>
        <w:t>100</w:t>
      </w:r>
      <w:r w:rsidRPr="009F0123">
        <w:rPr>
          <w:color w:val="000000"/>
          <w:sz w:val="24"/>
          <w:szCs w:val="24"/>
        </w:rPr>
        <w:t>: e02785.</w:t>
      </w:r>
    </w:p>
    <w:p w14:paraId="00000327" w14:textId="7C126D42"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Steiner</w:t>
      </w:r>
      <w:r w:rsidR="00B15615" w:rsidRPr="009F0123">
        <w:rPr>
          <w:color w:val="000000"/>
          <w:sz w:val="24"/>
          <w:szCs w:val="24"/>
        </w:rPr>
        <w:t>,</w:t>
      </w:r>
      <w:r w:rsidRPr="009F0123">
        <w:rPr>
          <w:color w:val="000000"/>
          <w:sz w:val="24"/>
          <w:szCs w:val="24"/>
        </w:rPr>
        <w:t xml:space="preserve"> K</w:t>
      </w:r>
      <w:r w:rsidR="00B15615" w:rsidRPr="009F0123">
        <w:rPr>
          <w:color w:val="000000"/>
          <w:sz w:val="24"/>
          <w:szCs w:val="24"/>
        </w:rPr>
        <w:t xml:space="preserve">. </w:t>
      </w:r>
      <w:r w:rsidRPr="009F0123">
        <w:rPr>
          <w:color w:val="000000"/>
          <w:sz w:val="24"/>
          <w:szCs w:val="24"/>
        </w:rPr>
        <w:t xml:space="preserve">E. 1983. Pollination of </w:t>
      </w:r>
      <w:r w:rsidR="00B15615" w:rsidRPr="009F0123">
        <w:rPr>
          <w:i/>
          <w:iCs/>
          <w:color w:val="000000"/>
          <w:sz w:val="24"/>
          <w:szCs w:val="24"/>
        </w:rPr>
        <w:t>M</w:t>
      </w:r>
      <w:r w:rsidRPr="009F0123">
        <w:rPr>
          <w:i/>
          <w:iCs/>
          <w:color w:val="000000"/>
          <w:sz w:val="24"/>
          <w:szCs w:val="24"/>
        </w:rPr>
        <w:t>abea occidentalis</w:t>
      </w:r>
      <w:r w:rsidRPr="009F0123">
        <w:rPr>
          <w:color w:val="000000"/>
          <w:sz w:val="24"/>
          <w:szCs w:val="24"/>
        </w:rPr>
        <w:t xml:space="preserve"> (</w:t>
      </w:r>
      <w:r w:rsidR="00B15615" w:rsidRPr="009F0123">
        <w:rPr>
          <w:color w:val="000000"/>
          <w:sz w:val="24"/>
          <w:szCs w:val="24"/>
        </w:rPr>
        <w:t>E</w:t>
      </w:r>
      <w:r w:rsidRPr="009F0123">
        <w:rPr>
          <w:color w:val="000000"/>
          <w:sz w:val="24"/>
          <w:szCs w:val="24"/>
        </w:rPr>
        <w:t xml:space="preserve">uphorbiaceae) in </w:t>
      </w:r>
      <w:r w:rsidR="00B15615" w:rsidRPr="009F0123">
        <w:rPr>
          <w:color w:val="000000"/>
          <w:sz w:val="24"/>
          <w:szCs w:val="24"/>
        </w:rPr>
        <w:t>P</w:t>
      </w:r>
      <w:r w:rsidRPr="009F0123">
        <w:rPr>
          <w:color w:val="000000"/>
          <w:sz w:val="24"/>
          <w:szCs w:val="24"/>
        </w:rPr>
        <w:t xml:space="preserve">anama. Systematic Botany </w:t>
      </w:r>
      <w:r w:rsidRPr="009F0123">
        <w:rPr>
          <w:rFonts w:eastAsia="Georgia" w:cs="Georgia"/>
          <w:color w:val="000000"/>
          <w:sz w:val="24"/>
          <w:szCs w:val="24"/>
        </w:rPr>
        <w:t>8</w:t>
      </w:r>
      <w:r w:rsidRPr="009F0123">
        <w:rPr>
          <w:color w:val="000000"/>
          <w:sz w:val="24"/>
          <w:szCs w:val="24"/>
        </w:rPr>
        <w:t>: 105–</w:t>
      </w:r>
      <w:r w:rsidR="00B15615" w:rsidRPr="009F0123">
        <w:rPr>
          <w:color w:val="000000"/>
          <w:sz w:val="24"/>
          <w:szCs w:val="24"/>
        </w:rPr>
        <w:t>1</w:t>
      </w:r>
      <w:r w:rsidRPr="009F0123">
        <w:rPr>
          <w:color w:val="000000"/>
          <w:sz w:val="24"/>
          <w:szCs w:val="24"/>
        </w:rPr>
        <w:t>17.</w:t>
      </w:r>
    </w:p>
    <w:p w14:paraId="00000328" w14:textId="753A42E2"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Stoner</w:t>
      </w:r>
      <w:r w:rsidR="00B15615" w:rsidRPr="009F0123">
        <w:rPr>
          <w:color w:val="000000"/>
          <w:sz w:val="24"/>
          <w:szCs w:val="24"/>
        </w:rPr>
        <w:t>,</w:t>
      </w:r>
      <w:r w:rsidRPr="009F0123">
        <w:rPr>
          <w:color w:val="000000"/>
          <w:sz w:val="24"/>
          <w:szCs w:val="24"/>
        </w:rPr>
        <w:t xml:space="preserve"> K</w:t>
      </w:r>
      <w:r w:rsidR="00B15615" w:rsidRPr="009F0123">
        <w:rPr>
          <w:color w:val="000000"/>
          <w:sz w:val="24"/>
          <w:szCs w:val="24"/>
        </w:rPr>
        <w:t>.</w:t>
      </w:r>
      <w:r w:rsidRPr="009F0123">
        <w:rPr>
          <w:color w:val="000000"/>
          <w:sz w:val="24"/>
          <w:szCs w:val="24"/>
        </w:rPr>
        <w:t>E</w:t>
      </w:r>
      <w:r w:rsidR="00B15615" w:rsidRPr="009F0123">
        <w:rPr>
          <w:color w:val="000000"/>
          <w:sz w:val="24"/>
          <w:szCs w:val="24"/>
        </w:rPr>
        <w:t>.</w:t>
      </w:r>
      <w:r w:rsidRPr="009F0123">
        <w:rPr>
          <w:color w:val="000000"/>
          <w:sz w:val="24"/>
          <w:szCs w:val="24"/>
        </w:rPr>
        <w:t xml:space="preserve">, </w:t>
      </w:r>
      <w:r w:rsidR="00B15615" w:rsidRPr="009F0123">
        <w:rPr>
          <w:color w:val="000000"/>
          <w:sz w:val="24"/>
          <w:szCs w:val="24"/>
        </w:rPr>
        <w:t xml:space="preserve">M. </w:t>
      </w:r>
      <w:r w:rsidRPr="009F0123">
        <w:rPr>
          <w:color w:val="000000"/>
          <w:sz w:val="24"/>
          <w:szCs w:val="24"/>
        </w:rPr>
        <w:t>Quesad</w:t>
      </w:r>
      <w:r w:rsidR="00B15615" w:rsidRPr="009F0123">
        <w:rPr>
          <w:color w:val="000000"/>
          <w:sz w:val="24"/>
          <w:szCs w:val="24"/>
        </w:rPr>
        <w:t xml:space="preserve">a, V. </w:t>
      </w:r>
      <w:r w:rsidRPr="009F0123">
        <w:rPr>
          <w:color w:val="000000"/>
          <w:sz w:val="24"/>
          <w:szCs w:val="24"/>
        </w:rPr>
        <w:t>Rosas-Guerrero</w:t>
      </w:r>
      <w:r w:rsidR="00B15615" w:rsidRPr="009F0123">
        <w:rPr>
          <w:color w:val="000000"/>
          <w:sz w:val="24"/>
          <w:szCs w:val="24"/>
        </w:rPr>
        <w:t xml:space="preserve"> </w:t>
      </w:r>
      <w:r w:rsidRPr="009F0123">
        <w:rPr>
          <w:color w:val="000000"/>
          <w:sz w:val="24"/>
          <w:szCs w:val="24"/>
        </w:rPr>
        <w:t xml:space="preserve">and </w:t>
      </w:r>
      <w:r w:rsidR="00B15615" w:rsidRPr="009F0123">
        <w:rPr>
          <w:color w:val="000000"/>
          <w:sz w:val="24"/>
          <w:szCs w:val="24"/>
        </w:rPr>
        <w:t xml:space="preserve">J. A. </w:t>
      </w:r>
      <w:r w:rsidRPr="009F0123">
        <w:rPr>
          <w:color w:val="000000"/>
          <w:sz w:val="24"/>
          <w:szCs w:val="24"/>
        </w:rPr>
        <w:t xml:space="preserve">Lobo. 2002. Effects of forest fragmentation on the </w:t>
      </w:r>
      <w:r w:rsidR="00B15615" w:rsidRPr="009F0123">
        <w:rPr>
          <w:color w:val="000000"/>
          <w:sz w:val="24"/>
          <w:szCs w:val="24"/>
        </w:rPr>
        <w:t>C</w:t>
      </w:r>
      <w:r w:rsidRPr="009F0123">
        <w:rPr>
          <w:color w:val="000000"/>
          <w:sz w:val="24"/>
          <w:szCs w:val="24"/>
        </w:rPr>
        <w:t>olima long-nosed bat (</w:t>
      </w:r>
      <w:r w:rsidR="00B15615" w:rsidRPr="009F0123">
        <w:rPr>
          <w:i/>
          <w:iCs/>
          <w:color w:val="000000"/>
          <w:sz w:val="24"/>
          <w:szCs w:val="24"/>
        </w:rPr>
        <w:t>M</w:t>
      </w:r>
      <w:r w:rsidRPr="009F0123">
        <w:rPr>
          <w:i/>
          <w:iCs/>
          <w:color w:val="000000"/>
          <w:sz w:val="24"/>
          <w:szCs w:val="24"/>
        </w:rPr>
        <w:t>usonycteris harrisoni</w:t>
      </w:r>
      <w:r w:rsidRPr="009F0123">
        <w:rPr>
          <w:color w:val="000000"/>
          <w:sz w:val="24"/>
          <w:szCs w:val="24"/>
        </w:rPr>
        <w:t xml:space="preserve">) foraging in tropical dry forest of </w:t>
      </w:r>
      <w:r w:rsidR="00B15615" w:rsidRPr="009F0123">
        <w:rPr>
          <w:color w:val="000000"/>
          <w:sz w:val="24"/>
          <w:szCs w:val="24"/>
        </w:rPr>
        <w:t>J</w:t>
      </w:r>
      <w:r w:rsidRPr="009F0123">
        <w:rPr>
          <w:color w:val="000000"/>
          <w:sz w:val="24"/>
          <w:szCs w:val="24"/>
        </w:rPr>
        <w:t xml:space="preserve">alisco, </w:t>
      </w:r>
      <w:r w:rsidR="00B15615" w:rsidRPr="009F0123">
        <w:rPr>
          <w:color w:val="000000"/>
          <w:sz w:val="24"/>
          <w:szCs w:val="24"/>
        </w:rPr>
        <w:t>M</w:t>
      </w:r>
      <w:r w:rsidRPr="009F0123">
        <w:rPr>
          <w:color w:val="000000"/>
          <w:sz w:val="24"/>
          <w:szCs w:val="24"/>
        </w:rPr>
        <w:t xml:space="preserve">exico. Biotropica </w:t>
      </w:r>
      <w:r w:rsidRPr="009F0123">
        <w:rPr>
          <w:rFonts w:eastAsia="Georgia" w:cs="Georgia"/>
          <w:color w:val="000000"/>
          <w:sz w:val="24"/>
          <w:szCs w:val="24"/>
        </w:rPr>
        <w:t>34</w:t>
      </w:r>
      <w:r w:rsidRPr="009F0123">
        <w:rPr>
          <w:color w:val="000000"/>
          <w:sz w:val="24"/>
          <w:szCs w:val="24"/>
        </w:rPr>
        <w:t>: 462–</w:t>
      </w:r>
      <w:r w:rsidR="00B15615" w:rsidRPr="009F0123">
        <w:rPr>
          <w:color w:val="000000"/>
          <w:sz w:val="24"/>
          <w:szCs w:val="24"/>
        </w:rPr>
        <w:t>46</w:t>
      </w:r>
      <w:r w:rsidRPr="009F0123">
        <w:rPr>
          <w:color w:val="000000"/>
          <w:sz w:val="24"/>
          <w:szCs w:val="24"/>
        </w:rPr>
        <w:t>7.</w:t>
      </w:r>
    </w:p>
    <w:p w14:paraId="00000329" w14:textId="61279A93" w:rsidR="00A2515D" w:rsidRPr="009F0123" w:rsidRDefault="002F0901" w:rsidP="0004761C">
      <w:pPr>
        <w:spacing w:line="266" w:lineRule="auto"/>
        <w:ind w:left="284" w:right="-41" w:hanging="284"/>
        <w:jc w:val="both"/>
        <w:rPr>
          <w:sz w:val="24"/>
          <w:szCs w:val="24"/>
        </w:rPr>
      </w:pPr>
      <w:r w:rsidRPr="009F0123">
        <w:rPr>
          <w:sz w:val="24"/>
          <w:szCs w:val="24"/>
        </w:rPr>
        <w:t>Swanson</w:t>
      </w:r>
      <w:r w:rsidR="003D070B" w:rsidRPr="009F0123">
        <w:rPr>
          <w:sz w:val="24"/>
          <w:szCs w:val="24"/>
        </w:rPr>
        <w:t xml:space="preserve">, </w:t>
      </w:r>
      <w:r w:rsidRPr="009F0123">
        <w:rPr>
          <w:sz w:val="24"/>
          <w:szCs w:val="24"/>
        </w:rPr>
        <w:t>M</w:t>
      </w:r>
      <w:r w:rsidR="003D070B" w:rsidRPr="009F0123">
        <w:rPr>
          <w:sz w:val="24"/>
          <w:szCs w:val="24"/>
        </w:rPr>
        <w:t xml:space="preserve">. </w:t>
      </w:r>
      <w:r w:rsidRPr="009F0123">
        <w:rPr>
          <w:sz w:val="24"/>
          <w:szCs w:val="24"/>
        </w:rPr>
        <w:t>E</w:t>
      </w:r>
      <w:r w:rsidR="003D070B" w:rsidRPr="009F0123">
        <w:rPr>
          <w:sz w:val="24"/>
          <w:szCs w:val="24"/>
        </w:rPr>
        <w:t>.</w:t>
      </w:r>
      <w:r w:rsidRPr="009F0123">
        <w:rPr>
          <w:sz w:val="24"/>
          <w:szCs w:val="24"/>
        </w:rPr>
        <w:t xml:space="preserve">, </w:t>
      </w:r>
      <w:r w:rsidR="003D070B" w:rsidRPr="009F0123">
        <w:rPr>
          <w:sz w:val="24"/>
          <w:szCs w:val="24"/>
        </w:rPr>
        <w:t xml:space="preserve">J. F. </w:t>
      </w:r>
      <w:r w:rsidRPr="009F0123">
        <w:rPr>
          <w:sz w:val="24"/>
          <w:szCs w:val="24"/>
        </w:rPr>
        <w:t>Franklin</w:t>
      </w:r>
      <w:r w:rsidR="003D070B" w:rsidRPr="009F0123">
        <w:rPr>
          <w:sz w:val="24"/>
          <w:szCs w:val="24"/>
        </w:rPr>
        <w:t xml:space="preserve">, R. L. </w:t>
      </w:r>
      <w:r w:rsidRPr="009F0123">
        <w:rPr>
          <w:sz w:val="24"/>
          <w:szCs w:val="24"/>
        </w:rPr>
        <w:t>Beschta</w:t>
      </w:r>
      <w:r w:rsidR="003D070B" w:rsidRPr="009F0123">
        <w:rPr>
          <w:sz w:val="24"/>
          <w:szCs w:val="24"/>
        </w:rPr>
        <w:t xml:space="preserve">, </w:t>
      </w:r>
      <w:r w:rsidR="00214ADC" w:rsidRPr="009F0123">
        <w:rPr>
          <w:sz w:val="24"/>
          <w:szCs w:val="24"/>
        </w:rPr>
        <w:t>C. M. Crisafulli, D. A. DellaSala, R. L. Hutto, D. B. Lindenmayer and F. J. Swanson.</w:t>
      </w:r>
      <w:r w:rsidRPr="009F0123">
        <w:rPr>
          <w:sz w:val="24"/>
          <w:szCs w:val="24"/>
        </w:rPr>
        <w:t xml:space="preserve"> 2011. The forgotten stage of forest succession: Early- successional ecosystems on forest sites. Frontiers in Ecology and the Environment </w:t>
      </w:r>
      <w:r w:rsidRPr="009F0123">
        <w:rPr>
          <w:rFonts w:eastAsia="Georgia" w:cs="Georgia"/>
          <w:sz w:val="24"/>
          <w:szCs w:val="24"/>
        </w:rPr>
        <w:t>9</w:t>
      </w:r>
      <w:r w:rsidRPr="009F0123">
        <w:rPr>
          <w:sz w:val="24"/>
          <w:szCs w:val="24"/>
        </w:rPr>
        <w:t>: 117–</w:t>
      </w:r>
      <w:r w:rsidR="003D070B" w:rsidRPr="009F0123">
        <w:rPr>
          <w:sz w:val="24"/>
          <w:szCs w:val="24"/>
        </w:rPr>
        <w:t>1</w:t>
      </w:r>
      <w:r w:rsidRPr="009F0123">
        <w:rPr>
          <w:sz w:val="24"/>
          <w:szCs w:val="24"/>
        </w:rPr>
        <w:t>25.</w:t>
      </w:r>
    </w:p>
    <w:p w14:paraId="0000032A" w14:textId="394DBC23" w:rsidR="00A2515D" w:rsidRPr="009F0123" w:rsidRDefault="002F0901" w:rsidP="00214AD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Tavares</w:t>
      </w:r>
      <w:r w:rsidR="00214ADC" w:rsidRPr="009F0123">
        <w:rPr>
          <w:color w:val="000000"/>
          <w:sz w:val="24"/>
          <w:szCs w:val="24"/>
        </w:rPr>
        <w:t>,</w:t>
      </w:r>
      <w:r w:rsidRPr="009F0123">
        <w:rPr>
          <w:color w:val="000000"/>
          <w:sz w:val="24"/>
          <w:szCs w:val="24"/>
        </w:rPr>
        <w:t xml:space="preserve"> V</w:t>
      </w:r>
      <w:r w:rsidR="00214ADC" w:rsidRPr="009F0123">
        <w:rPr>
          <w:color w:val="000000"/>
          <w:sz w:val="24"/>
          <w:szCs w:val="24"/>
        </w:rPr>
        <w:t xml:space="preserve">. </w:t>
      </w:r>
      <w:r w:rsidRPr="009F0123">
        <w:rPr>
          <w:color w:val="000000"/>
          <w:sz w:val="24"/>
          <w:szCs w:val="24"/>
        </w:rPr>
        <w:t>D</w:t>
      </w:r>
      <w:r w:rsidR="00214ADC" w:rsidRPr="009F0123">
        <w:rPr>
          <w:color w:val="000000"/>
          <w:sz w:val="24"/>
          <w:szCs w:val="24"/>
        </w:rPr>
        <w:t xml:space="preserve">. </w:t>
      </w:r>
      <w:r w:rsidRPr="009F0123">
        <w:rPr>
          <w:color w:val="000000"/>
          <w:sz w:val="24"/>
          <w:szCs w:val="24"/>
        </w:rPr>
        <w:t>C</w:t>
      </w:r>
      <w:r w:rsidR="00214ADC" w:rsidRPr="009F0123">
        <w:rPr>
          <w:color w:val="000000"/>
          <w:sz w:val="24"/>
          <w:szCs w:val="24"/>
        </w:rPr>
        <w:t>., A. L.</w:t>
      </w:r>
      <w:r w:rsidR="0042581A" w:rsidRPr="009F0123">
        <w:rPr>
          <w:color w:val="000000"/>
          <w:sz w:val="24"/>
          <w:szCs w:val="24"/>
        </w:rPr>
        <w:t xml:space="preserve"> </w:t>
      </w:r>
      <w:r w:rsidRPr="009F0123">
        <w:rPr>
          <w:color w:val="000000"/>
          <w:sz w:val="24"/>
          <w:szCs w:val="24"/>
        </w:rPr>
        <w:t xml:space="preserve">Gardner, </w:t>
      </w:r>
      <w:r w:rsidR="00214ADC" w:rsidRPr="009F0123">
        <w:rPr>
          <w:color w:val="000000"/>
          <w:sz w:val="24"/>
          <w:szCs w:val="24"/>
        </w:rPr>
        <w:t xml:space="preserve">H. E. </w:t>
      </w:r>
      <w:r w:rsidRPr="009F0123">
        <w:rPr>
          <w:color w:val="000000"/>
          <w:sz w:val="24"/>
          <w:szCs w:val="24"/>
        </w:rPr>
        <w:t xml:space="preserve">Ramı́rez-Chaves and </w:t>
      </w:r>
      <w:r w:rsidR="00214ADC" w:rsidRPr="009F0123">
        <w:rPr>
          <w:color w:val="000000"/>
          <w:sz w:val="24"/>
          <w:szCs w:val="24"/>
        </w:rPr>
        <w:t xml:space="preserve">P. M. </w:t>
      </w:r>
      <w:r w:rsidRPr="009F0123">
        <w:rPr>
          <w:color w:val="000000"/>
          <w:sz w:val="24"/>
          <w:szCs w:val="24"/>
        </w:rPr>
        <w:t xml:space="preserve">Velazco. 2014. Systematics of </w:t>
      </w:r>
      <w:r w:rsidR="00214ADC" w:rsidRPr="009F0123">
        <w:rPr>
          <w:i/>
          <w:iCs/>
          <w:color w:val="000000"/>
          <w:sz w:val="24"/>
          <w:szCs w:val="24"/>
        </w:rPr>
        <w:t>V</w:t>
      </w:r>
      <w:r w:rsidRPr="009F0123">
        <w:rPr>
          <w:i/>
          <w:iCs/>
          <w:color w:val="000000"/>
          <w:sz w:val="24"/>
          <w:szCs w:val="24"/>
        </w:rPr>
        <w:t>ampyressa melissa</w:t>
      </w:r>
      <w:r w:rsidRPr="009F0123">
        <w:rPr>
          <w:color w:val="000000"/>
          <w:sz w:val="24"/>
          <w:szCs w:val="24"/>
        </w:rPr>
        <w:t xml:space="preserve"> </w:t>
      </w:r>
      <w:r w:rsidR="00214ADC" w:rsidRPr="009F0123">
        <w:rPr>
          <w:color w:val="000000"/>
          <w:sz w:val="24"/>
          <w:szCs w:val="24"/>
        </w:rPr>
        <w:t>T</w:t>
      </w:r>
      <w:r w:rsidRPr="009F0123">
        <w:rPr>
          <w:color w:val="000000"/>
          <w:sz w:val="24"/>
          <w:szCs w:val="24"/>
        </w:rPr>
        <w:t>homas, 1926 (</w:t>
      </w:r>
      <w:r w:rsidR="00214ADC" w:rsidRPr="009F0123">
        <w:rPr>
          <w:color w:val="000000"/>
          <w:sz w:val="24"/>
          <w:szCs w:val="24"/>
        </w:rPr>
        <w:t>C</w:t>
      </w:r>
      <w:r w:rsidRPr="009F0123">
        <w:rPr>
          <w:color w:val="000000"/>
          <w:sz w:val="24"/>
          <w:szCs w:val="24"/>
        </w:rPr>
        <w:t xml:space="preserve">hiroptera: Phyllostomidae), with descriptions of two new species of </w:t>
      </w:r>
      <w:r w:rsidR="00214ADC" w:rsidRPr="009F0123">
        <w:rPr>
          <w:i/>
          <w:iCs/>
          <w:color w:val="000000"/>
          <w:sz w:val="24"/>
          <w:szCs w:val="24"/>
        </w:rPr>
        <w:t>V</w:t>
      </w:r>
      <w:r w:rsidRPr="009F0123">
        <w:rPr>
          <w:i/>
          <w:iCs/>
          <w:color w:val="000000"/>
          <w:sz w:val="24"/>
          <w:szCs w:val="24"/>
        </w:rPr>
        <w:t>ampyressa</w:t>
      </w:r>
      <w:r w:rsidRPr="009F0123">
        <w:rPr>
          <w:color w:val="000000"/>
          <w:sz w:val="24"/>
          <w:szCs w:val="24"/>
        </w:rPr>
        <w:t xml:space="preserve">. American Museum Novitates </w:t>
      </w:r>
      <w:r w:rsidRPr="009F0123">
        <w:rPr>
          <w:rFonts w:eastAsia="Georgia" w:cs="Georgia"/>
          <w:color w:val="000000"/>
          <w:sz w:val="24"/>
          <w:szCs w:val="24"/>
        </w:rPr>
        <w:t>2014</w:t>
      </w:r>
      <w:r w:rsidRPr="009F0123">
        <w:rPr>
          <w:color w:val="000000"/>
          <w:sz w:val="24"/>
          <w:szCs w:val="24"/>
        </w:rPr>
        <w:t>: 1–27.</w:t>
      </w:r>
    </w:p>
    <w:p w14:paraId="0000032B" w14:textId="4F152084" w:rsidR="00A2515D" w:rsidRPr="009F0123" w:rsidRDefault="002F0901" w:rsidP="0004761C">
      <w:pPr>
        <w:spacing w:line="266" w:lineRule="auto"/>
        <w:ind w:left="284" w:right="-41" w:hanging="284"/>
        <w:jc w:val="both"/>
        <w:rPr>
          <w:sz w:val="24"/>
          <w:szCs w:val="24"/>
        </w:rPr>
      </w:pPr>
      <w:r w:rsidRPr="0098216F">
        <w:rPr>
          <w:sz w:val="24"/>
          <w:szCs w:val="24"/>
        </w:rPr>
        <w:t>Tavares</w:t>
      </w:r>
      <w:r w:rsidR="00214ADC" w:rsidRPr="0098216F">
        <w:rPr>
          <w:sz w:val="24"/>
          <w:szCs w:val="24"/>
        </w:rPr>
        <w:t>,</w:t>
      </w:r>
      <w:r w:rsidRPr="0098216F">
        <w:rPr>
          <w:sz w:val="24"/>
          <w:szCs w:val="24"/>
        </w:rPr>
        <w:t xml:space="preserve"> V</w:t>
      </w:r>
      <w:r w:rsidR="00214ADC" w:rsidRPr="0098216F">
        <w:rPr>
          <w:sz w:val="24"/>
          <w:szCs w:val="24"/>
        </w:rPr>
        <w:t xml:space="preserve">. </w:t>
      </w:r>
      <w:r w:rsidRPr="0098216F">
        <w:rPr>
          <w:sz w:val="24"/>
          <w:szCs w:val="24"/>
        </w:rPr>
        <w:t>C</w:t>
      </w:r>
      <w:r w:rsidR="00214ADC" w:rsidRPr="0098216F">
        <w:rPr>
          <w:sz w:val="24"/>
          <w:szCs w:val="24"/>
        </w:rPr>
        <w:t>.</w:t>
      </w:r>
      <w:r w:rsidRPr="0098216F">
        <w:rPr>
          <w:sz w:val="24"/>
          <w:szCs w:val="24"/>
        </w:rPr>
        <w:t xml:space="preserve">, </w:t>
      </w:r>
      <w:r w:rsidR="00214ADC" w:rsidRPr="0098216F">
        <w:rPr>
          <w:sz w:val="24"/>
          <w:szCs w:val="24"/>
        </w:rPr>
        <w:t xml:space="preserve">F. A. </w:t>
      </w:r>
      <w:r w:rsidRPr="0098216F">
        <w:rPr>
          <w:sz w:val="24"/>
          <w:szCs w:val="24"/>
        </w:rPr>
        <w:t xml:space="preserve">Perini and </w:t>
      </w:r>
      <w:r w:rsidR="00214ADC" w:rsidRPr="0098216F">
        <w:rPr>
          <w:sz w:val="24"/>
          <w:szCs w:val="24"/>
        </w:rPr>
        <w:t xml:space="preserve">J. A. </w:t>
      </w:r>
      <w:r w:rsidRPr="0098216F">
        <w:rPr>
          <w:sz w:val="24"/>
          <w:szCs w:val="24"/>
        </w:rPr>
        <w:t>Lombard</w:t>
      </w:r>
      <w:r w:rsidR="00214ADC" w:rsidRPr="0098216F">
        <w:rPr>
          <w:sz w:val="24"/>
          <w:szCs w:val="24"/>
        </w:rPr>
        <w:t>i</w:t>
      </w:r>
      <w:r w:rsidRPr="0098216F">
        <w:rPr>
          <w:sz w:val="24"/>
          <w:szCs w:val="24"/>
        </w:rPr>
        <w:t xml:space="preserve">. </w:t>
      </w:r>
      <w:r w:rsidRPr="009F0123">
        <w:rPr>
          <w:sz w:val="24"/>
          <w:szCs w:val="24"/>
        </w:rPr>
        <w:t>2007. The bat communities (</w:t>
      </w:r>
      <w:r w:rsidR="00214ADC" w:rsidRPr="009F0123">
        <w:rPr>
          <w:sz w:val="24"/>
          <w:szCs w:val="24"/>
        </w:rPr>
        <w:t>C</w:t>
      </w:r>
      <w:r w:rsidRPr="009F0123">
        <w:rPr>
          <w:sz w:val="24"/>
          <w:szCs w:val="24"/>
        </w:rPr>
        <w:t xml:space="preserve">hiroptera) of the </w:t>
      </w:r>
      <w:r w:rsidR="00214ADC" w:rsidRPr="009F0123">
        <w:rPr>
          <w:sz w:val="24"/>
          <w:szCs w:val="24"/>
        </w:rPr>
        <w:t>P</w:t>
      </w:r>
      <w:r w:rsidRPr="009F0123">
        <w:rPr>
          <w:sz w:val="24"/>
          <w:szCs w:val="24"/>
        </w:rPr>
        <w:t xml:space="preserve">arque </w:t>
      </w:r>
      <w:r w:rsidR="00214ADC" w:rsidRPr="009F0123">
        <w:rPr>
          <w:sz w:val="24"/>
          <w:szCs w:val="24"/>
        </w:rPr>
        <w:t>E</w:t>
      </w:r>
      <w:r w:rsidRPr="009F0123">
        <w:rPr>
          <w:sz w:val="24"/>
          <w:szCs w:val="24"/>
        </w:rPr>
        <w:t xml:space="preserve">stadual do </w:t>
      </w:r>
      <w:r w:rsidR="00214ADC" w:rsidRPr="009F0123">
        <w:rPr>
          <w:sz w:val="24"/>
          <w:szCs w:val="24"/>
        </w:rPr>
        <w:t>R</w:t>
      </w:r>
      <w:r w:rsidRPr="009F0123">
        <w:rPr>
          <w:sz w:val="24"/>
          <w:szCs w:val="24"/>
        </w:rPr>
        <w:t xml:space="preserve">io </w:t>
      </w:r>
      <w:r w:rsidR="00214ADC" w:rsidRPr="009F0123">
        <w:rPr>
          <w:sz w:val="24"/>
          <w:szCs w:val="24"/>
        </w:rPr>
        <w:t>D</w:t>
      </w:r>
      <w:r w:rsidR="00C50949" w:rsidRPr="009F0123">
        <w:rPr>
          <w:sz w:val="24"/>
          <w:szCs w:val="24"/>
        </w:rPr>
        <w:t>oce, a</w:t>
      </w:r>
      <w:r w:rsidRPr="009F0123">
        <w:rPr>
          <w:sz w:val="24"/>
          <w:szCs w:val="24"/>
        </w:rPr>
        <w:t xml:space="preserve"> large remnant of </w:t>
      </w:r>
      <w:r w:rsidR="00214ADC" w:rsidRPr="009F0123">
        <w:rPr>
          <w:sz w:val="24"/>
          <w:szCs w:val="24"/>
        </w:rPr>
        <w:t>A</w:t>
      </w:r>
      <w:r w:rsidRPr="009F0123">
        <w:rPr>
          <w:sz w:val="24"/>
          <w:szCs w:val="24"/>
        </w:rPr>
        <w:t xml:space="preserve">tlantic </w:t>
      </w:r>
      <w:r w:rsidR="00214ADC" w:rsidRPr="009F0123">
        <w:rPr>
          <w:sz w:val="24"/>
          <w:szCs w:val="24"/>
        </w:rPr>
        <w:t>F</w:t>
      </w:r>
      <w:r w:rsidRPr="009F0123">
        <w:rPr>
          <w:sz w:val="24"/>
          <w:szCs w:val="24"/>
        </w:rPr>
        <w:t xml:space="preserve">orest in </w:t>
      </w:r>
      <w:r w:rsidR="00214ADC" w:rsidRPr="009F0123">
        <w:rPr>
          <w:sz w:val="24"/>
          <w:szCs w:val="24"/>
        </w:rPr>
        <w:t>S</w:t>
      </w:r>
      <w:r w:rsidRPr="009F0123">
        <w:rPr>
          <w:sz w:val="24"/>
          <w:szCs w:val="24"/>
        </w:rPr>
        <w:t xml:space="preserve">outheastern </w:t>
      </w:r>
      <w:r w:rsidR="00214ADC" w:rsidRPr="009F0123">
        <w:rPr>
          <w:sz w:val="24"/>
          <w:szCs w:val="24"/>
        </w:rPr>
        <w:t>B</w:t>
      </w:r>
      <w:r w:rsidRPr="009F0123">
        <w:rPr>
          <w:sz w:val="24"/>
          <w:szCs w:val="24"/>
        </w:rPr>
        <w:t>razil.</w:t>
      </w:r>
      <w:r w:rsidR="00214ADC" w:rsidRPr="009F0123">
        <w:rPr>
          <w:sz w:val="24"/>
          <w:szCs w:val="24"/>
        </w:rPr>
        <w:t xml:space="preserve"> </w:t>
      </w:r>
      <w:r w:rsidRPr="009F0123">
        <w:rPr>
          <w:sz w:val="24"/>
          <w:szCs w:val="24"/>
        </w:rPr>
        <w:t xml:space="preserve">Lundiana: </w:t>
      </w:r>
      <w:r w:rsidR="00C50949" w:rsidRPr="009F0123">
        <w:rPr>
          <w:sz w:val="24"/>
          <w:szCs w:val="24"/>
        </w:rPr>
        <w:t>International Journal</w:t>
      </w:r>
      <w:r w:rsidR="00214ADC" w:rsidRPr="009F0123">
        <w:rPr>
          <w:sz w:val="24"/>
          <w:szCs w:val="24"/>
        </w:rPr>
        <w:t xml:space="preserve"> </w:t>
      </w:r>
      <w:r w:rsidRPr="009F0123">
        <w:rPr>
          <w:sz w:val="24"/>
          <w:szCs w:val="24"/>
        </w:rPr>
        <w:t xml:space="preserve">of Biodiversity </w:t>
      </w:r>
      <w:r w:rsidRPr="009F0123">
        <w:rPr>
          <w:rFonts w:eastAsia="Georgia" w:cs="Georgia"/>
          <w:sz w:val="24"/>
          <w:szCs w:val="24"/>
        </w:rPr>
        <w:t>8</w:t>
      </w:r>
      <w:r w:rsidRPr="009F0123">
        <w:rPr>
          <w:sz w:val="24"/>
          <w:szCs w:val="24"/>
        </w:rPr>
        <w:t>: 35–47.</w:t>
      </w:r>
    </w:p>
    <w:p w14:paraId="788D545F" w14:textId="766BDB8A" w:rsidR="00FA5A2C" w:rsidRPr="009F0123" w:rsidRDefault="00FA5A2C" w:rsidP="0004761C">
      <w:pPr>
        <w:spacing w:line="266" w:lineRule="auto"/>
        <w:ind w:left="284" w:right="-41" w:hanging="284"/>
        <w:jc w:val="both"/>
        <w:rPr>
          <w:sz w:val="24"/>
          <w:szCs w:val="24"/>
        </w:rPr>
      </w:pPr>
      <w:r w:rsidRPr="009F0123">
        <w:rPr>
          <w:sz w:val="24"/>
          <w:szCs w:val="24"/>
        </w:rPr>
        <w:t>The Plant List. 2013. Version 1.1. http://www.theplantlist.org/</w:t>
      </w:r>
    </w:p>
    <w:p w14:paraId="0000032C" w14:textId="0E337E05"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Thibault</w:t>
      </w:r>
      <w:r w:rsidR="00214ADC" w:rsidRPr="009F0123">
        <w:rPr>
          <w:color w:val="000000"/>
          <w:sz w:val="24"/>
          <w:szCs w:val="24"/>
        </w:rPr>
        <w:t xml:space="preserve">, </w:t>
      </w:r>
      <w:r w:rsidRPr="009F0123">
        <w:rPr>
          <w:color w:val="000000"/>
          <w:sz w:val="24"/>
          <w:szCs w:val="24"/>
        </w:rPr>
        <w:t>K</w:t>
      </w:r>
      <w:r w:rsidR="00214ADC" w:rsidRPr="009F0123">
        <w:rPr>
          <w:color w:val="000000"/>
          <w:sz w:val="24"/>
          <w:szCs w:val="24"/>
        </w:rPr>
        <w:t>.</w:t>
      </w:r>
      <w:r w:rsidRPr="009F0123">
        <w:rPr>
          <w:color w:val="000000"/>
          <w:sz w:val="24"/>
          <w:szCs w:val="24"/>
        </w:rPr>
        <w:t>M</w:t>
      </w:r>
      <w:r w:rsidR="00214ADC" w:rsidRPr="009F0123">
        <w:rPr>
          <w:color w:val="000000"/>
          <w:sz w:val="24"/>
          <w:szCs w:val="24"/>
        </w:rPr>
        <w:t>.</w:t>
      </w:r>
      <w:r w:rsidRPr="009F0123">
        <w:rPr>
          <w:color w:val="000000"/>
          <w:sz w:val="24"/>
          <w:szCs w:val="24"/>
        </w:rPr>
        <w:t xml:space="preserve">, </w:t>
      </w:r>
      <w:r w:rsidR="00214ADC" w:rsidRPr="009F0123">
        <w:rPr>
          <w:color w:val="000000"/>
          <w:sz w:val="24"/>
          <w:szCs w:val="24"/>
        </w:rPr>
        <w:t xml:space="preserve">S. R. </w:t>
      </w:r>
      <w:r w:rsidRPr="009F0123">
        <w:rPr>
          <w:color w:val="000000"/>
          <w:sz w:val="24"/>
          <w:szCs w:val="24"/>
        </w:rPr>
        <w:t xml:space="preserve">Supp, </w:t>
      </w:r>
      <w:r w:rsidR="00214ADC" w:rsidRPr="009F0123">
        <w:rPr>
          <w:color w:val="000000"/>
          <w:sz w:val="24"/>
          <w:szCs w:val="24"/>
        </w:rPr>
        <w:t xml:space="preserve">M. </w:t>
      </w:r>
      <w:r w:rsidRPr="009F0123">
        <w:rPr>
          <w:color w:val="000000"/>
          <w:sz w:val="24"/>
          <w:szCs w:val="24"/>
        </w:rPr>
        <w:t>Giﬀin</w:t>
      </w:r>
      <w:r w:rsidR="00214ADC" w:rsidRPr="009F0123">
        <w:rPr>
          <w:color w:val="000000"/>
          <w:sz w:val="24"/>
          <w:szCs w:val="24"/>
        </w:rPr>
        <w:t>, E. P. White and S. K. M. Ernest.</w:t>
      </w:r>
      <w:r w:rsidRPr="009F0123">
        <w:rPr>
          <w:color w:val="000000"/>
          <w:sz w:val="24"/>
          <w:szCs w:val="24"/>
        </w:rPr>
        <w:t xml:space="preserve"> 2011. Species composition and abundance of mammalian communities. Ecology </w:t>
      </w:r>
      <w:r w:rsidRPr="009F0123">
        <w:rPr>
          <w:rFonts w:eastAsia="Georgia" w:cs="Georgia"/>
          <w:color w:val="000000"/>
          <w:sz w:val="24"/>
          <w:szCs w:val="24"/>
        </w:rPr>
        <w:t>92</w:t>
      </w:r>
      <w:r w:rsidRPr="009F0123">
        <w:rPr>
          <w:color w:val="000000"/>
          <w:sz w:val="24"/>
          <w:szCs w:val="24"/>
        </w:rPr>
        <w:t>: 2316–</w:t>
      </w:r>
      <w:r w:rsidR="00214ADC" w:rsidRPr="009F0123">
        <w:rPr>
          <w:color w:val="000000"/>
          <w:sz w:val="24"/>
          <w:szCs w:val="24"/>
        </w:rPr>
        <w:t>231</w:t>
      </w:r>
      <w:r w:rsidRPr="009F0123">
        <w:rPr>
          <w:color w:val="000000"/>
          <w:sz w:val="24"/>
          <w:szCs w:val="24"/>
        </w:rPr>
        <w:t>6.</w:t>
      </w:r>
    </w:p>
    <w:p w14:paraId="0000032D" w14:textId="5E417EFD"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es-419"/>
        </w:rPr>
      </w:pPr>
      <w:r w:rsidRPr="009F0123">
        <w:rPr>
          <w:color w:val="000000"/>
          <w:sz w:val="24"/>
          <w:szCs w:val="24"/>
        </w:rPr>
        <w:t>Thies</w:t>
      </w:r>
      <w:r w:rsidR="00214ADC" w:rsidRPr="009F0123">
        <w:rPr>
          <w:color w:val="000000"/>
          <w:sz w:val="24"/>
          <w:szCs w:val="24"/>
        </w:rPr>
        <w:t>,</w:t>
      </w:r>
      <w:r w:rsidRPr="009F0123">
        <w:rPr>
          <w:color w:val="000000"/>
          <w:sz w:val="24"/>
          <w:szCs w:val="24"/>
        </w:rPr>
        <w:t xml:space="preserve"> W</w:t>
      </w:r>
      <w:r w:rsidR="00214ADC" w:rsidRPr="009F0123">
        <w:rPr>
          <w:color w:val="000000"/>
          <w:sz w:val="24"/>
          <w:szCs w:val="24"/>
        </w:rPr>
        <w:t>.</w:t>
      </w:r>
      <w:r w:rsidRPr="009F0123">
        <w:rPr>
          <w:color w:val="000000"/>
          <w:sz w:val="24"/>
          <w:szCs w:val="24"/>
        </w:rPr>
        <w:t xml:space="preserve"> and </w:t>
      </w:r>
      <w:r w:rsidR="00214ADC" w:rsidRPr="009F0123">
        <w:rPr>
          <w:color w:val="000000"/>
          <w:sz w:val="24"/>
          <w:szCs w:val="24"/>
        </w:rPr>
        <w:t xml:space="preserve">E. K. </w:t>
      </w:r>
      <w:r w:rsidRPr="009F0123">
        <w:rPr>
          <w:color w:val="000000"/>
          <w:sz w:val="24"/>
          <w:szCs w:val="24"/>
        </w:rPr>
        <w:t>Kalko. 2004. Phenology of neotropical pepper plants (</w:t>
      </w:r>
      <w:r w:rsidR="00214ADC" w:rsidRPr="009F0123">
        <w:rPr>
          <w:color w:val="000000"/>
          <w:sz w:val="24"/>
          <w:szCs w:val="24"/>
        </w:rPr>
        <w:t>P</w:t>
      </w:r>
      <w:r w:rsidRPr="009F0123">
        <w:rPr>
          <w:color w:val="000000"/>
          <w:sz w:val="24"/>
          <w:szCs w:val="24"/>
        </w:rPr>
        <w:t xml:space="preserve">iperaceae) and their association with their main dispersers, two short-tailed fruit bats, </w:t>
      </w:r>
      <w:r w:rsidR="00214ADC" w:rsidRPr="009F0123">
        <w:rPr>
          <w:i/>
          <w:iCs/>
          <w:color w:val="000000"/>
          <w:sz w:val="24"/>
          <w:szCs w:val="24"/>
        </w:rPr>
        <w:t>C</w:t>
      </w:r>
      <w:r w:rsidRPr="009F0123">
        <w:rPr>
          <w:i/>
          <w:iCs/>
          <w:color w:val="000000"/>
          <w:sz w:val="24"/>
          <w:szCs w:val="24"/>
        </w:rPr>
        <w:t>arollia perspicillata</w:t>
      </w:r>
      <w:r w:rsidRPr="009F0123">
        <w:rPr>
          <w:color w:val="000000"/>
          <w:sz w:val="24"/>
          <w:szCs w:val="24"/>
        </w:rPr>
        <w:t xml:space="preserve"> and </w:t>
      </w:r>
      <w:r w:rsidR="00214ADC" w:rsidRPr="009F0123">
        <w:rPr>
          <w:i/>
          <w:iCs/>
          <w:color w:val="000000"/>
          <w:sz w:val="24"/>
          <w:szCs w:val="24"/>
        </w:rPr>
        <w:t>C</w:t>
      </w:r>
      <w:r w:rsidRPr="009F0123">
        <w:rPr>
          <w:i/>
          <w:iCs/>
          <w:color w:val="000000"/>
          <w:sz w:val="24"/>
          <w:szCs w:val="24"/>
        </w:rPr>
        <w:t xml:space="preserve">. </w:t>
      </w:r>
      <w:r w:rsidR="00214ADC" w:rsidRPr="009F0123">
        <w:rPr>
          <w:i/>
          <w:iCs/>
          <w:color w:val="000000"/>
          <w:sz w:val="24"/>
          <w:szCs w:val="24"/>
        </w:rPr>
        <w:t>c</w:t>
      </w:r>
      <w:r w:rsidRPr="009F0123">
        <w:rPr>
          <w:i/>
          <w:iCs/>
          <w:color w:val="000000"/>
          <w:sz w:val="24"/>
          <w:szCs w:val="24"/>
        </w:rPr>
        <w:t>astanea</w:t>
      </w:r>
      <w:r w:rsidRPr="009F0123">
        <w:rPr>
          <w:color w:val="000000"/>
          <w:sz w:val="24"/>
          <w:szCs w:val="24"/>
        </w:rPr>
        <w:t xml:space="preserve"> (</w:t>
      </w:r>
      <w:r w:rsidR="00214ADC" w:rsidRPr="009F0123">
        <w:rPr>
          <w:color w:val="000000"/>
          <w:sz w:val="24"/>
          <w:szCs w:val="24"/>
        </w:rPr>
        <w:t>P</w:t>
      </w:r>
      <w:r w:rsidRPr="009F0123">
        <w:rPr>
          <w:color w:val="000000"/>
          <w:sz w:val="24"/>
          <w:szCs w:val="24"/>
        </w:rPr>
        <w:t xml:space="preserve">hyllostomidae). </w:t>
      </w:r>
      <w:r w:rsidRPr="00D85772">
        <w:rPr>
          <w:color w:val="000000"/>
          <w:sz w:val="24"/>
          <w:szCs w:val="24"/>
          <w:lang w:val="es-419"/>
        </w:rPr>
        <w:t xml:space="preserve">Oikos </w:t>
      </w:r>
      <w:r w:rsidRPr="00D85772">
        <w:rPr>
          <w:rFonts w:eastAsia="Georgia" w:cs="Georgia"/>
          <w:color w:val="000000"/>
          <w:sz w:val="24"/>
          <w:szCs w:val="24"/>
          <w:lang w:val="es-419"/>
        </w:rPr>
        <w:t>104</w:t>
      </w:r>
      <w:r w:rsidRPr="00D85772">
        <w:rPr>
          <w:color w:val="000000"/>
          <w:sz w:val="24"/>
          <w:szCs w:val="24"/>
          <w:lang w:val="es-419"/>
        </w:rPr>
        <w:t>: 362–</w:t>
      </w:r>
      <w:r w:rsidR="00214ADC" w:rsidRPr="00D85772">
        <w:rPr>
          <w:color w:val="000000"/>
          <w:sz w:val="24"/>
          <w:szCs w:val="24"/>
          <w:lang w:val="es-419"/>
        </w:rPr>
        <w:t>3</w:t>
      </w:r>
      <w:r w:rsidRPr="00D85772">
        <w:rPr>
          <w:color w:val="000000"/>
          <w:sz w:val="24"/>
          <w:szCs w:val="24"/>
          <w:lang w:val="es-419"/>
        </w:rPr>
        <w:t>76.</w:t>
      </w:r>
    </w:p>
    <w:p w14:paraId="2F867662" w14:textId="6EDDE41A" w:rsidR="00214ADC" w:rsidRPr="00D85772" w:rsidRDefault="002F0901" w:rsidP="00214ADC">
      <w:pPr>
        <w:pBdr>
          <w:top w:val="nil"/>
          <w:left w:val="nil"/>
          <w:bottom w:val="nil"/>
          <w:right w:val="nil"/>
          <w:between w:val="nil"/>
        </w:pBdr>
        <w:spacing w:line="266" w:lineRule="auto"/>
        <w:ind w:left="284" w:right="-41" w:hanging="284"/>
        <w:jc w:val="both"/>
        <w:rPr>
          <w:color w:val="000000"/>
          <w:sz w:val="24"/>
          <w:szCs w:val="24"/>
          <w:lang w:val="es-419"/>
          <w:rPrChange w:id="1568" w:author="Guillermo Florez" w:date="2021-10-14T10:05:00Z">
            <w:rPr>
              <w:color w:val="000000"/>
              <w:sz w:val="24"/>
              <w:szCs w:val="24"/>
            </w:rPr>
          </w:rPrChange>
        </w:rPr>
      </w:pPr>
      <w:r w:rsidRPr="00D85772">
        <w:rPr>
          <w:color w:val="000000"/>
          <w:sz w:val="24"/>
          <w:szCs w:val="24"/>
          <w:lang w:val="es-419"/>
        </w:rPr>
        <w:t>Tirira</w:t>
      </w:r>
      <w:r w:rsidR="00214ADC" w:rsidRPr="00D85772">
        <w:rPr>
          <w:color w:val="000000"/>
          <w:sz w:val="24"/>
          <w:szCs w:val="24"/>
          <w:lang w:val="es-419"/>
        </w:rPr>
        <w:t>,</w:t>
      </w:r>
      <w:r w:rsidRPr="00D85772">
        <w:rPr>
          <w:color w:val="000000"/>
          <w:sz w:val="24"/>
          <w:szCs w:val="24"/>
          <w:lang w:val="es-419"/>
        </w:rPr>
        <w:t xml:space="preserve"> D</w:t>
      </w:r>
      <w:r w:rsidR="00214ADC" w:rsidRPr="00D85772">
        <w:rPr>
          <w:color w:val="000000"/>
          <w:sz w:val="24"/>
          <w:szCs w:val="24"/>
          <w:lang w:val="es-419"/>
        </w:rPr>
        <w:t>.</w:t>
      </w:r>
      <w:r w:rsidRPr="00D85772">
        <w:rPr>
          <w:color w:val="000000"/>
          <w:sz w:val="24"/>
          <w:szCs w:val="24"/>
          <w:lang w:val="es-419"/>
        </w:rPr>
        <w:t>G</w:t>
      </w:r>
      <w:r w:rsidR="00214ADC" w:rsidRPr="00D85772">
        <w:rPr>
          <w:color w:val="000000"/>
          <w:sz w:val="24"/>
          <w:szCs w:val="24"/>
          <w:lang w:val="es-419"/>
        </w:rPr>
        <w:t>.</w:t>
      </w:r>
      <w:r w:rsidRPr="00D85772">
        <w:rPr>
          <w:color w:val="000000"/>
          <w:sz w:val="24"/>
          <w:szCs w:val="24"/>
          <w:lang w:val="es-419"/>
        </w:rPr>
        <w:t xml:space="preserve">, </w:t>
      </w:r>
      <w:r w:rsidR="00214ADC" w:rsidRPr="00D85772">
        <w:rPr>
          <w:color w:val="000000"/>
          <w:sz w:val="24"/>
          <w:szCs w:val="24"/>
          <w:lang w:val="es-419"/>
        </w:rPr>
        <w:t xml:space="preserve">J. </w:t>
      </w:r>
      <w:r w:rsidRPr="00D85772">
        <w:rPr>
          <w:color w:val="000000"/>
          <w:sz w:val="24"/>
          <w:szCs w:val="24"/>
          <w:lang w:val="es-419"/>
        </w:rPr>
        <w:t xml:space="preserve">Brito and </w:t>
      </w:r>
      <w:r w:rsidR="00214ADC" w:rsidRPr="00D85772">
        <w:rPr>
          <w:color w:val="000000"/>
          <w:sz w:val="24"/>
          <w:szCs w:val="24"/>
          <w:lang w:val="es-419"/>
        </w:rPr>
        <w:t xml:space="preserve">S. F. </w:t>
      </w:r>
      <w:r w:rsidRPr="00D85772">
        <w:rPr>
          <w:color w:val="000000"/>
          <w:sz w:val="24"/>
          <w:szCs w:val="24"/>
          <w:lang w:val="es-419"/>
        </w:rPr>
        <w:t xml:space="preserve">Burneo. 2020. </w:t>
      </w:r>
      <w:r w:rsidRPr="00D85772">
        <w:rPr>
          <w:color w:val="000000"/>
          <w:sz w:val="24"/>
          <w:szCs w:val="24"/>
          <w:lang w:val="es-419"/>
          <w:rPrChange w:id="1569" w:author="Guillermo Florez" w:date="2021-10-14T10:05:00Z">
            <w:rPr>
              <w:color w:val="000000"/>
              <w:sz w:val="24"/>
              <w:szCs w:val="24"/>
            </w:rPr>
          </w:rPrChange>
        </w:rPr>
        <w:t xml:space="preserve">Mamíferos del ecuador: Lista actualizada de </w:t>
      </w:r>
      <w:r w:rsidRPr="00D85772">
        <w:rPr>
          <w:color w:val="000000"/>
          <w:sz w:val="24"/>
          <w:szCs w:val="24"/>
          <w:lang w:val="es-419"/>
          <w:rPrChange w:id="1570" w:author="Guillermo Florez" w:date="2021-10-14T10:05:00Z">
            <w:rPr>
              <w:color w:val="000000"/>
              <w:sz w:val="24"/>
              <w:szCs w:val="24"/>
            </w:rPr>
          </w:rPrChange>
        </w:rPr>
        <w:lastRenderedPageBreak/>
        <w:t>especies</w:t>
      </w:r>
      <w:r w:rsidR="00214ADC" w:rsidRPr="00D85772">
        <w:rPr>
          <w:color w:val="000000"/>
          <w:sz w:val="24"/>
          <w:szCs w:val="24"/>
          <w:lang w:val="es-419"/>
          <w:rPrChange w:id="1571" w:author="Guillermo Florez" w:date="2021-10-14T10:05:00Z">
            <w:rPr>
              <w:color w:val="000000"/>
              <w:sz w:val="24"/>
              <w:szCs w:val="24"/>
            </w:rPr>
          </w:rPrChange>
        </w:rPr>
        <w:t>. Versión 2020.2.</w:t>
      </w:r>
      <w:r w:rsidRPr="00D85772">
        <w:rPr>
          <w:color w:val="000000"/>
          <w:sz w:val="24"/>
          <w:szCs w:val="24"/>
          <w:lang w:val="es-419"/>
          <w:rPrChange w:id="1572" w:author="Guillermo Florez" w:date="2021-10-14T10:05:00Z">
            <w:rPr>
              <w:color w:val="000000"/>
              <w:sz w:val="24"/>
              <w:szCs w:val="24"/>
            </w:rPr>
          </w:rPrChange>
        </w:rPr>
        <w:t xml:space="preserve"> Asociación Ecuatoriana de </w:t>
      </w:r>
      <w:r w:rsidR="00214ADC" w:rsidRPr="00D85772">
        <w:rPr>
          <w:color w:val="000000"/>
          <w:sz w:val="24"/>
          <w:szCs w:val="24"/>
          <w:lang w:val="es-419"/>
          <w:rPrChange w:id="1573" w:author="Guillermo Florez" w:date="2021-10-14T10:05:00Z">
            <w:rPr>
              <w:color w:val="000000"/>
              <w:sz w:val="24"/>
              <w:szCs w:val="24"/>
            </w:rPr>
          </w:rPrChange>
        </w:rPr>
        <w:t>Mastozoología</w:t>
      </w:r>
      <w:r w:rsidRPr="00D85772">
        <w:rPr>
          <w:color w:val="000000"/>
          <w:sz w:val="24"/>
          <w:szCs w:val="24"/>
          <w:lang w:val="es-419"/>
          <w:rPrChange w:id="1574" w:author="Guillermo Florez" w:date="2021-10-14T10:05:00Z">
            <w:rPr>
              <w:color w:val="000000"/>
              <w:sz w:val="24"/>
              <w:szCs w:val="24"/>
            </w:rPr>
          </w:rPrChange>
        </w:rPr>
        <w:t>.</w:t>
      </w:r>
    </w:p>
    <w:p w14:paraId="71C5D2EE" w14:textId="056E171B" w:rsidR="00C50949" w:rsidRPr="009F0123" w:rsidRDefault="00C50949" w:rsidP="00214ADC">
      <w:pPr>
        <w:pBdr>
          <w:top w:val="nil"/>
          <w:left w:val="nil"/>
          <w:bottom w:val="nil"/>
          <w:right w:val="nil"/>
          <w:between w:val="nil"/>
        </w:pBdr>
        <w:spacing w:line="266" w:lineRule="auto"/>
        <w:ind w:right="-41"/>
        <w:jc w:val="both"/>
        <w:rPr>
          <w:sz w:val="24"/>
          <w:szCs w:val="24"/>
        </w:rPr>
      </w:pPr>
      <w:r w:rsidRPr="0098216F">
        <w:rPr>
          <w:sz w:val="24"/>
          <w:szCs w:val="24"/>
        </w:rPr>
        <w:t xml:space="preserve">Trabucco, A. and R. J. Zomer. </w:t>
      </w:r>
      <w:r w:rsidRPr="009F0123">
        <w:rPr>
          <w:sz w:val="24"/>
          <w:szCs w:val="24"/>
        </w:rPr>
        <w:t>2018. Global Aridity Index and Potential Evapo-Transpiration (ET0) Climate Database v2. CGIAR Consortium for Spatial Information (CGIAR-CSI). https://cgiarcsi.community/.</w:t>
      </w:r>
    </w:p>
    <w:p w14:paraId="00000330" w14:textId="13CB1A8A" w:rsidR="00A2515D" w:rsidRPr="009F0123" w:rsidRDefault="002F0901" w:rsidP="00C50949">
      <w:pPr>
        <w:pBdr>
          <w:top w:val="nil"/>
          <w:left w:val="nil"/>
          <w:bottom w:val="nil"/>
          <w:right w:val="nil"/>
          <w:between w:val="nil"/>
        </w:pBdr>
        <w:spacing w:line="266" w:lineRule="auto"/>
        <w:ind w:right="-41"/>
        <w:jc w:val="both"/>
        <w:rPr>
          <w:color w:val="000000"/>
          <w:sz w:val="24"/>
          <w:szCs w:val="24"/>
        </w:rPr>
      </w:pPr>
      <w:r w:rsidRPr="009F0123">
        <w:rPr>
          <w:color w:val="000000"/>
          <w:sz w:val="24"/>
          <w:szCs w:val="24"/>
        </w:rPr>
        <w:t>Tschapka</w:t>
      </w:r>
      <w:r w:rsidR="0078796B" w:rsidRPr="009F0123">
        <w:rPr>
          <w:color w:val="000000"/>
          <w:sz w:val="24"/>
          <w:szCs w:val="24"/>
        </w:rPr>
        <w:t>,</w:t>
      </w:r>
      <w:r w:rsidRPr="009F0123">
        <w:rPr>
          <w:color w:val="000000"/>
          <w:sz w:val="24"/>
          <w:szCs w:val="24"/>
        </w:rPr>
        <w:t xml:space="preserve"> M. 1998. A compact and flexible method for mist-netting bats in the subcanopy and canopy. Bat Research News </w:t>
      </w:r>
      <w:r w:rsidRPr="009F0123">
        <w:rPr>
          <w:rFonts w:eastAsia="Georgia" w:cs="Georgia"/>
          <w:color w:val="000000"/>
          <w:sz w:val="24"/>
          <w:szCs w:val="24"/>
        </w:rPr>
        <w:t>39</w:t>
      </w:r>
      <w:r w:rsidRPr="009F0123">
        <w:rPr>
          <w:color w:val="000000"/>
          <w:sz w:val="24"/>
          <w:szCs w:val="24"/>
        </w:rPr>
        <w:t>: 140–</w:t>
      </w:r>
      <w:r w:rsidR="0078796B" w:rsidRPr="009F0123">
        <w:rPr>
          <w:color w:val="000000"/>
          <w:sz w:val="24"/>
          <w:szCs w:val="24"/>
        </w:rPr>
        <w:t>14</w:t>
      </w:r>
      <w:r w:rsidRPr="009F0123">
        <w:rPr>
          <w:color w:val="000000"/>
          <w:sz w:val="24"/>
          <w:szCs w:val="24"/>
        </w:rPr>
        <w:t>1.</w:t>
      </w:r>
    </w:p>
    <w:p w14:paraId="0744A07B" w14:textId="454690E7" w:rsidR="00B65B45" w:rsidRPr="009F0123" w:rsidRDefault="00B65B45" w:rsidP="0004761C">
      <w:pPr>
        <w:pBdr>
          <w:top w:val="nil"/>
          <w:left w:val="nil"/>
          <w:bottom w:val="nil"/>
          <w:right w:val="nil"/>
          <w:between w:val="nil"/>
        </w:pBdr>
        <w:spacing w:line="266" w:lineRule="auto"/>
        <w:ind w:left="284" w:right="-41" w:hanging="284"/>
        <w:jc w:val="both"/>
        <w:rPr>
          <w:sz w:val="24"/>
          <w:szCs w:val="24"/>
        </w:rPr>
      </w:pPr>
      <w:r w:rsidRPr="009F0123">
        <w:rPr>
          <w:sz w:val="24"/>
          <w:szCs w:val="24"/>
        </w:rPr>
        <w:t>Tschapka</w:t>
      </w:r>
      <w:r w:rsidR="0078796B" w:rsidRPr="009F0123">
        <w:rPr>
          <w:sz w:val="24"/>
          <w:szCs w:val="24"/>
        </w:rPr>
        <w:t>,</w:t>
      </w:r>
      <w:r w:rsidRPr="009F0123">
        <w:rPr>
          <w:sz w:val="24"/>
          <w:szCs w:val="24"/>
        </w:rPr>
        <w:t xml:space="preserve"> M. 2003. Pollination of the </w:t>
      </w:r>
      <w:r w:rsidR="0078796B" w:rsidRPr="009F0123">
        <w:rPr>
          <w:sz w:val="24"/>
          <w:szCs w:val="24"/>
        </w:rPr>
        <w:t>understory</w:t>
      </w:r>
      <w:r w:rsidRPr="009F0123">
        <w:rPr>
          <w:sz w:val="24"/>
          <w:szCs w:val="24"/>
        </w:rPr>
        <w:t xml:space="preserve"> palm </w:t>
      </w:r>
      <w:r w:rsidRPr="009F0123">
        <w:rPr>
          <w:i/>
          <w:iCs/>
          <w:sz w:val="24"/>
          <w:szCs w:val="24"/>
        </w:rPr>
        <w:t>Calyptrogyne ghiesbreghtiana</w:t>
      </w:r>
      <w:r w:rsidRPr="009F0123">
        <w:rPr>
          <w:sz w:val="24"/>
          <w:szCs w:val="24"/>
        </w:rPr>
        <w:t xml:space="preserve"> by hovering and perching bats. Biological Journal of the Linnean Society 80:</w:t>
      </w:r>
      <w:r w:rsidR="0078796B" w:rsidRPr="009F0123">
        <w:rPr>
          <w:sz w:val="24"/>
          <w:szCs w:val="24"/>
        </w:rPr>
        <w:t xml:space="preserve"> </w:t>
      </w:r>
      <w:r w:rsidRPr="009F0123">
        <w:rPr>
          <w:sz w:val="24"/>
          <w:szCs w:val="24"/>
        </w:rPr>
        <w:t>281-288</w:t>
      </w:r>
    </w:p>
    <w:p w14:paraId="00000331" w14:textId="534DF266"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Tschapka</w:t>
      </w:r>
      <w:r w:rsidR="0078796B" w:rsidRPr="009F0123">
        <w:rPr>
          <w:color w:val="000000"/>
          <w:sz w:val="24"/>
          <w:szCs w:val="24"/>
        </w:rPr>
        <w:t>,</w:t>
      </w:r>
      <w:r w:rsidRPr="009F0123">
        <w:rPr>
          <w:color w:val="000000"/>
          <w:sz w:val="24"/>
          <w:szCs w:val="24"/>
        </w:rPr>
        <w:t xml:space="preserve"> M. 2004. Energy density patterns of nectar resources permit coexistence within a guild of neotropical flower-visiting bats. Journal of Zoology </w:t>
      </w:r>
      <w:r w:rsidRPr="009F0123">
        <w:rPr>
          <w:rFonts w:eastAsia="Georgia" w:cs="Georgia"/>
          <w:color w:val="000000"/>
          <w:sz w:val="24"/>
          <w:szCs w:val="24"/>
        </w:rPr>
        <w:t>263</w:t>
      </w:r>
      <w:r w:rsidRPr="009F0123">
        <w:rPr>
          <w:color w:val="000000"/>
          <w:sz w:val="24"/>
          <w:szCs w:val="24"/>
        </w:rPr>
        <w:t>: 7–21.</w:t>
      </w:r>
    </w:p>
    <w:p w14:paraId="00000332" w14:textId="12DECA5C" w:rsidR="00A2515D" w:rsidRPr="009F0123" w:rsidRDefault="002F0901" w:rsidP="0004761C">
      <w:pPr>
        <w:spacing w:line="266" w:lineRule="auto"/>
        <w:ind w:left="284" w:right="-41" w:hanging="284"/>
        <w:jc w:val="both"/>
        <w:rPr>
          <w:sz w:val="24"/>
          <w:szCs w:val="24"/>
        </w:rPr>
      </w:pPr>
      <w:r w:rsidRPr="009F0123">
        <w:rPr>
          <w:sz w:val="24"/>
          <w:szCs w:val="24"/>
        </w:rPr>
        <w:t>Tschapka</w:t>
      </w:r>
      <w:r w:rsidR="0078796B" w:rsidRPr="009F0123">
        <w:rPr>
          <w:sz w:val="24"/>
          <w:szCs w:val="24"/>
        </w:rPr>
        <w:t>,</w:t>
      </w:r>
      <w:r w:rsidRPr="009F0123">
        <w:rPr>
          <w:sz w:val="24"/>
          <w:szCs w:val="24"/>
        </w:rPr>
        <w:t xml:space="preserve"> M. 2005. Reproduction of the bat </w:t>
      </w:r>
      <w:r w:rsidR="0078796B" w:rsidRPr="009F0123">
        <w:rPr>
          <w:i/>
          <w:iCs/>
          <w:sz w:val="24"/>
          <w:szCs w:val="24"/>
        </w:rPr>
        <w:t>G</w:t>
      </w:r>
      <w:r w:rsidRPr="009F0123">
        <w:rPr>
          <w:i/>
          <w:iCs/>
          <w:sz w:val="24"/>
          <w:szCs w:val="24"/>
        </w:rPr>
        <w:t>lossophaga commissarisi</w:t>
      </w:r>
      <w:r w:rsidRPr="009F0123">
        <w:rPr>
          <w:sz w:val="24"/>
          <w:szCs w:val="24"/>
        </w:rPr>
        <w:t xml:space="preserve"> (</w:t>
      </w:r>
      <w:r w:rsidR="0078796B" w:rsidRPr="009F0123">
        <w:rPr>
          <w:sz w:val="24"/>
          <w:szCs w:val="24"/>
        </w:rPr>
        <w:t>P</w:t>
      </w:r>
      <w:r w:rsidRPr="009F0123">
        <w:rPr>
          <w:sz w:val="24"/>
          <w:szCs w:val="24"/>
        </w:rPr>
        <w:t xml:space="preserve">hyllostomidae: Glossophaginae) in the </w:t>
      </w:r>
      <w:r w:rsidR="0078796B" w:rsidRPr="009F0123">
        <w:rPr>
          <w:sz w:val="24"/>
          <w:szCs w:val="24"/>
        </w:rPr>
        <w:t>C</w:t>
      </w:r>
      <w:r w:rsidRPr="009F0123">
        <w:rPr>
          <w:sz w:val="24"/>
          <w:szCs w:val="24"/>
        </w:rPr>
        <w:t xml:space="preserve">osta </w:t>
      </w:r>
      <w:r w:rsidR="0078796B" w:rsidRPr="009F0123">
        <w:rPr>
          <w:sz w:val="24"/>
          <w:szCs w:val="24"/>
        </w:rPr>
        <w:t>R</w:t>
      </w:r>
      <w:r w:rsidRPr="009F0123">
        <w:rPr>
          <w:sz w:val="24"/>
          <w:szCs w:val="24"/>
        </w:rPr>
        <w:t>ican rain forest during frugivorous and nectarivorous periods 1. Biotropic</w:t>
      </w:r>
      <w:r w:rsidR="0078796B" w:rsidRPr="009F0123">
        <w:rPr>
          <w:sz w:val="24"/>
          <w:szCs w:val="24"/>
        </w:rPr>
        <w:t>a</w:t>
      </w:r>
      <w:r w:rsidRPr="009F0123">
        <w:rPr>
          <w:sz w:val="24"/>
          <w:szCs w:val="24"/>
        </w:rPr>
        <w:t xml:space="preserve"> </w:t>
      </w:r>
      <w:r w:rsidRPr="009F0123">
        <w:rPr>
          <w:rFonts w:eastAsia="Georgia" w:cs="Georgia"/>
          <w:sz w:val="24"/>
          <w:szCs w:val="24"/>
        </w:rPr>
        <w:t>37</w:t>
      </w:r>
      <w:r w:rsidRPr="009F0123">
        <w:rPr>
          <w:sz w:val="24"/>
          <w:szCs w:val="24"/>
        </w:rPr>
        <w:t>: 409–</w:t>
      </w:r>
      <w:r w:rsidR="0078796B" w:rsidRPr="009F0123">
        <w:rPr>
          <w:sz w:val="24"/>
          <w:szCs w:val="24"/>
        </w:rPr>
        <w:t>4</w:t>
      </w:r>
      <w:r w:rsidRPr="009F0123">
        <w:rPr>
          <w:sz w:val="24"/>
          <w:szCs w:val="24"/>
        </w:rPr>
        <w:t>15.</w:t>
      </w:r>
    </w:p>
    <w:p w14:paraId="00000333" w14:textId="22DDC99A" w:rsidR="00A2515D" w:rsidRPr="009F0123" w:rsidRDefault="002F0901" w:rsidP="0004761C">
      <w:pPr>
        <w:spacing w:line="266" w:lineRule="auto"/>
        <w:ind w:left="284" w:right="-41" w:hanging="284"/>
        <w:jc w:val="both"/>
        <w:rPr>
          <w:sz w:val="24"/>
          <w:szCs w:val="24"/>
        </w:rPr>
      </w:pPr>
      <w:r w:rsidRPr="009F0123">
        <w:rPr>
          <w:sz w:val="24"/>
          <w:szCs w:val="24"/>
        </w:rPr>
        <w:t>Tschapka</w:t>
      </w:r>
      <w:r w:rsidR="0078796B" w:rsidRPr="009F0123">
        <w:rPr>
          <w:sz w:val="24"/>
          <w:szCs w:val="24"/>
        </w:rPr>
        <w:t>,</w:t>
      </w:r>
      <w:r w:rsidRPr="009F0123">
        <w:rPr>
          <w:sz w:val="24"/>
          <w:szCs w:val="24"/>
        </w:rPr>
        <w:t xml:space="preserve"> M</w:t>
      </w:r>
      <w:r w:rsidR="0078796B" w:rsidRPr="009F0123">
        <w:rPr>
          <w:sz w:val="24"/>
          <w:szCs w:val="24"/>
        </w:rPr>
        <w:t>.</w:t>
      </w:r>
      <w:r w:rsidRPr="009F0123">
        <w:rPr>
          <w:sz w:val="24"/>
          <w:szCs w:val="24"/>
        </w:rPr>
        <w:t xml:space="preserve">, </w:t>
      </w:r>
      <w:r w:rsidR="0078796B" w:rsidRPr="009F0123">
        <w:rPr>
          <w:sz w:val="24"/>
          <w:szCs w:val="24"/>
        </w:rPr>
        <w:t xml:space="preserve">S. </w:t>
      </w:r>
      <w:r w:rsidRPr="009F0123">
        <w:rPr>
          <w:sz w:val="24"/>
          <w:szCs w:val="24"/>
        </w:rPr>
        <w:t xml:space="preserve">Dressler and </w:t>
      </w:r>
      <w:r w:rsidR="0078796B" w:rsidRPr="009F0123">
        <w:rPr>
          <w:color w:val="000000"/>
          <w:sz w:val="24"/>
          <w:szCs w:val="24"/>
        </w:rPr>
        <w:t>O. von Helversen</w:t>
      </w:r>
      <w:r w:rsidRPr="009F0123">
        <w:rPr>
          <w:sz w:val="24"/>
          <w:szCs w:val="24"/>
        </w:rPr>
        <w:t xml:space="preserve">. 2006. Bat visits to </w:t>
      </w:r>
      <w:r w:rsidR="0078796B" w:rsidRPr="009F0123">
        <w:rPr>
          <w:i/>
          <w:iCs/>
          <w:sz w:val="24"/>
          <w:szCs w:val="24"/>
        </w:rPr>
        <w:t>M</w:t>
      </w:r>
      <w:r w:rsidRPr="009F0123">
        <w:rPr>
          <w:i/>
          <w:iCs/>
          <w:sz w:val="24"/>
          <w:szCs w:val="24"/>
        </w:rPr>
        <w:t>arcgravia pittieri</w:t>
      </w:r>
      <w:r w:rsidRPr="009F0123">
        <w:rPr>
          <w:sz w:val="24"/>
          <w:szCs w:val="24"/>
        </w:rPr>
        <w:t xml:space="preserve"> and notes on the inflorescence diversity within the genus </w:t>
      </w:r>
      <w:r w:rsidR="0078796B" w:rsidRPr="009F0123">
        <w:rPr>
          <w:i/>
          <w:iCs/>
          <w:sz w:val="24"/>
          <w:szCs w:val="24"/>
        </w:rPr>
        <w:t>M</w:t>
      </w:r>
      <w:r w:rsidRPr="009F0123">
        <w:rPr>
          <w:i/>
          <w:iCs/>
          <w:sz w:val="24"/>
          <w:szCs w:val="24"/>
        </w:rPr>
        <w:t>arcgravia</w:t>
      </w:r>
      <w:r w:rsidRPr="009F0123">
        <w:rPr>
          <w:sz w:val="24"/>
          <w:szCs w:val="24"/>
        </w:rPr>
        <w:t xml:space="preserve"> (</w:t>
      </w:r>
      <w:r w:rsidR="0078796B" w:rsidRPr="009F0123">
        <w:rPr>
          <w:sz w:val="24"/>
          <w:szCs w:val="24"/>
        </w:rPr>
        <w:t>M</w:t>
      </w:r>
      <w:r w:rsidRPr="009F0123">
        <w:rPr>
          <w:sz w:val="24"/>
          <w:szCs w:val="24"/>
        </w:rPr>
        <w:t xml:space="preserve">arcgraviaceae). Flora-Morphology, Distribution, Functional Ecology of Plants </w:t>
      </w:r>
      <w:r w:rsidRPr="009F0123">
        <w:rPr>
          <w:rFonts w:eastAsia="Georgia" w:cs="Georgia"/>
          <w:sz w:val="24"/>
          <w:szCs w:val="24"/>
        </w:rPr>
        <w:t>201</w:t>
      </w:r>
      <w:r w:rsidRPr="009F0123">
        <w:rPr>
          <w:sz w:val="24"/>
          <w:szCs w:val="24"/>
        </w:rPr>
        <w:t>: 383–</w:t>
      </w:r>
      <w:r w:rsidR="0078796B" w:rsidRPr="009F0123">
        <w:rPr>
          <w:sz w:val="24"/>
          <w:szCs w:val="24"/>
        </w:rPr>
        <w:t>38</w:t>
      </w:r>
      <w:r w:rsidRPr="009F0123">
        <w:rPr>
          <w:sz w:val="24"/>
          <w:szCs w:val="24"/>
        </w:rPr>
        <w:t>8.</w:t>
      </w:r>
    </w:p>
    <w:p w14:paraId="00000334" w14:textId="3FFC97F4"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Tschapka</w:t>
      </w:r>
      <w:r w:rsidR="0078796B" w:rsidRPr="009F0123">
        <w:rPr>
          <w:color w:val="000000"/>
          <w:sz w:val="24"/>
          <w:szCs w:val="24"/>
        </w:rPr>
        <w:t>,</w:t>
      </w:r>
      <w:r w:rsidRPr="009F0123">
        <w:rPr>
          <w:color w:val="000000"/>
          <w:sz w:val="24"/>
          <w:szCs w:val="24"/>
        </w:rPr>
        <w:t xml:space="preserve"> M and </w:t>
      </w:r>
      <w:r w:rsidR="0078796B" w:rsidRPr="009F0123">
        <w:rPr>
          <w:color w:val="000000"/>
          <w:sz w:val="24"/>
          <w:szCs w:val="24"/>
        </w:rPr>
        <w:t>O. von Helversen</w:t>
      </w:r>
      <w:r w:rsidRPr="009F0123">
        <w:rPr>
          <w:color w:val="000000"/>
          <w:sz w:val="24"/>
          <w:szCs w:val="24"/>
        </w:rPr>
        <w:t xml:space="preserve">. 1999. Pollinators of syntopic </w:t>
      </w:r>
      <w:r w:rsidR="0078796B" w:rsidRPr="009F0123">
        <w:rPr>
          <w:i/>
          <w:iCs/>
          <w:color w:val="000000"/>
          <w:sz w:val="24"/>
          <w:szCs w:val="24"/>
        </w:rPr>
        <w:t>M</w:t>
      </w:r>
      <w:r w:rsidRPr="009F0123">
        <w:rPr>
          <w:i/>
          <w:iCs/>
          <w:color w:val="000000"/>
          <w:sz w:val="24"/>
          <w:szCs w:val="24"/>
        </w:rPr>
        <w:t>arcgravia</w:t>
      </w:r>
      <w:r w:rsidRPr="009F0123">
        <w:rPr>
          <w:color w:val="000000"/>
          <w:sz w:val="24"/>
          <w:szCs w:val="24"/>
        </w:rPr>
        <w:t xml:space="preserve"> species in </w:t>
      </w:r>
      <w:r w:rsidR="0078796B" w:rsidRPr="009F0123">
        <w:rPr>
          <w:color w:val="000000"/>
          <w:sz w:val="24"/>
          <w:szCs w:val="24"/>
        </w:rPr>
        <w:t>C</w:t>
      </w:r>
      <w:r w:rsidRPr="009F0123">
        <w:rPr>
          <w:color w:val="000000"/>
          <w:sz w:val="24"/>
          <w:szCs w:val="24"/>
        </w:rPr>
        <w:t xml:space="preserve">osta </w:t>
      </w:r>
      <w:r w:rsidR="0078796B" w:rsidRPr="009F0123">
        <w:rPr>
          <w:color w:val="000000"/>
          <w:sz w:val="24"/>
          <w:szCs w:val="24"/>
        </w:rPr>
        <w:t>R</w:t>
      </w:r>
      <w:r w:rsidRPr="009F0123">
        <w:rPr>
          <w:color w:val="000000"/>
          <w:sz w:val="24"/>
          <w:szCs w:val="24"/>
        </w:rPr>
        <w:t xml:space="preserve">ican lowland rain forest: Bats and opossums. Plant Biology </w:t>
      </w:r>
      <w:r w:rsidRPr="009F0123">
        <w:rPr>
          <w:rFonts w:eastAsia="Georgia" w:cs="Georgia"/>
          <w:color w:val="000000"/>
          <w:sz w:val="24"/>
          <w:szCs w:val="24"/>
        </w:rPr>
        <w:t>1</w:t>
      </w:r>
      <w:r w:rsidRPr="009F0123">
        <w:rPr>
          <w:color w:val="000000"/>
          <w:sz w:val="24"/>
          <w:szCs w:val="24"/>
        </w:rPr>
        <w:t>: 382–</w:t>
      </w:r>
      <w:r w:rsidR="0078796B" w:rsidRPr="009F0123">
        <w:rPr>
          <w:color w:val="000000"/>
          <w:sz w:val="24"/>
          <w:szCs w:val="24"/>
        </w:rPr>
        <w:t>38</w:t>
      </w:r>
      <w:r w:rsidRPr="009F0123">
        <w:rPr>
          <w:color w:val="000000"/>
          <w:sz w:val="24"/>
          <w:szCs w:val="24"/>
        </w:rPr>
        <w:t>8.</w:t>
      </w:r>
    </w:p>
    <w:p w14:paraId="00000335" w14:textId="7ADF49B8"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Tschapka</w:t>
      </w:r>
      <w:r w:rsidR="0078796B" w:rsidRPr="009F0123">
        <w:rPr>
          <w:color w:val="000000"/>
          <w:sz w:val="24"/>
          <w:szCs w:val="24"/>
        </w:rPr>
        <w:t>,</w:t>
      </w:r>
      <w:r w:rsidRPr="009F0123">
        <w:rPr>
          <w:color w:val="000000"/>
          <w:sz w:val="24"/>
          <w:szCs w:val="24"/>
        </w:rPr>
        <w:t xml:space="preserve"> M</w:t>
      </w:r>
      <w:r w:rsidR="0078796B" w:rsidRPr="009F0123">
        <w:rPr>
          <w:color w:val="000000"/>
          <w:sz w:val="24"/>
          <w:szCs w:val="24"/>
        </w:rPr>
        <w:t>.</w:t>
      </w:r>
      <w:r w:rsidRPr="009F0123">
        <w:rPr>
          <w:color w:val="000000"/>
          <w:sz w:val="24"/>
          <w:szCs w:val="24"/>
        </w:rPr>
        <w:t xml:space="preserve">, </w:t>
      </w:r>
      <w:r w:rsidR="0078796B" w:rsidRPr="009F0123">
        <w:rPr>
          <w:color w:val="000000"/>
          <w:sz w:val="24"/>
          <w:szCs w:val="24"/>
        </w:rPr>
        <w:t xml:space="preserve">O. von </w:t>
      </w:r>
      <w:r w:rsidRPr="009F0123">
        <w:rPr>
          <w:color w:val="000000"/>
          <w:sz w:val="24"/>
          <w:szCs w:val="24"/>
        </w:rPr>
        <w:t xml:space="preserve">Helversen, and </w:t>
      </w:r>
      <w:r w:rsidR="0078796B" w:rsidRPr="009F0123">
        <w:rPr>
          <w:color w:val="000000"/>
          <w:sz w:val="24"/>
          <w:szCs w:val="24"/>
        </w:rPr>
        <w:t xml:space="preserve">W. </w:t>
      </w:r>
      <w:r w:rsidRPr="009F0123">
        <w:rPr>
          <w:color w:val="000000"/>
          <w:sz w:val="24"/>
          <w:szCs w:val="24"/>
        </w:rPr>
        <w:t xml:space="preserve">Barthlott. 1999. Bat pollination of </w:t>
      </w:r>
      <w:r w:rsidR="0078796B" w:rsidRPr="009F0123">
        <w:rPr>
          <w:i/>
          <w:iCs/>
          <w:color w:val="000000"/>
          <w:sz w:val="24"/>
          <w:szCs w:val="24"/>
        </w:rPr>
        <w:t>W</w:t>
      </w:r>
      <w:r w:rsidRPr="009F0123">
        <w:rPr>
          <w:i/>
          <w:iCs/>
          <w:color w:val="000000"/>
          <w:sz w:val="24"/>
          <w:szCs w:val="24"/>
        </w:rPr>
        <w:t>eberocereus tunilla</w:t>
      </w:r>
      <w:r w:rsidRPr="009F0123">
        <w:rPr>
          <w:color w:val="000000"/>
          <w:sz w:val="24"/>
          <w:szCs w:val="24"/>
        </w:rPr>
        <w:t xml:space="preserve">, an epiphytic rain forest cactus with functional flagelliflory. Plant Biology </w:t>
      </w:r>
      <w:r w:rsidRPr="009F0123">
        <w:rPr>
          <w:rFonts w:eastAsia="Georgia" w:cs="Georgia"/>
          <w:color w:val="000000"/>
          <w:sz w:val="24"/>
          <w:szCs w:val="24"/>
        </w:rPr>
        <w:t>1</w:t>
      </w:r>
      <w:r w:rsidRPr="009F0123">
        <w:rPr>
          <w:color w:val="000000"/>
          <w:sz w:val="24"/>
          <w:szCs w:val="24"/>
        </w:rPr>
        <w:t>: 554–</w:t>
      </w:r>
      <w:r w:rsidR="0078796B" w:rsidRPr="009F0123">
        <w:rPr>
          <w:color w:val="000000"/>
          <w:sz w:val="24"/>
          <w:szCs w:val="24"/>
        </w:rPr>
        <w:t>55</w:t>
      </w:r>
      <w:r w:rsidRPr="009F0123">
        <w:rPr>
          <w:color w:val="000000"/>
          <w:sz w:val="24"/>
          <w:szCs w:val="24"/>
        </w:rPr>
        <w:t>9.</w:t>
      </w:r>
    </w:p>
    <w:p w14:paraId="00000336" w14:textId="3FD4FC67" w:rsidR="00A2515D" w:rsidRPr="009F0123" w:rsidRDefault="002F0901" w:rsidP="0078796B">
      <w:pPr>
        <w:pBdr>
          <w:top w:val="nil"/>
          <w:left w:val="nil"/>
          <w:bottom w:val="nil"/>
          <w:right w:val="nil"/>
          <w:between w:val="nil"/>
        </w:pBdr>
        <w:spacing w:line="266" w:lineRule="auto"/>
        <w:ind w:left="284" w:right="-41" w:hanging="284"/>
        <w:jc w:val="both"/>
        <w:rPr>
          <w:color w:val="000000"/>
          <w:sz w:val="24"/>
          <w:szCs w:val="24"/>
        </w:rPr>
      </w:pPr>
      <w:r w:rsidRPr="00C446D1">
        <w:rPr>
          <w:color w:val="000000"/>
          <w:sz w:val="24"/>
          <w:szCs w:val="24"/>
        </w:rPr>
        <w:t>Turcios-Casco</w:t>
      </w:r>
      <w:r w:rsidR="0078796B" w:rsidRPr="00252775">
        <w:rPr>
          <w:color w:val="000000"/>
          <w:sz w:val="24"/>
          <w:szCs w:val="24"/>
        </w:rPr>
        <w:t>,</w:t>
      </w:r>
      <w:r w:rsidRPr="00252775">
        <w:rPr>
          <w:color w:val="000000"/>
          <w:sz w:val="24"/>
          <w:szCs w:val="24"/>
        </w:rPr>
        <w:t xml:space="preserve"> M</w:t>
      </w:r>
      <w:r w:rsidR="0078796B" w:rsidRPr="00877465">
        <w:rPr>
          <w:color w:val="000000"/>
          <w:sz w:val="24"/>
          <w:szCs w:val="24"/>
        </w:rPr>
        <w:t>.</w:t>
      </w:r>
      <w:r w:rsidRPr="00877465">
        <w:rPr>
          <w:color w:val="000000"/>
          <w:sz w:val="24"/>
          <w:szCs w:val="24"/>
        </w:rPr>
        <w:t>A</w:t>
      </w:r>
      <w:r w:rsidR="0078796B" w:rsidRPr="00877465">
        <w:rPr>
          <w:color w:val="000000"/>
          <w:sz w:val="24"/>
          <w:szCs w:val="24"/>
        </w:rPr>
        <w:t>.</w:t>
      </w:r>
      <w:r w:rsidRPr="00877465">
        <w:rPr>
          <w:color w:val="000000"/>
          <w:sz w:val="24"/>
          <w:szCs w:val="24"/>
        </w:rPr>
        <w:t xml:space="preserve">, </w:t>
      </w:r>
      <w:r w:rsidR="0078796B" w:rsidRPr="00877465">
        <w:rPr>
          <w:color w:val="000000"/>
          <w:sz w:val="24"/>
          <w:szCs w:val="24"/>
        </w:rPr>
        <w:t xml:space="preserve">H. D. </w:t>
      </w:r>
      <w:r w:rsidRPr="00877465">
        <w:rPr>
          <w:color w:val="000000"/>
          <w:sz w:val="24"/>
          <w:szCs w:val="24"/>
        </w:rPr>
        <w:t>Ávila-Palm,</w:t>
      </w:r>
      <w:r w:rsidR="0078796B" w:rsidRPr="00877465">
        <w:rPr>
          <w:color w:val="000000"/>
          <w:sz w:val="24"/>
          <w:szCs w:val="24"/>
        </w:rPr>
        <w:t xml:space="preserve"> R. </w:t>
      </w:r>
      <w:r w:rsidRPr="00877465">
        <w:rPr>
          <w:color w:val="000000"/>
          <w:sz w:val="24"/>
          <w:szCs w:val="24"/>
        </w:rPr>
        <w:t>LaVal</w:t>
      </w:r>
      <w:r w:rsidR="0078796B" w:rsidRPr="00C446D1">
        <w:rPr>
          <w:color w:val="000000"/>
          <w:sz w:val="24"/>
          <w:szCs w:val="24"/>
        </w:rPr>
        <w:t>, R. D. Stevens, E. J. Ordoñez-Trejo, J. A. Soler-Orellana and D. I. Ordoñez-Mazier</w:t>
      </w:r>
      <w:r w:rsidRPr="00C446D1">
        <w:rPr>
          <w:color w:val="000000"/>
          <w:sz w:val="24"/>
          <w:szCs w:val="24"/>
        </w:rPr>
        <w:t xml:space="preserve">. </w:t>
      </w:r>
      <w:r w:rsidRPr="009F0123">
        <w:rPr>
          <w:color w:val="000000"/>
          <w:sz w:val="24"/>
          <w:szCs w:val="24"/>
        </w:rPr>
        <w:t>2020. A systematic revision of the bats (</w:t>
      </w:r>
      <w:r w:rsidR="0078796B" w:rsidRPr="009F0123">
        <w:rPr>
          <w:color w:val="000000"/>
          <w:sz w:val="24"/>
          <w:szCs w:val="24"/>
        </w:rPr>
        <w:t>C</w:t>
      </w:r>
      <w:r w:rsidRPr="009F0123">
        <w:rPr>
          <w:color w:val="000000"/>
          <w:sz w:val="24"/>
          <w:szCs w:val="24"/>
        </w:rPr>
        <w:t xml:space="preserve">hiroptera) of </w:t>
      </w:r>
      <w:r w:rsidR="0078796B" w:rsidRPr="009F0123">
        <w:rPr>
          <w:color w:val="000000"/>
          <w:sz w:val="24"/>
          <w:szCs w:val="24"/>
        </w:rPr>
        <w:t>H</w:t>
      </w:r>
      <w:r w:rsidRPr="009F0123">
        <w:rPr>
          <w:color w:val="000000"/>
          <w:sz w:val="24"/>
          <w:szCs w:val="24"/>
        </w:rPr>
        <w:t xml:space="preserve">onduras: An updated checklist with corroboration of historical specimens and new records. Zoosystematics and Evolution </w:t>
      </w:r>
      <w:r w:rsidRPr="009F0123">
        <w:rPr>
          <w:rFonts w:eastAsia="Georgia" w:cs="Georgia"/>
          <w:color w:val="000000"/>
          <w:sz w:val="24"/>
          <w:szCs w:val="24"/>
        </w:rPr>
        <w:t>96</w:t>
      </w:r>
      <w:r w:rsidRPr="009F0123">
        <w:rPr>
          <w:color w:val="000000"/>
          <w:sz w:val="24"/>
          <w:szCs w:val="24"/>
        </w:rPr>
        <w:t>: 411.</w:t>
      </w:r>
    </w:p>
    <w:p w14:paraId="00000337" w14:textId="7C76AB4F"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Uhl</w:t>
      </w:r>
      <w:r w:rsidR="009859B2" w:rsidRPr="009F0123">
        <w:rPr>
          <w:color w:val="000000"/>
          <w:sz w:val="24"/>
          <w:szCs w:val="24"/>
        </w:rPr>
        <w:t>,</w:t>
      </w:r>
      <w:r w:rsidRPr="009F0123">
        <w:rPr>
          <w:color w:val="000000"/>
          <w:sz w:val="24"/>
          <w:szCs w:val="24"/>
        </w:rPr>
        <w:t xml:space="preserve"> C</w:t>
      </w:r>
      <w:r w:rsidR="009859B2" w:rsidRPr="009F0123">
        <w:rPr>
          <w:color w:val="000000"/>
          <w:sz w:val="24"/>
          <w:szCs w:val="24"/>
        </w:rPr>
        <w:t>.</w:t>
      </w:r>
      <w:r w:rsidRPr="009F0123">
        <w:rPr>
          <w:color w:val="000000"/>
          <w:sz w:val="24"/>
          <w:szCs w:val="24"/>
        </w:rPr>
        <w:t>,</w:t>
      </w:r>
      <w:r w:rsidR="009859B2" w:rsidRPr="009F0123">
        <w:rPr>
          <w:color w:val="000000"/>
          <w:sz w:val="24"/>
          <w:szCs w:val="24"/>
        </w:rPr>
        <w:t xml:space="preserve"> K. </w:t>
      </w:r>
      <w:r w:rsidRPr="009F0123">
        <w:rPr>
          <w:color w:val="000000"/>
          <w:sz w:val="24"/>
          <w:szCs w:val="24"/>
        </w:rPr>
        <w:t>Clark</w:t>
      </w:r>
      <w:r w:rsidR="009859B2" w:rsidRPr="009F0123">
        <w:rPr>
          <w:color w:val="000000"/>
          <w:sz w:val="24"/>
          <w:szCs w:val="24"/>
        </w:rPr>
        <w:t>, H.</w:t>
      </w:r>
      <w:r w:rsidRPr="009F0123">
        <w:rPr>
          <w:color w:val="000000"/>
          <w:sz w:val="24"/>
          <w:szCs w:val="24"/>
        </w:rPr>
        <w:t xml:space="preserve"> Clark and </w:t>
      </w:r>
      <w:r w:rsidR="009859B2" w:rsidRPr="009F0123">
        <w:rPr>
          <w:color w:val="000000"/>
          <w:sz w:val="24"/>
          <w:szCs w:val="24"/>
        </w:rPr>
        <w:t xml:space="preserve">P. </w:t>
      </w:r>
      <w:r w:rsidRPr="009F0123">
        <w:rPr>
          <w:color w:val="000000"/>
          <w:sz w:val="24"/>
          <w:szCs w:val="24"/>
        </w:rPr>
        <w:t xml:space="preserve">Murphy. 1981. Early plant succession after cutting and burning in the upper </w:t>
      </w:r>
      <w:r w:rsidR="009859B2" w:rsidRPr="009F0123">
        <w:rPr>
          <w:color w:val="000000"/>
          <w:sz w:val="24"/>
          <w:szCs w:val="24"/>
        </w:rPr>
        <w:t>R</w:t>
      </w:r>
      <w:r w:rsidRPr="009F0123">
        <w:rPr>
          <w:color w:val="000000"/>
          <w:sz w:val="24"/>
          <w:szCs w:val="24"/>
        </w:rPr>
        <w:t xml:space="preserve">io </w:t>
      </w:r>
      <w:r w:rsidR="009859B2" w:rsidRPr="009F0123">
        <w:rPr>
          <w:color w:val="000000"/>
          <w:sz w:val="24"/>
          <w:szCs w:val="24"/>
        </w:rPr>
        <w:t>N</w:t>
      </w:r>
      <w:r w:rsidRPr="009F0123">
        <w:rPr>
          <w:color w:val="000000"/>
          <w:sz w:val="24"/>
          <w:szCs w:val="24"/>
        </w:rPr>
        <w:t xml:space="preserve">egro region of the amazon basin. The Journal of Ecology </w:t>
      </w:r>
      <w:r w:rsidRPr="009F0123">
        <w:rPr>
          <w:rFonts w:eastAsia="Georgia" w:cs="Georgia"/>
          <w:color w:val="000000"/>
          <w:sz w:val="24"/>
          <w:szCs w:val="24"/>
        </w:rPr>
        <w:t>69</w:t>
      </w:r>
      <w:r w:rsidRPr="009F0123">
        <w:rPr>
          <w:color w:val="000000"/>
          <w:sz w:val="24"/>
          <w:szCs w:val="24"/>
        </w:rPr>
        <w:t>: 631–49.</w:t>
      </w:r>
    </w:p>
    <w:p w14:paraId="00000338" w14:textId="0FE78A45"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1575" w:author="Guillermo Florez" w:date="2021-10-14T10:05:00Z">
            <w:rPr>
              <w:color w:val="000000"/>
              <w:sz w:val="24"/>
              <w:szCs w:val="24"/>
            </w:rPr>
          </w:rPrChange>
        </w:rPr>
      </w:pPr>
      <w:r w:rsidRPr="009F0123">
        <w:rPr>
          <w:color w:val="000000"/>
          <w:sz w:val="24"/>
          <w:szCs w:val="24"/>
        </w:rPr>
        <w:t>Uieda</w:t>
      </w:r>
      <w:r w:rsidR="009859B2" w:rsidRPr="009F0123">
        <w:rPr>
          <w:color w:val="000000"/>
          <w:sz w:val="24"/>
          <w:szCs w:val="24"/>
        </w:rPr>
        <w:t>,</w:t>
      </w:r>
      <w:r w:rsidRPr="009F0123">
        <w:rPr>
          <w:color w:val="000000"/>
          <w:sz w:val="24"/>
          <w:szCs w:val="24"/>
        </w:rPr>
        <w:t xml:space="preserve"> W</w:t>
      </w:r>
      <w:r w:rsidR="009859B2" w:rsidRPr="009F0123">
        <w:rPr>
          <w:color w:val="000000"/>
          <w:sz w:val="24"/>
          <w:szCs w:val="24"/>
        </w:rPr>
        <w:t>.</w:t>
      </w:r>
      <w:r w:rsidRPr="009F0123">
        <w:rPr>
          <w:color w:val="000000"/>
          <w:sz w:val="24"/>
          <w:szCs w:val="24"/>
        </w:rPr>
        <w:t xml:space="preserve"> and </w:t>
      </w:r>
      <w:r w:rsidR="009859B2" w:rsidRPr="009F0123">
        <w:rPr>
          <w:color w:val="000000"/>
          <w:sz w:val="24"/>
          <w:szCs w:val="24"/>
        </w:rPr>
        <w:t xml:space="preserve">J. </w:t>
      </w:r>
      <w:r w:rsidRPr="009F0123">
        <w:rPr>
          <w:color w:val="000000"/>
          <w:sz w:val="24"/>
          <w:szCs w:val="24"/>
        </w:rPr>
        <w:t xml:space="preserve">Vasconcellos-Neto. </w:t>
      </w:r>
      <w:r w:rsidRPr="00D85772">
        <w:rPr>
          <w:color w:val="000000"/>
          <w:sz w:val="24"/>
          <w:szCs w:val="24"/>
          <w:lang w:val="pt-BR"/>
          <w:rPrChange w:id="1576" w:author="Guillermo Florez" w:date="2021-10-14T10:05:00Z">
            <w:rPr>
              <w:color w:val="000000"/>
              <w:sz w:val="24"/>
              <w:szCs w:val="24"/>
            </w:rPr>
          </w:rPrChange>
        </w:rPr>
        <w:t xml:space="preserve">1984. Dispersão de </w:t>
      </w:r>
      <w:r w:rsidR="009272F1" w:rsidRPr="00D85772">
        <w:rPr>
          <w:i/>
          <w:iCs/>
          <w:color w:val="000000"/>
          <w:sz w:val="24"/>
          <w:szCs w:val="24"/>
          <w:lang w:val="pt-BR"/>
          <w:rPrChange w:id="1577" w:author="Guillermo Florez" w:date="2021-10-14T10:05:00Z">
            <w:rPr>
              <w:i/>
              <w:iCs/>
              <w:color w:val="000000"/>
              <w:sz w:val="24"/>
              <w:szCs w:val="24"/>
            </w:rPr>
          </w:rPrChange>
        </w:rPr>
        <w:t>S</w:t>
      </w:r>
      <w:r w:rsidRPr="00D85772">
        <w:rPr>
          <w:i/>
          <w:iCs/>
          <w:color w:val="000000"/>
          <w:sz w:val="24"/>
          <w:szCs w:val="24"/>
          <w:lang w:val="pt-BR"/>
          <w:rPrChange w:id="1578" w:author="Guillermo Florez" w:date="2021-10-14T10:05:00Z">
            <w:rPr>
              <w:i/>
              <w:iCs/>
              <w:color w:val="000000"/>
              <w:sz w:val="24"/>
              <w:szCs w:val="24"/>
            </w:rPr>
          </w:rPrChange>
        </w:rPr>
        <w:t>olanum</w:t>
      </w:r>
      <w:r w:rsidRPr="00D85772">
        <w:rPr>
          <w:color w:val="000000"/>
          <w:sz w:val="24"/>
          <w:szCs w:val="24"/>
          <w:lang w:val="pt-BR"/>
          <w:rPrChange w:id="1579" w:author="Guillermo Florez" w:date="2021-10-14T10:05:00Z">
            <w:rPr>
              <w:color w:val="000000"/>
              <w:sz w:val="24"/>
              <w:szCs w:val="24"/>
            </w:rPr>
          </w:rPrChange>
        </w:rPr>
        <w:t xml:space="preserve"> spp.</w:t>
      </w:r>
      <w:r w:rsidR="009272F1" w:rsidRPr="00D85772">
        <w:rPr>
          <w:color w:val="000000"/>
          <w:sz w:val="24"/>
          <w:szCs w:val="24"/>
          <w:lang w:val="pt-BR"/>
          <w:rPrChange w:id="1580" w:author="Guillermo Florez" w:date="2021-10-14T10:05:00Z">
            <w:rPr>
              <w:color w:val="000000"/>
              <w:sz w:val="24"/>
              <w:szCs w:val="24"/>
            </w:rPr>
          </w:rPrChange>
        </w:rPr>
        <w:t xml:space="preserve"> </w:t>
      </w:r>
      <w:r w:rsidRPr="00D85772">
        <w:rPr>
          <w:color w:val="000000"/>
          <w:sz w:val="24"/>
          <w:szCs w:val="24"/>
          <w:lang w:val="pt-BR"/>
          <w:rPrChange w:id="1581" w:author="Guillermo Florez" w:date="2021-10-14T10:05:00Z">
            <w:rPr>
              <w:color w:val="000000"/>
              <w:sz w:val="24"/>
              <w:szCs w:val="24"/>
            </w:rPr>
          </w:rPrChange>
        </w:rPr>
        <w:t xml:space="preserve">(Solanaceae) por morcegos, na região de </w:t>
      </w:r>
      <w:r w:rsidR="009272F1" w:rsidRPr="00D85772">
        <w:rPr>
          <w:color w:val="000000"/>
          <w:sz w:val="24"/>
          <w:szCs w:val="24"/>
          <w:lang w:val="pt-BR"/>
          <w:rPrChange w:id="1582" w:author="Guillermo Florez" w:date="2021-10-14T10:05:00Z">
            <w:rPr>
              <w:color w:val="000000"/>
              <w:sz w:val="24"/>
              <w:szCs w:val="24"/>
            </w:rPr>
          </w:rPrChange>
        </w:rPr>
        <w:t>M</w:t>
      </w:r>
      <w:r w:rsidRPr="00D85772">
        <w:rPr>
          <w:color w:val="000000"/>
          <w:sz w:val="24"/>
          <w:szCs w:val="24"/>
          <w:lang w:val="pt-BR"/>
          <w:rPrChange w:id="1583" w:author="Guillermo Florez" w:date="2021-10-14T10:05:00Z">
            <w:rPr>
              <w:color w:val="000000"/>
              <w:sz w:val="24"/>
              <w:szCs w:val="24"/>
            </w:rPr>
          </w:rPrChange>
        </w:rPr>
        <w:t xml:space="preserve">anaus, </w:t>
      </w:r>
      <w:r w:rsidR="009272F1" w:rsidRPr="00D85772">
        <w:rPr>
          <w:color w:val="000000"/>
          <w:sz w:val="24"/>
          <w:szCs w:val="24"/>
          <w:lang w:val="pt-BR"/>
          <w:rPrChange w:id="1584" w:author="Guillermo Florez" w:date="2021-10-14T10:05:00Z">
            <w:rPr>
              <w:color w:val="000000"/>
              <w:sz w:val="24"/>
              <w:szCs w:val="24"/>
            </w:rPr>
          </w:rPrChange>
        </w:rPr>
        <w:t>AM</w:t>
      </w:r>
      <w:r w:rsidRPr="00D85772">
        <w:rPr>
          <w:color w:val="000000"/>
          <w:sz w:val="24"/>
          <w:szCs w:val="24"/>
          <w:lang w:val="pt-BR"/>
          <w:rPrChange w:id="1585" w:author="Guillermo Florez" w:date="2021-10-14T10:05:00Z">
            <w:rPr>
              <w:color w:val="000000"/>
              <w:sz w:val="24"/>
              <w:szCs w:val="24"/>
            </w:rPr>
          </w:rPrChange>
        </w:rPr>
        <w:t xml:space="preserve">, </w:t>
      </w:r>
      <w:r w:rsidR="009272F1" w:rsidRPr="00D85772">
        <w:rPr>
          <w:color w:val="000000"/>
          <w:sz w:val="24"/>
          <w:szCs w:val="24"/>
          <w:lang w:val="pt-BR"/>
          <w:rPrChange w:id="1586" w:author="Guillermo Florez" w:date="2021-10-14T10:05:00Z">
            <w:rPr>
              <w:color w:val="000000"/>
              <w:sz w:val="24"/>
              <w:szCs w:val="24"/>
            </w:rPr>
          </w:rPrChange>
        </w:rPr>
        <w:t>B</w:t>
      </w:r>
      <w:r w:rsidRPr="00D85772">
        <w:rPr>
          <w:color w:val="000000"/>
          <w:sz w:val="24"/>
          <w:szCs w:val="24"/>
          <w:lang w:val="pt-BR"/>
          <w:rPrChange w:id="1587" w:author="Guillermo Florez" w:date="2021-10-14T10:05:00Z">
            <w:rPr>
              <w:color w:val="000000"/>
              <w:sz w:val="24"/>
              <w:szCs w:val="24"/>
            </w:rPr>
          </w:rPrChange>
        </w:rPr>
        <w:t xml:space="preserve">rasil. Revista Brasileira de Zoologia </w:t>
      </w:r>
      <w:r w:rsidRPr="00D85772">
        <w:rPr>
          <w:rFonts w:eastAsia="Georgia" w:cs="Georgia"/>
          <w:color w:val="000000"/>
          <w:sz w:val="24"/>
          <w:szCs w:val="24"/>
          <w:lang w:val="pt-BR"/>
          <w:rPrChange w:id="1588" w:author="Guillermo Florez" w:date="2021-10-14T10:05:00Z">
            <w:rPr>
              <w:rFonts w:eastAsia="Georgia" w:cs="Georgia"/>
              <w:color w:val="000000"/>
              <w:sz w:val="24"/>
              <w:szCs w:val="24"/>
            </w:rPr>
          </w:rPrChange>
        </w:rPr>
        <w:t>2</w:t>
      </w:r>
      <w:r w:rsidRPr="00D85772">
        <w:rPr>
          <w:color w:val="000000"/>
          <w:sz w:val="24"/>
          <w:szCs w:val="24"/>
          <w:lang w:val="pt-BR"/>
          <w:rPrChange w:id="1589" w:author="Guillermo Florez" w:date="2021-10-14T10:05:00Z">
            <w:rPr>
              <w:color w:val="000000"/>
              <w:sz w:val="24"/>
              <w:szCs w:val="24"/>
            </w:rPr>
          </w:rPrChange>
        </w:rPr>
        <w:t>: 449–58.</w:t>
      </w:r>
    </w:p>
    <w:p w14:paraId="00000339" w14:textId="46183FC9" w:rsidR="00A2515D" w:rsidRPr="0098216F" w:rsidRDefault="002F0901" w:rsidP="009272F1">
      <w:pPr>
        <w:pBdr>
          <w:top w:val="nil"/>
          <w:left w:val="nil"/>
          <w:bottom w:val="nil"/>
          <w:right w:val="nil"/>
          <w:between w:val="nil"/>
        </w:pBdr>
        <w:spacing w:line="266" w:lineRule="auto"/>
        <w:ind w:left="284" w:right="-41" w:hanging="284"/>
        <w:jc w:val="both"/>
        <w:rPr>
          <w:color w:val="000000"/>
          <w:sz w:val="24"/>
          <w:szCs w:val="24"/>
        </w:rPr>
      </w:pPr>
      <w:r w:rsidRPr="00D85772">
        <w:rPr>
          <w:color w:val="000000"/>
          <w:sz w:val="24"/>
          <w:szCs w:val="24"/>
          <w:lang w:val="pt-BR"/>
          <w:rPrChange w:id="1590" w:author="Guillermo Florez" w:date="2021-10-14T10:05:00Z">
            <w:rPr>
              <w:color w:val="000000"/>
              <w:sz w:val="24"/>
              <w:szCs w:val="24"/>
            </w:rPr>
          </w:rPrChange>
        </w:rPr>
        <w:t>Ulloa</w:t>
      </w:r>
      <w:r w:rsidR="009272F1" w:rsidRPr="00D85772">
        <w:rPr>
          <w:color w:val="000000"/>
          <w:sz w:val="24"/>
          <w:szCs w:val="24"/>
          <w:lang w:val="pt-BR"/>
          <w:rPrChange w:id="1591" w:author="Guillermo Florez" w:date="2021-10-14T10:05:00Z">
            <w:rPr>
              <w:color w:val="000000"/>
              <w:sz w:val="24"/>
              <w:szCs w:val="24"/>
            </w:rPr>
          </w:rPrChange>
        </w:rPr>
        <w:t>,</w:t>
      </w:r>
      <w:r w:rsidRPr="00D85772">
        <w:rPr>
          <w:color w:val="000000"/>
          <w:sz w:val="24"/>
          <w:szCs w:val="24"/>
          <w:lang w:val="pt-BR"/>
          <w:rPrChange w:id="1592" w:author="Guillermo Florez" w:date="2021-10-14T10:05:00Z">
            <w:rPr>
              <w:color w:val="000000"/>
              <w:sz w:val="24"/>
              <w:szCs w:val="24"/>
            </w:rPr>
          </w:rPrChange>
        </w:rPr>
        <w:t xml:space="preserve"> C</w:t>
      </w:r>
      <w:r w:rsidR="009272F1" w:rsidRPr="00D85772">
        <w:rPr>
          <w:color w:val="000000"/>
          <w:sz w:val="24"/>
          <w:szCs w:val="24"/>
          <w:lang w:val="pt-BR"/>
          <w:rPrChange w:id="1593" w:author="Guillermo Florez" w:date="2021-10-14T10:05:00Z">
            <w:rPr>
              <w:color w:val="000000"/>
              <w:sz w:val="24"/>
              <w:szCs w:val="24"/>
            </w:rPr>
          </w:rPrChange>
        </w:rPr>
        <w:t>.</w:t>
      </w:r>
      <w:r w:rsidRPr="00D85772">
        <w:rPr>
          <w:color w:val="000000"/>
          <w:sz w:val="24"/>
          <w:szCs w:val="24"/>
          <w:lang w:val="pt-BR"/>
          <w:rPrChange w:id="1594" w:author="Guillermo Florez" w:date="2021-10-14T10:05:00Z">
            <w:rPr>
              <w:color w:val="000000"/>
              <w:sz w:val="24"/>
              <w:szCs w:val="24"/>
            </w:rPr>
          </w:rPrChange>
        </w:rPr>
        <w:t>U</w:t>
      </w:r>
      <w:r w:rsidR="009272F1" w:rsidRPr="00D85772">
        <w:rPr>
          <w:color w:val="000000"/>
          <w:sz w:val="24"/>
          <w:szCs w:val="24"/>
          <w:lang w:val="pt-BR"/>
          <w:rPrChange w:id="1595" w:author="Guillermo Florez" w:date="2021-10-14T10:05:00Z">
            <w:rPr>
              <w:color w:val="000000"/>
              <w:sz w:val="24"/>
              <w:szCs w:val="24"/>
            </w:rPr>
          </w:rPrChange>
        </w:rPr>
        <w:t>.</w:t>
      </w:r>
      <w:r w:rsidRPr="00D85772">
        <w:rPr>
          <w:color w:val="000000"/>
          <w:sz w:val="24"/>
          <w:szCs w:val="24"/>
          <w:lang w:val="pt-BR"/>
          <w:rPrChange w:id="1596" w:author="Guillermo Florez" w:date="2021-10-14T10:05:00Z">
            <w:rPr>
              <w:color w:val="000000"/>
              <w:sz w:val="24"/>
              <w:szCs w:val="24"/>
            </w:rPr>
          </w:rPrChange>
        </w:rPr>
        <w:t xml:space="preserve">, </w:t>
      </w:r>
      <w:r w:rsidR="009272F1" w:rsidRPr="00D85772">
        <w:rPr>
          <w:color w:val="000000"/>
          <w:sz w:val="24"/>
          <w:szCs w:val="24"/>
          <w:lang w:val="pt-BR"/>
          <w:rPrChange w:id="1597" w:author="Guillermo Florez" w:date="2021-10-14T10:05:00Z">
            <w:rPr>
              <w:color w:val="000000"/>
              <w:sz w:val="24"/>
              <w:szCs w:val="24"/>
            </w:rPr>
          </w:rPrChange>
        </w:rPr>
        <w:t xml:space="preserve">P. </w:t>
      </w:r>
      <w:r w:rsidRPr="00D85772">
        <w:rPr>
          <w:color w:val="000000"/>
          <w:sz w:val="24"/>
          <w:szCs w:val="24"/>
          <w:lang w:val="pt-BR"/>
          <w:rPrChange w:id="1598" w:author="Guillermo Florez" w:date="2021-10-14T10:05:00Z">
            <w:rPr>
              <w:color w:val="000000"/>
              <w:sz w:val="24"/>
              <w:szCs w:val="24"/>
            </w:rPr>
          </w:rPrChange>
        </w:rPr>
        <w:t>Acevedo-Rodrı́guez</w:t>
      </w:r>
      <w:r w:rsidR="009272F1" w:rsidRPr="00D85772">
        <w:rPr>
          <w:color w:val="000000"/>
          <w:sz w:val="24"/>
          <w:szCs w:val="24"/>
          <w:lang w:val="pt-BR"/>
          <w:rPrChange w:id="1599" w:author="Guillermo Florez" w:date="2021-10-14T10:05:00Z">
            <w:rPr>
              <w:color w:val="000000"/>
              <w:sz w:val="24"/>
              <w:szCs w:val="24"/>
            </w:rPr>
          </w:rPrChange>
        </w:rPr>
        <w:t xml:space="preserve">, S. </w:t>
      </w:r>
      <w:r w:rsidRPr="00D85772">
        <w:rPr>
          <w:color w:val="000000"/>
          <w:sz w:val="24"/>
          <w:szCs w:val="24"/>
          <w:lang w:val="pt-BR"/>
          <w:rPrChange w:id="1600" w:author="Guillermo Florez" w:date="2021-10-14T10:05:00Z">
            <w:rPr>
              <w:color w:val="000000"/>
              <w:sz w:val="24"/>
              <w:szCs w:val="24"/>
            </w:rPr>
          </w:rPrChange>
        </w:rPr>
        <w:t>Beck</w:t>
      </w:r>
      <w:r w:rsidR="009272F1" w:rsidRPr="00D85772">
        <w:rPr>
          <w:color w:val="000000"/>
          <w:sz w:val="24"/>
          <w:szCs w:val="24"/>
          <w:lang w:val="pt-BR"/>
          <w:rPrChange w:id="1601" w:author="Guillermo Florez" w:date="2021-10-14T10:05:00Z">
            <w:rPr>
              <w:color w:val="000000"/>
              <w:sz w:val="24"/>
              <w:szCs w:val="24"/>
            </w:rPr>
          </w:rPrChange>
        </w:rPr>
        <w:t>, M. J. Belgrano, R. Bernal, P. E. Berry, L. Brako, M. Celis, G. Davidse, R. C. Forzza,</w:t>
      </w:r>
      <w:r w:rsidR="009272F1" w:rsidRPr="00D85772">
        <w:rPr>
          <w:i/>
          <w:iCs/>
          <w:color w:val="000000"/>
          <w:sz w:val="24"/>
          <w:szCs w:val="24"/>
          <w:lang w:val="pt-BR"/>
          <w:rPrChange w:id="1602" w:author="Guillermo Florez" w:date="2021-10-14T10:05:00Z">
            <w:rPr>
              <w:i/>
              <w:iCs/>
              <w:color w:val="000000"/>
              <w:sz w:val="24"/>
              <w:szCs w:val="24"/>
            </w:rPr>
          </w:rPrChange>
        </w:rPr>
        <w:t xml:space="preserve"> </w:t>
      </w:r>
      <w:r w:rsidR="00DC3E1F" w:rsidRPr="00D85772">
        <w:rPr>
          <w:i/>
          <w:iCs/>
          <w:color w:val="000000"/>
          <w:sz w:val="24"/>
          <w:szCs w:val="24"/>
          <w:lang w:val="pt-BR"/>
          <w:rPrChange w:id="1603" w:author="Guillermo Florez" w:date="2021-10-14T10:05:00Z">
            <w:rPr>
              <w:i/>
              <w:iCs/>
              <w:color w:val="000000"/>
              <w:sz w:val="24"/>
              <w:szCs w:val="24"/>
            </w:rPr>
          </w:rPrChange>
        </w:rPr>
        <w:t>et al</w:t>
      </w:r>
      <w:r w:rsidRPr="00D85772">
        <w:rPr>
          <w:color w:val="000000"/>
          <w:sz w:val="24"/>
          <w:szCs w:val="24"/>
          <w:lang w:val="pt-BR"/>
          <w:rPrChange w:id="1604" w:author="Guillermo Florez" w:date="2021-10-14T10:05:00Z">
            <w:rPr>
              <w:color w:val="000000"/>
              <w:sz w:val="24"/>
              <w:szCs w:val="24"/>
            </w:rPr>
          </w:rPrChange>
        </w:rPr>
        <w:t xml:space="preserve">. 2017. </w:t>
      </w:r>
      <w:r w:rsidRPr="009F0123">
        <w:rPr>
          <w:color w:val="000000"/>
          <w:sz w:val="24"/>
          <w:szCs w:val="24"/>
        </w:rPr>
        <w:t xml:space="preserve">An integrated assessment of the vascular </w:t>
      </w:r>
      <w:r w:rsidRPr="009F0123">
        <w:rPr>
          <w:color w:val="000000"/>
          <w:sz w:val="24"/>
          <w:szCs w:val="24"/>
        </w:rPr>
        <w:lastRenderedPageBreak/>
        <w:t xml:space="preserve">plant species of the </w:t>
      </w:r>
      <w:r w:rsidR="009272F1" w:rsidRPr="009F0123">
        <w:rPr>
          <w:color w:val="000000"/>
          <w:sz w:val="24"/>
          <w:szCs w:val="24"/>
        </w:rPr>
        <w:t>A</w:t>
      </w:r>
      <w:r w:rsidRPr="009F0123">
        <w:rPr>
          <w:color w:val="000000"/>
          <w:sz w:val="24"/>
          <w:szCs w:val="24"/>
        </w:rPr>
        <w:t xml:space="preserve">mericas. </w:t>
      </w:r>
      <w:r w:rsidRPr="0098216F">
        <w:rPr>
          <w:color w:val="000000"/>
          <w:sz w:val="24"/>
          <w:szCs w:val="24"/>
        </w:rPr>
        <w:t xml:space="preserve">Science </w:t>
      </w:r>
      <w:r w:rsidRPr="0098216F">
        <w:rPr>
          <w:rFonts w:eastAsia="Georgia" w:cs="Georgia"/>
          <w:color w:val="000000"/>
          <w:sz w:val="24"/>
          <w:szCs w:val="24"/>
        </w:rPr>
        <w:t>358</w:t>
      </w:r>
      <w:r w:rsidRPr="0098216F">
        <w:rPr>
          <w:color w:val="000000"/>
          <w:sz w:val="24"/>
          <w:szCs w:val="24"/>
        </w:rPr>
        <w:t>: 1614–</w:t>
      </w:r>
      <w:r w:rsidR="009272F1" w:rsidRPr="0098216F">
        <w:rPr>
          <w:color w:val="000000"/>
          <w:sz w:val="24"/>
          <w:szCs w:val="24"/>
        </w:rPr>
        <w:t>161</w:t>
      </w:r>
      <w:r w:rsidRPr="0098216F">
        <w:rPr>
          <w:color w:val="000000"/>
          <w:sz w:val="24"/>
          <w:szCs w:val="24"/>
        </w:rPr>
        <w:t>7.</w:t>
      </w:r>
    </w:p>
    <w:p w14:paraId="0000033A" w14:textId="74CBE9DD"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8216F">
        <w:rPr>
          <w:color w:val="000000"/>
          <w:sz w:val="24"/>
          <w:szCs w:val="24"/>
        </w:rPr>
        <w:t>Valiente-Banuet</w:t>
      </w:r>
      <w:r w:rsidR="009272F1" w:rsidRPr="0098216F">
        <w:rPr>
          <w:color w:val="000000"/>
          <w:sz w:val="24"/>
          <w:szCs w:val="24"/>
        </w:rPr>
        <w:t>,</w:t>
      </w:r>
      <w:r w:rsidRPr="0098216F">
        <w:rPr>
          <w:color w:val="000000"/>
          <w:sz w:val="24"/>
          <w:szCs w:val="24"/>
        </w:rPr>
        <w:t xml:space="preserve"> A</w:t>
      </w:r>
      <w:r w:rsidR="009272F1" w:rsidRPr="0098216F">
        <w:rPr>
          <w:color w:val="000000"/>
          <w:sz w:val="24"/>
          <w:szCs w:val="24"/>
        </w:rPr>
        <w:t>.</w:t>
      </w:r>
      <w:r w:rsidRPr="0098216F">
        <w:rPr>
          <w:color w:val="000000"/>
          <w:sz w:val="24"/>
          <w:szCs w:val="24"/>
        </w:rPr>
        <w:t xml:space="preserve">, </w:t>
      </w:r>
      <w:r w:rsidR="009272F1" w:rsidRPr="0098216F">
        <w:rPr>
          <w:color w:val="000000"/>
          <w:sz w:val="24"/>
          <w:szCs w:val="24"/>
        </w:rPr>
        <w:t>M. del C. Arizmendi</w:t>
      </w:r>
      <w:r w:rsidRPr="0098216F">
        <w:rPr>
          <w:color w:val="000000"/>
          <w:sz w:val="24"/>
          <w:szCs w:val="24"/>
        </w:rPr>
        <w:t xml:space="preserve">, </w:t>
      </w:r>
      <w:r w:rsidR="009272F1" w:rsidRPr="0098216F">
        <w:rPr>
          <w:color w:val="000000"/>
          <w:sz w:val="24"/>
          <w:szCs w:val="24"/>
        </w:rPr>
        <w:t xml:space="preserve">A. </w:t>
      </w:r>
      <w:r w:rsidRPr="0098216F">
        <w:rPr>
          <w:color w:val="000000"/>
          <w:sz w:val="24"/>
          <w:szCs w:val="24"/>
        </w:rPr>
        <w:t>Rojas-Martinez</w:t>
      </w:r>
      <w:r w:rsidR="009272F1" w:rsidRPr="0098216F">
        <w:rPr>
          <w:color w:val="000000"/>
          <w:sz w:val="24"/>
          <w:szCs w:val="24"/>
        </w:rPr>
        <w:t xml:space="preserve"> </w:t>
      </w:r>
      <w:r w:rsidRPr="0098216F">
        <w:rPr>
          <w:color w:val="000000"/>
          <w:sz w:val="24"/>
          <w:szCs w:val="24"/>
        </w:rPr>
        <w:t xml:space="preserve">and </w:t>
      </w:r>
      <w:r w:rsidR="009272F1" w:rsidRPr="0098216F">
        <w:rPr>
          <w:color w:val="000000"/>
          <w:sz w:val="24"/>
          <w:szCs w:val="24"/>
        </w:rPr>
        <w:t xml:space="preserve">L. </w:t>
      </w:r>
      <w:r w:rsidRPr="0098216F">
        <w:rPr>
          <w:color w:val="000000"/>
          <w:sz w:val="24"/>
          <w:szCs w:val="24"/>
        </w:rPr>
        <w:t>Dominguez-Cansec</w:t>
      </w:r>
      <w:r w:rsidR="009272F1" w:rsidRPr="0098216F">
        <w:rPr>
          <w:color w:val="000000"/>
          <w:sz w:val="24"/>
          <w:szCs w:val="24"/>
        </w:rPr>
        <w:t>o</w:t>
      </w:r>
      <w:r w:rsidRPr="0098216F">
        <w:rPr>
          <w:color w:val="000000"/>
          <w:sz w:val="24"/>
          <w:szCs w:val="24"/>
        </w:rPr>
        <w:t xml:space="preserve">. </w:t>
      </w:r>
      <w:r w:rsidRPr="009F0123">
        <w:rPr>
          <w:color w:val="000000"/>
          <w:sz w:val="24"/>
          <w:szCs w:val="24"/>
        </w:rPr>
        <w:t xml:space="preserve">1996. Ecological relationships between columnar cacti and nectar-feeding bats in </w:t>
      </w:r>
      <w:r w:rsidR="009272F1" w:rsidRPr="009F0123">
        <w:rPr>
          <w:color w:val="000000"/>
          <w:sz w:val="24"/>
          <w:szCs w:val="24"/>
        </w:rPr>
        <w:t>M</w:t>
      </w:r>
      <w:r w:rsidRPr="009F0123">
        <w:rPr>
          <w:color w:val="000000"/>
          <w:sz w:val="24"/>
          <w:szCs w:val="24"/>
        </w:rPr>
        <w:t xml:space="preserve">exico. Journal of Tropical Ecology </w:t>
      </w:r>
      <w:r w:rsidRPr="009F0123">
        <w:rPr>
          <w:rFonts w:eastAsia="Georgia" w:cs="Georgia"/>
          <w:color w:val="000000"/>
          <w:sz w:val="24"/>
          <w:szCs w:val="24"/>
        </w:rPr>
        <w:t>12</w:t>
      </w:r>
      <w:r w:rsidRPr="009F0123">
        <w:rPr>
          <w:color w:val="000000"/>
          <w:sz w:val="24"/>
          <w:szCs w:val="24"/>
        </w:rPr>
        <w:t>: 103–</w:t>
      </w:r>
      <w:r w:rsidR="009272F1" w:rsidRPr="009F0123">
        <w:rPr>
          <w:color w:val="000000"/>
          <w:sz w:val="24"/>
          <w:szCs w:val="24"/>
        </w:rPr>
        <w:t>1</w:t>
      </w:r>
      <w:r w:rsidRPr="009F0123">
        <w:rPr>
          <w:color w:val="000000"/>
          <w:sz w:val="24"/>
          <w:szCs w:val="24"/>
        </w:rPr>
        <w:t>19.</w:t>
      </w:r>
    </w:p>
    <w:p w14:paraId="0000033B" w14:textId="4DEBED57"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Valiente-Banuet</w:t>
      </w:r>
      <w:r w:rsidR="009272F1" w:rsidRPr="009F0123">
        <w:rPr>
          <w:color w:val="000000"/>
          <w:sz w:val="24"/>
          <w:szCs w:val="24"/>
        </w:rPr>
        <w:t>,</w:t>
      </w:r>
      <w:r w:rsidRPr="009F0123">
        <w:rPr>
          <w:color w:val="000000"/>
          <w:sz w:val="24"/>
          <w:szCs w:val="24"/>
        </w:rPr>
        <w:t xml:space="preserve"> A</w:t>
      </w:r>
      <w:r w:rsidR="009272F1" w:rsidRPr="009F0123">
        <w:rPr>
          <w:color w:val="000000"/>
          <w:sz w:val="24"/>
          <w:szCs w:val="24"/>
        </w:rPr>
        <w:t>.</w:t>
      </w:r>
      <w:r w:rsidRPr="009F0123">
        <w:rPr>
          <w:color w:val="000000"/>
          <w:sz w:val="24"/>
          <w:szCs w:val="24"/>
        </w:rPr>
        <w:t xml:space="preserve">, </w:t>
      </w:r>
      <w:r w:rsidR="009272F1" w:rsidRPr="009F0123">
        <w:rPr>
          <w:color w:val="000000"/>
          <w:sz w:val="24"/>
          <w:szCs w:val="24"/>
        </w:rPr>
        <w:t xml:space="preserve">F. </w:t>
      </w:r>
      <w:r w:rsidRPr="009F0123">
        <w:rPr>
          <w:color w:val="000000"/>
          <w:sz w:val="24"/>
          <w:szCs w:val="24"/>
        </w:rPr>
        <w:t>Molina-Freaner</w:t>
      </w:r>
      <w:r w:rsidR="009272F1" w:rsidRPr="009F0123">
        <w:rPr>
          <w:color w:val="000000"/>
          <w:sz w:val="24"/>
          <w:szCs w:val="24"/>
        </w:rPr>
        <w:t xml:space="preserve">, A. </w:t>
      </w:r>
      <w:r w:rsidRPr="009F0123">
        <w:rPr>
          <w:color w:val="000000"/>
          <w:sz w:val="24"/>
          <w:szCs w:val="24"/>
        </w:rPr>
        <w:t>Torres</w:t>
      </w:r>
      <w:r w:rsidR="009272F1" w:rsidRPr="009F0123">
        <w:rPr>
          <w:color w:val="000000"/>
          <w:sz w:val="24"/>
          <w:szCs w:val="24"/>
        </w:rPr>
        <w:t>, M. del C. Arizmendi and A. Casas</w:t>
      </w:r>
      <w:r w:rsidRPr="009F0123">
        <w:rPr>
          <w:color w:val="000000"/>
          <w:sz w:val="24"/>
          <w:szCs w:val="24"/>
        </w:rPr>
        <w:t xml:space="preserve">. 2004. Geographic differentiation in the pollination system of the columnar cactus </w:t>
      </w:r>
      <w:r w:rsidR="009272F1" w:rsidRPr="009F0123">
        <w:rPr>
          <w:i/>
          <w:iCs/>
          <w:color w:val="000000"/>
          <w:sz w:val="24"/>
          <w:szCs w:val="24"/>
        </w:rPr>
        <w:t>P</w:t>
      </w:r>
      <w:r w:rsidRPr="009F0123">
        <w:rPr>
          <w:i/>
          <w:iCs/>
          <w:color w:val="000000"/>
          <w:sz w:val="24"/>
          <w:szCs w:val="24"/>
        </w:rPr>
        <w:t>achycereus pecten-aboriginum</w:t>
      </w:r>
      <w:r w:rsidRPr="009F0123">
        <w:rPr>
          <w:color w:val="000000"/>
          <w:sz w:val="24"/>
          <w:szCs w:val="24"/>
        </w:rPr>
        <w:t xml:space="preserve">. American Journal of Botany </w:t>
      </w:r>
      <w:r w:rsidRPr="009F0123">
        <w:rPr>
          <w:rFonts w:eastAsia="Georgia" w:cs="Georgia"/>
          <w:color w:val="000000"/>
          <w:sz w:val="24"/>
          <w:szCs w:val="24"/>
        </w:rPr>
        <w:t>91</w:t>
      </w:r>
      <w:r w:rsidRPr="009F0123">
        <w:rPr>
          <w:color w:val="000000"/>
          <w:sz w:val="24"/>
          <w:szCs w:val="24"/>
        </w:rPr>
        <w:t>: 850–</w:t>
      </w:r>
      <w:r w:rsidR="00B734FB" w:rsidRPr="009F0123">
        <w:rPr>
          <w:color w:val="000000"/>
          <w:sz w:val="24"/>
          <w:szCs w:val="24"/>
        </w:rPr>
        <w:t>85</w:t>
      </w:r>
      <w:r w:rsidRPr="009F0123">
        <w:rPr>
          <w:color w:val="000000"/>
          <w:sz w:val="24"/>
          <w:szCs w:val="24"/>
        </w:rPr>
        <w:t>5.</w:t>
      </w:r>
    </w:p>
    <w:p w14:paraId="3CB17F85" w14:textId="6A2BB752" w:rsidR="00B734FB" w:rsidRPr="009F0123" w:rsidRDefault="002F0901" w:rsidP="00B734FB">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Valiente-Banuet</w:t>
      </w:r>
      <w:r w:rsidR="00B734FB" w:rsidRPr="009F0123">
        <w:rPr>
          <w:color w:val="000000"/>
          <w:sz w:val="24"/>
          <w:szCs w:val="24"/>
        </w:rPr>
        <w:t>,</w:t>
      </w:r>
      <w:r w:rsidRPr="009F0123">
        <w:rPr>
          <w:color w:val="000000"/>
          <w:sz w:val="24"/>
          <w:szCs w:val="24"/>
        </w:rPr>
        <w:t xml:space="preserve"> A</w:t>
      </w:r>
      <w:r w:rsidR="00B734FB" w:rsidRPr="009F0123">
        <w:rPr>
          <w:color w:val="000000"/>
          <w:sz w:val="24"/>
          <w:szCs w:val="24"/>
        </w:rPr>
        <w:t>.</w:t>
      </w:r>
      <w:r w:rsidRPr="009F0123">
        <w:rPr>
          <w:color w:val="000000"/>
          <w:sz w:val="24"/>
          <w:szCs w:val="24"/>
        </w:rPr>
        <w:t xml:space="preserve">, </w:t>
      </w:r>
      <w:r w:rsidR="00B734FB" w:rsidRPr="009F0123">
        <w:rPr>
          <w:color w:val="000000"/>
          <w:sz w:val="24"/>
          <w:szCs w:val="24"/>
        </w:rPr>
        <w:t xml:space="preserve">A. </w:t>
      </w:r>
      <w:r w:rsidRPr="009F0123">
        <w:rPr>
          <w:color w:val="000000"/>
          <w:sz w:val="24"/>
          <w:szCs w:val="24"/>
        </w:rPr>
        <w:t>Rojas-Martınez</w:t>
      </w:r>
      <w:r w:rsidR="00B734FB" w:rsidRPr="009F0123">
        <w:rPr>
          <w:color w:val="000000"/>
          <w:sz w:val="24"/>
          <w:szCs w:val="24"/>
        </w:rPr>
        <w:t xml:space="preserve">, A. </w:t>
      </w:r>
      <w:r w:rsidRPr="009F0123">
        <w:rPr>
          <w:color w:val="000000"/>
          <w:sz w:val="24"/>
          <w:szCs w:val="24"/>
        </w:rPr>
        <w:t>Casas</w:t>
      </w:r>
      <w:r w:rsidR="00B734FB" w:rsidRPr="009F0123">
        <w:rPr>
          <w:color w:val="000000"/>
          <w:sz w:val="24"/>
          <w:szCs w:val="24"/>
        </w:rPr>
        <w:t>, M. del C. Arizmendi and P. Dávila</w:t>
      </w:r>
      <w:r w:rsidRPr="009F0123">
        <w:rPr>
          <w:color w:val="000000"/>
          <w:sz w:val="24"/>
          <w:szCs w:val="24"/>
        </w:rPr>
        <w:t xml:space="preserve">. 1997. Pollination biology of two winter-blooming giant columnar cacti in the </w:t>
      </w:r>
      <w:r w:rsidRPr="009F0123">
        <w:rPr>
          <w:sz w:val="24"/>
          <w:szCs w:val="24"/>
        </w:rPr>
        <w:t>Tehuacán</w:t>
      </w:r>
      <w:r w:rsidRPr="009F0123">
        <w:rPr>
          <w:color w:val="000000"/>
          <w:sz w:val="24"/>
          <w:szCs w:val="24"/>
        </w:rPr>
        <w:t xml:space="preserve"> </w:t>
      </w:r>
      <w:r w:rsidR="00B734FB" w:rsidRPr="009F0123">
        <w:rPr>
          <w:color w:val="000000"/>
          <w:sz w:val="24"/>
          <w:szCs w:val="24"/>
        </w:rPr>
        <w:t>V</w:t>
      </w:r>
      <w:r w:rsidRPr="009F0123">
        <w:rPr>
          <w:color w:val="000000"/>
          <w:sz w:val="24"/>
          <w:szCs w:val="24"/>
        </w:rPr>
        <w:t xml:space="preserve">alley, </w:t>
      </w:r>
      <w:r w:rsidR="00B734FB" w:rsidRPr="009F0123">
        <w:rPr>
          <w:color w:val="000000"/>
          <w:sz w:val="24"/>
          <w:szCs w:val="24"/>
        </w:rPr>
        <w:t>C</w:t>
      </w:r>
      <w:r w:rsidRPr="009F0123">
        <w:rPr>
          <w:color w:val="000000"/>
          <w:sz w:val="24"/>
          <w:szCs w:val="24"/>
        </w:rPr>
        <w:t xml:space="preserve">entral </w:t>
      </w:r>
      <w:r w:rsidR="00B734FB" w:rsidRPr="009F0123">
        <w:rPr>
          <w:color w:val="000000"/>
          <w:sz w:val="24"/>
          <w:szCs w:val="24"/>
        </w:rPr>
        <w:t>M</w:t>
      </w:r>
      <w:r w:rsidRPr="009F0123">
        <w:rPr>
          <w:color w:val="000000"/>
          <w:sz w:val="24"/>
          <w:szCs w:val="24"/>
        </w:rPr>
        <w:t xml:space="preserve">exico. Journal of Arid Environments </w:t>
      </w:r>
      <w:r w:rsidRPr="009F0123">
        <w:rPr>
          <w:rFonts w:eastAsia="Georgia" w:cs="Georgia"/>
          <w:color w:val="000000"/>
          <w:sz w:val="24"/>
          <w:szCs w:val="24"/>
        </w:rPr>
        <w:t>37</w:t>
      </w:r>
      <w:r w:rsidRPr="009F0123">
        <w:rPr>
          <w:color w:val="000000"/>
          <w:sz w:val="24"/>
          <w:szCs w:val="24"/>
        </w:rPr>
        <w:t>: 331–</w:t>
      </w:r>
      <w:r w:rsidR="00B734FB" w:rsidRPr="009F0123">
        <w:rPr>
          <w:color w:val="000000"/>
          <w:sz w:val="24"/>
          <w:szCs w:val="24"/>
        </w:rPr>
        <w:t>3</w:t>
      </w:r>
      <w:r w:rsidRPr="009F0123">
        <w:rPr>
          <w:color w:val="000000"/>
          <w:sz w:val="24"/>
          <w:szCs w:val="24"/>
        </w:rPr>
        <w:t xml:space="preserve">41. </w:t>
      </w:r>
    </w:p>
    <w:p w14:paraId="0000033D" w14:textId="3A46798A" w:rsidR="00A2515D" w:rsidRPr="009F0123" w:rsidRDefault="002F0901" w:rsidP="00B734FB">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Varassin IG, Trigo JR, and Sazima M. 2001. The role of nectar production, flower pigments and odour in the pollination of four species of passiflora (passifloraceae) in south-eastern brazil. Botanical Journal of</w:t>
      </w:r>
      <w:r w:rsidR="00B734FB" w:rsidRPr="009F0123">
        <w:rPr>
          <w:color w:val="000000"/>
          <w:sz w:val="24"/>
          <w:szCs w:val="24"/>
        </w:rPr>
        <w:t xml:space="preserve"> </w:t>
      </w:r>
      <w:r w:rsidRPr="009F0123">
        <w:rPr>
          <w:sz w:val="24"/>
          <w:szCs w:val="24"/>
        </w:rPr>
        <w:t xml:space="preserve">the Linnean Society </w:t>
      </w:r>
      <w:r w:rsidRPr="009F0123">
        <w:rPr>
          <w:rFonts w:eastAsia="Georgia" w:cs="Georgia"/>
          <w:sz w:val="24"/>
          <w:szCs w:val="24"/>
        </w:rPr>
        <w:t>136</w:t>
      </w:r>
      <w:r w:rsidRPr="009F0123">
        <w:rPr>
          <w:sz w:val="24"/>
          <w:szCs w:val="24"/>
        </w:rPr>
        <w:t>: 139–52.</w:t>
      </w:r>
    </w:p>
    <w:p w14:paraId="0000033E" w14:textId="6BC04598" w:rsidR="00A2515D" w:rsidRPr="00D85772" w:rsidRDefault="002F0901" w:rsidP="0004761C">
      <w:pPr>
        <w:pBdr>
          <w:top w:val="nil"/>
          <w:left w:val="nil"/>
          <w:bottom w:val="nil"/>
          <w:right w:val="nil"/>
          <w:between w:val="nil"/>
        </w:pBdr>
        <w:spacing w:before="13" w:line="266" w:lineRule="auto"/>
        <w:ind w:left="284" w:right="-41" w:hanging="284"/>
        <w:jc w:val="both"/>
        <w:rPr>
          <w:color w:val="000000"/>
          <w:sz w:val="24"/>
          <w:szCs w:val="24"/>
          <w:lang w:val="es-419"/>
          <w:rPrChange w:id="1605" w:author="Guillermo Florez" w:date="2021-10-14T10:05:00Z">
            <w:rPr>
              <w:color w:val="000000"/>
              <w:sz w:val="24"/>
              <w:szCs w:val="24"/>
            </w:rPr>
          </w:rPrChange>
        </w:rPr>
      </w:pPr>
      <w:r w:rsidRPr="0098216F">
        <w:rPr>
          <w:color w:val="000000"/>
          <w:sz w:val="24"/>
          <w:szCs w:val="24"/>
        </w:rPr>
        <w:t>Vargas-Arboleda</w:t>
      </w:r>
      <w:r w:rsidR="00B734FB" w:rsidRPr="0098216F">
        <w:rPr>
          <w:color w:val="000000"/>
          <w:sz w:val="24"/>
          <w:szCs w:val="24"/>
        </w:rPr>
        <w:t>,</w:t>
      </w:r>
      <w:r w:rsidRPr="0098216F">
        <w:rPr>
          <w:color w:val="000000"/>
          <w:sz w:val="24"/>
          <w:szCs w:val="24"/>
        </w:rPr>
        <w:t xml:space="preserve"> A</w:t>
      </w:r>
      <w:r w:rsidR="00B734FB" w:rsidRPr="0098216F">
        <w:rPr>
          <w:color w:val="000000"/>
          <w:sz w:val="24"/>
          <w:szCs w:val="24"/>
        </w:rPr>
        <w:t>.</w:t>
      </w:r>
      <w:r w:rsidRPr="0098216F">
        <w:rPr>
          <w:color w:val="000000"/>
          <w:sz w:val="24"/>
          <w:szCs w:val="24"/>
        </w:rPr>
        <w:t xml:space="preserve">, </w:t>
      </w:r>
      <w:r w:rsidR="00B734FB" w:rsidRPr="0098216F">
        <w:rPr>
          <w:color w:val="000000"/>
          <w:sz w:val="24"/>
          <w:szCs w:val="24"/>
        </w:rPr>
        <w:t xml:space="preserve">S. </w:t>
      </w:r>
      <w:r w:rsidRPr="0098216F">
        <w:rPr>
          <w:color w:val="000000"/>
          <w:sz w:val="24"/>
          <w:szCs w:val="24"/>
        </w:rPr>
        <w:t xml:space="preserve">Cuadrado-Rios and </w:t>
      </w:r>
      <w:r w:rsidR="00B734FB" w:rsidRPr="0098216F">
        <w:rPr>
          <w:color w:val="000000"/>
          <w:sz w:val="24"/>
          <w:szCs w:val="24"/>
        </w:rPr>
        <w:t xml:space="preserve">H. </w:t>
      </w:r>
      <w:r w:rsidRPr="0098216F">
        <w:rPr>
          <w:color w:val="000000"/>
          <w:sz w:val="24"/>
          <w:szCs w:val="24"/>
        </w:rPr>
        <w:t>Mantilla-Meluk</w:t>
      </w:r>
      <w:r w:rsidR="00B734FB" w:rsidRPr="0098216F">
        <w:rPr>
          <w:color w:val="000000"/>
          <w:sz w:val="24"/>
          <w:szCs w:val="24"/>
        </w:rPr>
        <w:t>.</w:t>
      </w:r>
      <w:r w:rsidRPr="0098216F">
        <w:rPr>
          <w:color w:val="000000"/>
          <w:sz w:val="24"/>
          <w:szCs w:val="24"/>
        </w:rPr>
        <w:t xml:space="preserve"> </w:t>
      </w:r>
      <w:r w:rsidRPr="009F0123">
        <w:rPr>
          <w:color w:val="000000"/>
          <w:sz w:val="24"/>
          <w:szCs w:val="24"/>
        </w:rPr>
        <w:t>2020. Systematic considerations on two species of nectarivorous bats (</w:t>
      </w:r>
      <w:r w:rsidR="00B734FB" w:rsidRPr="009F0123">
        <w:rPr>
          <w:i/>
          <w:iCs/>
          <w:color w:val="000000"/>
          <w:sz w:val="24"/>
          <w:szCs w:val="24"/>
        </w:rPr>
        <w:t>A</w:t>
      </w:r>
      <w:r w:rsidRPr="009F0123">
        <w:rPr>
          <w:i/>
          <w:iCs/>
          <w:color w:val="000000"/>
          <w:sz w:val="24"/>
          <w:szCs w:val="24"/>
        </w:rPr>
        <w:t>noura caudifer</w:t>
      </w:r>
      <w:r w:rsidRPr="009F0123">
        <w:rPr>
          <w:color w:val="000000"/>
          <w:sz w:val="24"/>
          <w:szCs w:val="24"/>
        </w:rPr>
        <w:t xml:space="preserve"> and </w:t>
      </w:r>
      <w:r w:rsidR="00B734FB" w:rsidRPr="009F0123">
        <w:rPr>
          <w:i/>
          <w:iCs/>
          <w:color w:val="000000"/>
          <w:sz w:val="24"/>
          <w:szCs w:val="24"/>
        </w:rPr>
        <w:t>A</w:t>
      </w:r>
      <w:r w:rsidRPr="009F0123">
        <w:rPr>
          <w:i/>
          <w:iCs/>
          <w:color w:val="000000"/>
          <w:sz w:val="24"/>
          <w:szCs w:val="24"/>
        </w:rPr>
        <w:t xml:space="preserve">. </w:t>
      </w:r>
      <w:r w:rsidR="00B734FB" w:rsidRPr="009F0123">
        <w:rPr>
          <w:i/>
          <w:iCs/>
          <w:color w:val="000000"/>
          <w:sz w:val="24"/>
          <w:szCs w:val="24"/>
        </w:rPr>
        <w:t>g</w:t>
      </w:r>
      <w:r w:rsidRPr="009F0123">
        <w:rPr>
          <w:i/>
          <w:iCs/>
          <w:color w:val="000000"/>
          <w:sz w:val="24"/>
          <w:szCs w:val="24"/>
        </w:rPr>
        <w:t>eoffroyi</w:t>
      </w:r>
      <w:r w:rsidRPr="009F0123">
        <w:rPr>
          <w:color w:val="000000"/>
          <w:sz w:val="24"/>
          <w:szCs w:val="24"/>
        </w:rPr>
        <w:t xml:space="preserve">) based on barcoding sequences. </w:t>
      </w:r>
      <w:r w:rsidRPr="00D85772">
        <w:rPr>
          <w:color w:val="000000"/>
          <w:sz w:val="24"/>
          <w:szCs w:val="24"/>
          <w:lang w:val="es-419"/>
          <w:rPrChange w:id="1606" w:author="Guillermo Florez" w:date="2021-10-14T10:05:00Z">
            <w:rPr>
              <w:color w:val="000000"/>
              <w:sz w:val="24"/>
              <w:szCs w:val="24"/>
            </w:rPr>
          </w:rPrChange>
        </w:rPr>
        <w:t xml:space="preserve">Acta Biológica Colombiana </w:t>
      </w:r>
      <w:r w:rsidRPr="00D85772">
        <w:rPr>
          <w:rFonts w:eastAsia="Georgia" w:cs="Georgia"/>
          <w:color w:val="000000"/>
          <w:sz w:val="24"/>
          <w:szCs w:val="24"/>
          <w:lang w:val="es-419"/>
          <w:rPrChange w:id="1607" w:author="Guillermo Florez" w:date="2021-10-14T10:05:00Z">
            <w:rPr>
              <w:rFonts w:eastAsia="Georgia" w:cs="Georgia"/>
              <w:color w:val="000000"/>
              <w:sz w:val="24"/>
              <w:szCs w:val="24"/>
            </w:rPr>
          </w:rPrChange>
        </w:rPr>
        <w:t>25</w:t>
      </w:r>
      <w:r w:rsidRPr="00D85772">
        <w:rPr>
          <w:color w:val="000000"/>
          <w:sz w:val="24"/>
          <w:szCs w:val="24"/>
          <w:lang w:val="es-419"/>
          <w:rPrChange w:id="1608" w:author="Guillermo Florez" w:date="2021-10-14T10:05:00Z">
            <w:rPr>
              <w:color w:val="000000"/>
              <w:sz w:val="24"/>
              <w:szCs w:val="24"/>
            </w:rPr>
          </w:rPrChange>
        </w:rPr>
        <w:t>: 194–201.</w:t>
      </w:r>
    </w:p>
    <w:p w14:paraId="0000033F" w14:textId="38C755FA" w:rsidR="00A2515D" w:rsidRPr="00D85772" w:rsidRDefault="002F0901" w:rsidP="0004761C">
      <w:pPr>
        <w:pBdr>
          <w:top w:val="nil"/>
          <w:left w:val="nil"/>
          <w:bottom w:val="nil"/>
          <w:right w:val="nil"/>
          <w:between w:val="nil"/>
        </w:pBdr>
        <w:spacing w:line="266" w:lineRule="auto"/>
        <w:ind w:left="284" w:right="-41" w:hanging="284"/>
        <w:jc w:val="both"/>
        <w:rPr>
          <w:color w:val="000000"/>
          <w:sz w:val="24"/>
          <w:szCs w:val="24"/>
          <w:lang w:val="es-419"/>
          <w:rPrChange w:id="1609" w:author="Guillermo Florez" w:date="2021-10-14T10:05:00Z">
            <w:rPr>
              <w:color w:val="000000"/>
              <w:sz w:val="24"/>
              <w:szCs w:val="24"/>
            </w:rPr>
          </w:rPrChange>
        </w:rPr>
      </w:pPr>
      <w:r w:rsidRPr="00D85772">
        <w:rPr>
          <w:color w:val="000000"/>
          <w:sz w:val="24"/>
          <w:szCs w:val="24"/>
          <w:lang w:val="es-419"/>
          <w:rPrChange w:id="1610" w:author="Guillermo Florez" w:date="2021-10-14T10:05:00Z">
            <w:rPr>
              <w:color w:val="000000"/>
              <w:sz w:val="24"/>
              <w:szCs w:val="24"/>
            </w:rPr>
          </w:rPrChange>
        </w:rPr>
        <w:t>Vázquez</w:t>
      </w:r>
      <w:r w:rsidR="0067573C" w:rsidRPr="00D85772">
        <w:rPr>
          <w:color w:val="000000"/>
          <w:sz w:val="24"/>
          <w:szCs w:val="24"/>
          <w:lang w:val="es-419"/>
          <w:rPrChange w:id="1611" w:author="Guillermo Florez" w:date="2021-10-14T10:05:00Z">
            <w:rPr>
              <w:color w:val="000000"/>
              <w:sz w:val="24"/>
              <w:szCs w:val="24"/>
            </w:rPr>
          </w:rPrChange>
        </w:rPr>
        <w:t>,</w:t>
      </w:r>
      <w:r w:rsidRPr="00D85772">
        <w:rPr>
          <w:color w:val="000000"/>
          <w:sz w:val="24"/>
          <w:szCs w:val="24"/>
          <w:lang w:val="es-419"/>
          <w:rPrChange w:id="1612" w:author="Guillermo Florez" w:date="2021-10-14T10:05:00Z">
            <w:rPr>
              <w:color w:val="000000"/>
              <w:sz w:val="24"/>
              <w:szCs w:val="24"/>
            </w:rPr>
          </w:rPrChange>
        </w:rPr>
        <w:t xml:space="preserve"> D</w:t>
      </w:r>
      <w:r w:rsidR="0067573C" w:rsidRPr="00D85772">
        <w:rPr>
          <w:color w:val="000000"/>
          <w:sz w:val="24"/>
          <w:szCs w:val="24"/>
          <w:lang w:val="es-419"/>
          <w:rPrChange w:id="1613" w:author="Guillermo Florez" w:date="2021-10-14T10:05:00Z">
            <w:rPr>
              <w:color w:val="000000"/>
              <w:sz w:val="24"/>
              <w:szCs w:val="24"/>
            </w:rPr>
          </w:rPrChange>
        </w:rPr>
        <w:t>.</w:t>
      </w:r>
      <w:r w:rsidRPr="00D85772">
        <w:rPr>
          <w:color w:val="000000"/>
          <w:sz w:val="24"/>
          <w:szCs w:val="24"/>
          <w:lang w:val="es-419"/>
          <w:rPrChange w:id="1614" w:author="Guillermo Florez" w:date="2021-10-14T10:05:00Z">
            <w:rPr>
              <w:color w:val="000000"/>
              <w:sz w:val="24"/>
              <w:szCs w:val="24"/>
            </w:rPr>
          </w:rPrChange>
        </w:rPr>
        <w:t>P</w:t>
      </w:r>
      <w:r w:rsidR="0067573C" w:rsidRPr="00D85772">
        <w:rPr>
          <w:color w:val="000000"/>
          <w:sz w:val="24"/>
          <w:szCs w:val="24"/>
          <w:lang w:val="es-419"/>
          <w:rPrChange w:id="1615" w:author="Guillermo Florez" w:date="2021-10-14T10:05:00Z">
            <w:rPr>
              <w:color w:val="000000"/>
              <w:sz w:val="24"/>
              <w:szCs w:val="24"/>
            </w:rPr>
          </w:rPrChange>
        </w:rPr>
        <w:t>.</w:t>
      </w:r>
      <w:r w:rsidRPr="00D85772">
        <w:rPr>
          <w:color w:val="000000"/>
          <w:sz w:val="24"/>
          <w:szCs w:val="24"/>
          <w:lang w:val="es-419"/>
          <w:rPrChange w:id="1616" w:author="Guillermo Florez" w:date="2021-10-14T10:05:00Z">
            <w:rPr>
              <w:color w:val="000000"/>
              <w:sz w:val="24"/>
              <w:szCs w:val="24"/>
            </w:rPr>
          </w:rPrChange>
        </w:rPr>
        <w:t xml:space="preserve">, </w:t>
      </w:r>
      <w:r w:rsidR="0067573C" w:rsidRPr="00D85772">
        <w:rPr>
          <w:color w:val="000000"/>
          <w:sz w:val="24"/>
          <w:szCs w:val="24"/>
          <w:lang w:val="es-419"/>
          <w:rPrChange w:id="1617" w:author="Guillermo Florez" w:date="2021-10-14T10:05:00Z">
            <w:rPr>
              <w:color w:val="000000"/>
              <w:sz w:val="24"/>
              <w:szCs w:val="24"/>
            </w:rPr>
          </w:rPrChange>
        </w:rPr>
        <w:t xml:space="preserve">W. F. </w:t>
      </w:r>
      <w:r w:rsidRPr="00D85772">
        <w:rPr>
          <w:color w:val="000000"/>
          <w:sz w:val="24"/>
          <w:szCs w:val="24"/>
          <w:lang w:val="es-419"/>
          <w:rPrChange w:id="1618" w:author="Guillermo Florez" w:date="2021-10-14T10:05:00Z">
            <w:rPr>
              <w:color w:val="000000"/>
              <w:sz w:val="24"/>
              <w:szCs w:val="24"/>
            </w:rPr>
          </w:rPrChange>
        </w:rPr>
        <w:t>Morris</w:t>
      </w:r>
      <w:r w:rsidR="0067573C" w:rsidRPr="00D85772">
        <w:rPr>
          <w:color w:val="000000"/>
          <w:sz w:val="24"/>
          <w:szCs w:val="24"/>
          <w:lang w:val="es-419"/>
          <w:rPrChange w:id="1619" w:author="Guillermo Florez" w:date="2021-10-14T10:05:00Z">
            <w:rPr>
              <w:color w:val="000000"/>
              <w:sz w:val="24"/>
              <w:szCs w:val="24"/>
            </w:rPr>
          </w:rPrChange>
        </w:rPr>
        <w:t xml:space="preserve"> </w:t>
      </w:r>
      <w:r w:rsidRPr="00D85772">
        <w:rPr>
          <w:color w:val="000000"/>
          <w:sz w:val="24"/>
          <w:szCs w:val="24"/>
          <w:lang w:val="es-419"/>
          <w:rPrChange w:id="1620" w:author="Guillermo Florez" w:date="2021-10-14T10:05:00Z">
            <w:rPr>
              <w:color w:val="000000"/>
              <w:sz w:val="24"/>
              <w:szCs w:val="24"/>
            </w:rPr>
          </w:rPrChange>
        </w:rPr>
        <w:t xml:space="preserve">and </w:t>
      </w:r>
      <w:r w:rsidR="00B734FB" w:rsidRPr="00D85772">
        <w:rPr>
          <w:color w:val="000000"/>
          <w:sz w:val="24"/>
          <w:szCs w:val="24"/>
          <w:lang w:val="es-419"/>
          <w:rPrChange w:id="1621" w:author="Guillermo Florez" w:date="2021-10-14T10:05:00Z">
            <w:rPr>
              <w:color w:val="000000"/>
              <w:sz w:val="24"/>
              <w:szCs w:val="24"/>
            </w:rPr>
          </w:rPrChange>
        </w:rPr>
        <w:t xml:space="preserve">P. </w:t>
      </w:r>
      <w:r w:rsidRPr="00D85772">
        <w:rPr>
          <w:color w:val="000000"/>
          <w:sz w:val="24"/>
          <w:szCs w:val="24"/>
          <w:lang w:val="es-419"/>
          <w:rPrChange w:id="1622" w:author="Guillermo Florez" w:date="2021-10-14T10:05:00Z">
            <w:rPr>
              <w:color w:val="000000"/>
              <w:sz w:val="24"/>
              <w:szCs w:val="24"/>
            </w:rPr>
          </w:rPrChange>
        </w:rPr>
        <w:t xml:space="preserve">Jordano. </w:t>
      </w:r>
      <w:r w:rsidRPr="0098216F">
        <w:rPr>
          <w:color w:val="000000"/>
          <w:sz w:val="24"/>
          <w:szCs w:val="24"/>
        </w:rPr>
        <w:t xml:space="preserve">2005. </w:t>
      </w:r>
      <w:r w:rsidRPr="009F0123">
        <w:rPr>
          <w:color w:val="000000"/>
          <w:sz w:val="24"/>
          <w:szCs w:val="24"/>
        </w:rPr>
        <w:t xml:space="preserve">Interaction frequency as a surrogate for the total effect of animal mutualists on plants. </w:t>
      </w:r>
      <w:r w:rsidRPr="00D85772">
        <w:rPr>
          <w:color w:val="000000"/>
          <w:sz w:val="24"/>
          <w:szCs w:val="24"/>
          <w:lang w:val="es-419"/>
          <w:rPrChange w:id="1623" w:author="Guillermo Florez" w:date="2021-10-14T10:05:00Z">
            <w:rPr>
              <w:color w:val="000000"/>
              <w:sz w:val="24"/>
              <w:szCs w:val="24"/>
            </w:rPr>
          </w:rPrChange>
        </w:rPr>
        <w:t xml:space="preserve">Ecology Letters </w:t>
      </w:r>
      <w:r w:rsidRPr="00D85772">
        <w:rPr>
          <w:rFonts w:eastAsia="Georgia" w:cs="Georgia"/>
          <w:color w:val="000000"/>
          <w:sz w:val="24"/>
          <w:szCs w:val="24"/>
          <w:lang w:val="es-419"/>
          <w:rPrChange w:id="1624" w:author="Guillermo Florez" w:date="2021-10-14T10:05:00Z">
            <w:rPr>
              <w:rFonts w:eastAsia="Georgia" w:cs="Georgia"/>
              <w:color w:val="000000"/>
              <w:sz w:val="24"/>
              <w:szCs w:val="24"/>
            </w:rPr>
          </w:rPrChange>
        </w:rPr>
        <w:t>8</w:t>
      </w:r>
      <w:r w:rsidRPr="00D85772">
        <w:rPr>
          <w:color w:val="000000"/>
          <w:sz w:val="24"/>
          <w:szCs w:val="24"/>
          <w:lang w:val="es-419"/>
          <w:rPrChange w:id="1625" w:author="Guillermo Florez" w:date="2021-10-14T10:05:00Z">
            <w:rPr>
              <w:color w:val="000000"/>
              <w:sz w:val="24"/>
              <w:szCs w:val="24"/>
            </w:rPr>
          </w:rPrChange>
        </w:rPr>
        <w:t>: 1088–</w:t>
      </w:r>
      <w:r w:rsidR="00B734FB" w:rsidRPr="00D85772">
        <w:rPr>
          <w:color w:val="000000"/>
          <w:sz w:val="24"/>
          <w:szCs w:val="24"/>
          <w:lang w:val="es-419"/>
          <w:rPrChange w:id="1626" w:author="Guillermo Florez" w:date="2021-10-14T10:05:00Z">
            <w:rPr>
              <w:color w:val="000000"/>
              <w:sz w:val="24"/>
              <w:szCs w:val="24"/>
            </w:rPr>
          </w:rPrChange>
        </w:rPr>
        <w:t>10</w:t>
      </w:r>
      <w:r w:rsidRPr="00D85772">
        <w:rPr>
          <w:color w:val="000000"/>
          <w:sz w:val="24"/>
          <w:szCs w:val="24"/>
          <w:lang w:val="es-419"/>
          <w:rPrChange w:id="1627" w:author="Guillermo Florez" w:date="2021-10-14T10:05:00Z">
            <w:rPr>
              <w:color w:val="000000"/>
              <w:sz w:val="24"/>
              <w:szCs w:val="24"/>
            </w:rPr>
          </w:rPrChange>
        </w:rPr>
        <w:t>94.</w:t>
      </w:r>
    </w:p>
    <w:p w14:paraId="00000340" w14:textId="4198B4F2" w:rsidR="00A2515D" w:rsidRPr="00D85772" w:rsidRDefault="002F0901" w:rsidP="0004761C">
      <w:pPr>
        <w:pBdr>
          <w:top w:val="nil"/>
          <w:left w:val="nil"/>
          <w:bottom w:val="nil"/>
          <w:right w:val="nil"/>
          <w:between w:val="nil"/>
        </w:pBdr>
        <w:spacing w:line="269" w:lineRule="auto"/>
        <w:ind w:left="284" w:right="-41" w:hanging="284"/>
        <w:jc w:val="both"/>
        <w:rPr>
          <w:color w:val="000000"/>
          <w:sz w:val="24"/>
          <w:szCs w:val="24"/>
          <w:lang w:val="es-419"/>
          <w:rPrChange w:id="1628" w:author="Guillermo Florez" w:date="2021-10-14T10:05:00Z">
            <w:rPr>
              <w:color w:val="000000"/>
              <w:sz w:val="24"/>
              <w:szCs w:val="24"/>
            </w:rPr>
          </w:rPrChange>
        </w:rPr>
      </w:pPr>
      <w:r w:rsidRPr="00D85772">
        <w:rPr>
          <w:color w:val="000000"/>
          <w:sz w:val="24"/>
          <w:szCs w:val="24"/>
          <w:lang w:val="es-419"/>
          <w:rPrChange w:id="1629" w:author="Guillermo Florez" w:date="2021-10-14T10:05:00Z">
            <w:rPr>
              <w:color w:val="000000"/>
              <w:sz w:val="24"/>
              <w:szCs w:val="24"/>
            </w:rPr>
          </w:rPrChange>
        </w:rPr>
        <w:t>Velazco</w:t>
      </w:r>
      <w:r w:rsidR="0067573C" w:rsidRPr="00D85772">
        <w:rPr>
          <w:color w:val="000000"/>
          <w:sz w:val="24"/>
          <w:szCs w:val="24"/>
          <w:lang w:val="es-419"/>
          <w:rPrChange w:id="1630" w:author="Guillermo Florez" w:date="2021-10-14T10:05:00Z">
            <w:rPr>
              <w:color w:val="000000"/>
              <w:sz w:val="24"/>
              <w:szCs w:val="24"/>
            </w:rPr>
          </w:rPrChange>
        </w:rPr>
        <w:t>,</w:t>
      </w:r>
      <w:r w:rsidRPr="00D85772">
        <w:rPr>
          <w:color w:val="000000"/>
          <w:sz w:val="24"/>
          <w:szCs w:val="24"/>
          <w:lang w:val="es-419"/>
          <w:rPrChange w:id="1631" w:author="Guillermo Florez" w:date="2021-10-14T10:05:00Z">
            <w:rPr>
              <w:color w:val="000000"/>
              <w:sz w:val="24"/>
              <w:szCs w:val="24"/>
            </w:rPr>
          </w:rPrChange>
        </w:rPr>
        <w:t xml:space="preserve"> P</w:t>
      </w:r>
      <w:r w:rsidR="0067573C" w:rsidRPr="00D85772">
        <w:rPr>
          <w:color w:val="000000"/>
          <w:sz w:val="24"/>
          <w:szCs w:val="24"/>
          <w:lang w:val="es-419"/>
          <w:rPrChange w:id="1632" w:author="Guillermo Florez" w:date="2021-10-14T10:05:00Z">
            <w:rPr>
              <w:color w:val="000000"/>
              <w:sz w:val="24"/>
              <w:szCs w:val="24"/>
            </w:rPr>
          </w:rPrChange>
        </w:rPr>
        <w:t xml:space="preserve">. </w:t>
      </w:r>
      <w:r w:rsidRPr="00D85772">
        <w:rPr>
          <w:color w:val="000000"/>
          <w:sz w:val="24"/>
          <w:szCs w:val="24"/>
          <w:lang w:val="es-419"/>
          <w:rPrChange w:id="1633" w:author="Guillermo Florez" w:date="2021-10-14T10:05:00Z">
            <w:rPr>
              <w:color w:val="000000"/>
              <w:sz w:val="24"/>
              <w:szCs w:val="24"/>
            </w:rPr>
          </w:rPrChange>
        </w:rPr>
        <w:t xml:space="preserve">M. 2020. Murciélagos del </w:t>
      </w:r>
      <w:r w:rsidR="0067573C" w:rsidRPr="00D85772">
        <w:rPr>
          <w:color w:val="000000"/>
          <w:sz w:val="24"/>
          <w:szCs w:val="24"/>
          <w:lang w:val="es-419"/>
          <w:rPrChange w:id="1634" w:author="Guillermo Florez" w:date="2021-10-14T10:05:00Z">
            <w:rPr>
              <w:color w:val="000000"/>
              <w:sz w:val="24"/>
              <w:szCs w:val="24"/>
            </w:rPr>
          </w:rPrChange>
        </w:rPr>
        <w:t>P</w:t>
      </w:r>
      <w:r w:rsidRPr="00D85772">
        <w:rPr>
          <w:color w:val="000000"/>
          <w:sz w:val="24"/>
          <w:szCs w:val="24"/>
          <w:lang w:val="es-419"/>
          <w:rPrChange w:id="1635" w:author="Guillermo Florez" w:date="2021-10-14T10:05:00Z">
            <w:rPr>
              <w:color w:val="000000"/>
              <w:sz w:val="24"/>
              <w:szCs w:val="24"/>
            </w:rPr>
          </w:rPrChange>
        </w:rPr>
        <w:t>erú.</w:t>
      </w:r>
      <w:r w:rsidR="0067573C" w:rsidRPr="00D85772">
        <w:rPr>
          <w:color w:val="000000"/>
          <w:sz w:val="24"/>
          <w:szCs w:val="24"/>
          <w:lang w:val="es-419"/>
          <w:rPrChange w:id="1636" w:author="Guillermo Florez" w:date="2021-10-14T10:05:00Z">
            <w:rPr>
              <w:color w:val="000000"/>
              <w:sz w:val="24"/>
              <w:szCs w:val="24"/>
            </w:rPr>
          </w:rPrChange>
        </w:rPr>
        <w:t xml:space="preserve"> http://www.paulvelazco.com/murcielagos_peru/</w:t>
      </w:r>
    </w:p>
    <w:p w14:paraId="00000341" w14:textId="684B4795" w:rsidR="00A2515D" w:rsidRPr="009F0123" w:rsidRDefault="0067573C" w:rsidP="0004761C">
      <w:pPr>
        <w:pBdr>
          <w:top w:val="nil"/>
          <w:left w:val="nil"/>
          <w:bottom w:val="nil"/>
          <w:right w:val="nil"/>
          <w:between w:val="nil"/>
        </w:pBdr>
        <w:spacing w:before="27" w:line="266" w:lineRule="auto"/>
        <w:ind w:left="284" w:right="-41" w:hanging="284"/>
        <w:jc w:val="both"/>
        <w:rPr>
          <w:color w:val="000000"/>
          <w:sz w:val="24"/>
          <w:szCs w:val="24"/>
        </w:rPr>
      </w:pPr>
      <w:r w:rsidRPr="009F0123">
        <w:rPr>
          <w:color w:val="000000"/>
          <w:sz w:val="24"/>
          <w:szCs w:val="24"/>
        </w:rPr>
        <w:t>Velazco, P.M., A. L. Gardner and B. D. Patterson</w:t>
      </w:r>
      <w:r w:rsidR="002F0901" w:rsidRPr="009F0123">
        <w:rPr>
          <w:color w:val="000000"/>
          <w:sz w:val="24"/>
          <w:szCs w:val="24"/>
        </w:rPr>
        <w:t xml:space="preserve">. 2010. Systematics of the </w:t>
      </w:r>
      <w:r w:rsidRPr="009F0123">
        <w:rPr>
          <w:i/>
          <w:iCs/>
          <w:color w:val="000000"/>
          <w:sz w:val="24"/>
          <w:szCs w:val="24"/>
        </w:rPr>
        <w:t>P</w:t>
      </w:r>
      <w:r w:rsidR="002F0901" w:rsidRPr="009F0123">
        <w:rPr>
          <w:i/>
          <w:iCs/>
          <w:color w:val="000000"/>
          <w:sz w:val="24"/>
          <w:szCs w:val="24"/>
        </w:rPr>
        <w:t xml:space="preserve">latyrrhinus helleri </w:t>
      </w:r>
      <w:r w:rsidR="002F0901" w:rsidRPr="009F0123">
        <w:rPr>
          <w:color w:val="000000"/>
          <w:sz w:val="24"/>
          <w:szCs w:val="24"/>
        </w:rPr>
        <w:t>species complex (</w:t>
      </w:r>
      <w:r w:rsidRPr="009F0123">
        <w:rPr>
          <w:color w:val="000000"/>
          <w:sz w:val="24"/>
          <w:szCs w:val="24"/>
        </w:rPr>
        <w:t>C</w:t>
      </w:r>
      <w:r w:rsidR="002F0901" w:rsidRPr="009F0123">
        <w:rPr>
          <w:color w:val="000000"/>
          <w:sz w:val="24"/>
          <w:szCs w:val="24"/>
        </w:rPr>
        <w:t xml:space="preserve">hiroptera: Phyllostomidae), with descriptions of two new species. Zoological Journal of the Linnean Society </w:t>
      </w:r>
      <w:r w:rsidR="002F0901" w:rsidRPr="009F0123">
        <w:rPr>
          <w:rFonts w:eastAsia="Georgia" w:cs="Georgia"/>
          <w:color w:val="000000"/>
          <w:sz w:val="24"/>
          <w:szCs w:val="24"/>
        </w:rPr>
        <w:t>159</w:t>
      </w:r>
      <w:r w:rsidR="002F0901" w:rsidRPr="009F0123">
        <w:rPr>
          <w:color w:val="000000"/>
          <w:sz w:val="24"/>
          <w:szCs w:val="24"/>
        </w:rPr>
        <w:t>: 785–812.</w:t>
      </w:r>
    </w:p>
    <w:p w14:paraId="00000342" w14:textId="2BC0911A" w:rsidR="00A2515D" w:rsidRPr="009F0123" w:rsidRDefault="0067573C"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Velazco, P.M. and B. D. Patterson</w:t>
      </w:r>
      <w:r w:rsidR="002F0901" w:rsidRPr="009F0123">
        <w:rPr>
          <w:color w:val="000000"/>
          <w:sz w:val="24"/>
          <w:szCs w:val="24"/>
        </w:rPr>
        <w:t>. 2014. Two new species of yellow-shouldered bats, genus</w:t>
      </w:r>
      <w:r w:rsidRPr="009F0123">
        <w:rPr>
          <w:color w:val="000000"/>
          <w:sz w:val="24"/>
          <w:szCs w:val="24"/>
        </w:rPr>
        <w:t xml:space="preserve"> </w:t>
      </w:r>
      <w:r w:rsidRPr="009F0123">
        <w:rPr>
          <w:i/>
          <w:iCs/>
          <w:color w:val="000000"/>
          <w:sz w:val="24"/>
          <w:szCs w:val="24"/>
        </w:rPr>
        <w:t>S</w:t>
      </w:r>
      <w:r w:rsidR="002F0901" w:rsidRPr="009F0123">
        <w:rPr>
          <w:i/>
          <w:iCs/>
          <w:color w:val="000000"/>
          <w:sz w:val="24"/>
          <w:szCs w:val="24"/>
        </w:rPr>
        <w:t>turnira</w:t>
      </w:r>
      <w:r w:rsidR="002F0901" w:rsidRPr="009F0123">
        <w:rPr>
          <w:color w:val="000000"/>
          <w:sz w:val="24"/>
          <w:szCs w:val="24"/>
        </w:rPr>
        <w:t xml:space="preserve"> </w:t>
      </w:r>
      <w:r w:rsidRPr="009F0123">
        <w:rPr>
          <w:color w:val="000000"/>
          <w:sz w:val="24"/>
          <w:szCs w:val="24"/>
        </w:rPr>
        <w:t>G</w:t>
      </w:r>
      <w:r w:rsidR="002F0901" w:rsidRPr="009F0123">
        <w:rPr>
          <w:color w:val="000000"/>
          <w:sz w:val="24"/>
          <w:szCs w:val="24"/>
        </w:rPr>
        <w:t>ray, 1842 (</w:t>
      </w:r>
      <w:r w:rsidRPr="009F0123">
        <w:rPr>
          <w:color w:val="000000"/>
          <w:sz w:val="24"/>
          <w:szCs w:val="24"/>
        </w:rPr>
        <w:t>C</w:t>
      </w:r>
      <w:r w:rsidR="002F0901" w:rsidRPr="009F0123">
        <w:rPr>
          <w:color w:val="000000"/>
          <w:sz w:val="24"/>
          <w:szCs w:val="24"/>
        </w:rPr>
        <w:t xml:space="preserve">hiroptera, </w:t>
      </w:r>
      <w:r w:rsidRPr="009F0123">
        <w:rPr>
          <w:color w:val="000000"/>
          <w:sz w:val="24"/>
          <w:szCs w:val="24"/>
        </w:rPr>
        <w:t>P</w:t>
      </w:r>
      <w:r w:rsidR="002F0901" w:rsidRPr="009F0123">
        <w:rPr>
          <w:color w:val="000000"/>
          <w:sz w:val="24"/>
          <w:szCs w:val="24"/>
        </w:rPr>
        <w:t xml:space="preserve">hyllostomidae) from </w:t>
      </w:r>
      <w:r w:rsidRPr="009F0123">
        <w:rPr>
          <w:color w:val="000000"/>
          <w:sz w:val="24"/>
          <w:szCs w:val="24"/>
        </w:rPr>
        <w:t>C</w:t>
      </w:r>
      <w:r w:rsidR="002F0901" w:rsidRPr="009F0123">
        <w:rPr>
          <w:color w:val="000000"/>
          <w:sz w:val="24"/>
          <w:szCs w:val="24"/>
        </w:rPr>
        <w:t xml:space="preserve">osta </w:t>
      </w:r>
      <w:r w:rsidRPr="009F0123">
        <w:rPr>
          <w:color w:val="000000"/>
          <w:sz w:val="24"/>
          <w:szCs w:val="24"/>
        </w:rPr>
        <w:t>R</w:t>
      </w:r>
      <w:r w:rsidR="002F0901" w:rsidRPr="009F0123">
        <w:rPr>
          <w:color w:val="000000"/>
          <w:sz w:val="24"/>
          <w:szCs w:val="24"/>
        </w:rPr>
        <w:t xml:space="preserve">ica, </w:t>
      </w:r>
      <w:r w:rsidRPr="009F0123">
        <w:rPr>
          <w:color w:val="000000"/>
          <w:sz w:val="24"/>
          <w:szCs w:val="24"/>
        </w:rPr>
        <w:t>P</w:t>
      </w:r>
      <w:r w:rsidR="002F0901" w:rsidRPr="009F0123">
        <w:rPr>
          <w:color w:val="000000"/>
          <w:sz w:val="24"/>
          <w:szCs w:val="24"/>
        </w:rPr>
        <w:t xml:space="preserve">anama and </w:t>
      </w:r>
      <w:r w:rsidRPr="009F0123">
        <w:rPr>
          <w:color w:val="000000"/>
          <w:sz w:val="24"/>
          <w:szCs w:val="24"/>
        </w:rPr>
        <w:t>W</w:t>
      </w:r>
      <w:r w:rsidR="002F0901" w:rsidRPr="009F0123">
        <w:rPr>
          <w:color w:val="000000"/>
          <w:sz w:val="24"/>
          <w:szCs w:val="24"/>
        </w:rPr>
        <w:t xml:space="preserve">estern </w:t>
      </w:r>
      <w:r w:rsidRPr="009F0123">
        <w:rPr>
          <w:color w:val="000000"/>
          <w:sz w:val="24"/>
          <w:szCs w:val="24"/>
        </w:rPr>
        <w:t>E</w:t>
      </w:r>
      <w:r w:rsidR="002F0901" w:rsidRPr="009F0123">
        <w:rPr>
          <w:color w:val="000000"/>
          <w:sz w:val="24"/>
          <w:szCs w:val="24"/>
        </w:rPr>
        <w:t>cuador. ZooKeys: 43.</w:t>
      </w:r>
    </w:p>
    <w:p w14:paraId="00000343" w14:textId="42F1B199" w:rsidR="00A2515D" w:rsidRPr="009F0123" w:rsidRDefault="002F0901" w:rsidP="0004761C">
      <w:pPr>
        <w:pBdr>
          <w:top w:val="nil"/>
          <w:left w:val="nil"/>
          <w:bottom w:val="nil"/>
          <w:right w:val="nil"/>
          <w:between w:val="nil"/>
        </w:pBdr>
        <w:spacing w:line="269" w:lineRule="auto"/>
        <w:ind w:left="284" w:right="-41" w:hanging="284"/>
        <w:jc w:val="both"/>
        <w:rPr>
          <w:sz w:val="24"/>
          <w:szCs w:val="24"/>
        </w:rPr>
      </w:pPr>
      <w:r w:rsidRPr="009F0123">
        <w:rPr>
          <w:color w:val="000000"/>
          <w:sz w:val="24"/>
          <w:szCs w:val="24"/>
        </w:rPr>
        <w:t>Velazco</w:t>
      </w:r>
      <w:r w:rsidR="0067573C" w:rsidRPr="009F0123">
        <w:rPr>
          <w:color w:val="000000"/>
          <w:sz w:val="24"/>
          <w:szCs w:val="24"/>
        </w:rPr>
        <w:t>,</w:t>
      </w:r>
      <w:r w:rsidRPr="009F0123">
        <w:rPr>
          <w:color w:val="000000"/>
          <w:sz w:val="24"/>
          <w:szCs w:val="24"/>
        </w:rPr>
        <w:t xml:space="preserve"> P</w:t>
      </w:r>
      <w:r w:rsidR="0067573C" w:rsidRPr="009F0123">
        <w:rPr>
          <w:color w:val="000000"/>
          <w:sz w:val="24"/>
          <w:szCs w:val="24"/>
        </w:rPr>
        <w:t>.</w:t>
      </w:r>
      <w:r w:rsidRPr="009F0123">
        <w:rPr>
          <w:color w:val="000000"/>
          <w:sz w:val="24"/>
          <w:szCs w:val="24"/>
        </w:rPr>
        <w:t>M</w:t>
      </w:r>
      <w:r w:rsidR="0067573C" w:rsidRPr="009F0123">
        <w:rPr>
          <w:color w:val="000000"/>
          <w:sz w:val="24"/>
          <w:szCs w:val="24"/>
        </w:rPr>
        <w:t>.</w:t>
      </w:r>
      <w:r w:rsidRPr="009F0123">
        <w:rPr>
          <w:color w:val="000000"/>
          <w:sz w:val="24"/>
          <w:szCs w:val="24"/>
        </w:rPr>
        <w:t xml:space="preserve"> and </w:t>
      </w:r>
      <w:r w:rsidR="0067573C" w:rsidRPr="009F0123">
        <w:rPr>
          <w:color w:val="000000"/>
          <w:sz w:val="24"/>
          <w:szCs w:val="24"/>
        </w:rPr>
        <w:t xml:space="preserve">B. D. </w:t>
      </w:r>
      <w:r w:rsidRPr="009F0123">
        <w:rPr>
          <w:color w:val="000000"/>
          <w:sz w:val="24"/>
          <w:szCs w:val="24"/>
        </w:rPr>
        <w:t>Patterson. 2019.</w:t>
      </w:r>
      <w:r w:rsidR="0042581A" w:rsidRPr="009F0123">
        <w:rPr>
          <w:color w:val="000000"/>
          <w:sz w:val="24"/>
          <w:szCs w:val="24"/>
        </w:rPr>
        <w:t xml:space="preserve"> </w:t>
      </w:r>
      <w:r w:rsidRPr="009F0123">
        <w:rPr>
          <w:color w:val="000000"/>
          <w:sz w:val="24"/>
          <w:szCs w:val="24"/>
        </w:rPr>
        <w:t xml:space="preserve">Small mammals of the mayo river basin in northern </w:t>
      </w:r>
      <w:r w:rsidR="0067573C" w:rsidRPr="009F0123">
        <w:rPr>
          <w:color w:val="000000"/>
          <w:sz w:val="24"/>
          <w:szCs w:val="24"/>
        </w:rPr>
        <w:t>P</w:t>
      </w:r>
      <w:r w:rsidRPr="009F0123">
        <w:rPr>
          <w:color w:val="000000"/>
          <w:sz w:val="24"/>
          <w:szCs w:val="24"/>
        </w:rPr>
        <w:t xml:space="preserve">eru, with the </w:t>
      </w:r>
      <w:r w:rsidRPr="009F0123">
        <w:rPr>
          <w:sz w:val="24"/>
          <w:szCs w:val="24"/>
        </w:rPr>
        <w:t xml:space="preserve">description of a new species of </w:t>
      </w:r>
      <w:r w:rsidR="0067573C" w:rsidRPr="009F0123">
        <w:rPr>
          <w:i/>
          <w:iCs/>
          <w:sz w:val="24"/>
          <w:szCs w:val="24"/>
        </w:rPr>
        <w:t>S</w:t>
      </w:r>
      <w:r w:rsidRPr="009F0123">
        <w:rPr>
          <w:i/>
          <w:iCs/>
          <w:sz w:val="24"/>
          <w:szCs w:val="24"/>
        </w:rPr>
        <w:t>turnira</w:t>
      </w:r>
      <w:r w:rsidRPr="009F0123">
        <w:rPr>
          <w:sz w:val="24"/>
          <w:szCs w:val="24"/>
        </w:rPr>
        <w:t xml:space="preserve"> (</w:t>
      </w:r>
      <w:r w:rsidR="0067573C" w:rsidRPr="009F0123">
        <w:rPr>
          <w:sz w:val="24"/>
          <w:szCs w:val="24"/>
        </w:rPr>
        <w:t>C</w:t>
      </w:r>
      <w:r w:rsidRPr="009F0123">
        <w:rPr>
          <w:sz w:val="24"/>
          <w:szCs w:val="24"/>
        </w:rPr>
        <w:t xml:space="preserve">hiroptera: Phyllostomidae). Bulletin of the American Museum of Natural History </w:t>
      </w:r>
      <w:r w:rsidRPr="009F0123">
        <w:rPr>
          <w:rFonts w:eastAsia="Georgia" w:cs="Georgia"/>
          <w:sz w:val="24"/>
          <w:szCs w:val="24"/>
        </w:rPr>
        <w:t>2019</w:t>
      </w:r>
      <w:r w:rsidRPr="009F0123">
        <w:rPr>
          <w:sz w:val="24"/>
          <w:szCs w:val="24"/>
        </w:rPr>
        <w:t>: 1–70.</w:t>
      </w:r>
    </w:p>
    <w:p w14:paraId="00000344" w14:textId="36F080E5" w:rsidR="00A2515D" w:rsidRPr="009F0123" w:rsidRDefault="002F0901" w:rsidP="0004761C">
      <w:pPr>
        <w:pBdr>
          <w:top w:val="nil"/>
          <w:left w:val="nil"/>
          <w:bottom w:val="nil"/>
          <w:right w:val="nil"/>
          <w:between w:val="nil"/>
        </w:pBdr>
        <w:spacing w:line="269" w:lineRule="auto"/>
        <w:ind w:left="284" w:right="-41" w:hanging="284"/>
        <w:jc w:val="both"/>
        <w:rPr>
          <w:color w:val="000000"/>
          <w:sz w:val="24"/>
          <w:szCs w:val="24"/>
        </w:rPr>
      </w:pPr>
      <w:r w:rsidRPr="009F0123">
        <w:rPr>
          <w:color w:val="000000"/>
          <w:sz w:val="24"/>
          <w:szCs w:val="24"/>
        </w:rPr>
        <w:t>Vision</w:t>
      </w:r>
      <w:r w:rsidR="0067573C" w:rsidRPr="009F0123">
        <w:rPr>
          <w:color w:val="000000"/>
          <w:sz w:val="24"/>
          <w:szCs w:val="24"/>
        </w:rPr>
        <w:t>,</w:t>
      </w:r>
      <w:r w:rsidRPr="009F0123">
        <w:rPr>
          <w:color w:val="000000"/>
          <w:sz w:val="24"/>
          <w:szCs w:val="24"/>
        </w:rPr>
        <w:t xml:space="preserve"> T</w:t>
      </w:r>
      <w:r w:rsidR="0067573C" w:rsidRPr="009F0123">
        <w:rPr>
          <w:color w:val="000000"/>
          <w:sz w:val="24"/>
          <w:szCs w:val="24"/>
        </w:rPr>
        <w:t xml:space="preserve">. </w:t>
      </w:r>
      <w:r w:rsidRPr="009F0123">
        <w:rPr>
          <w:color w:val="000000"/>
          <w:sz w:val="24"/>
          <w:szCs w:val="24"/>
        </w:rPr>
        <w:t xml:space="preserve">J. 2010. Open Data and the Social Contract of Scientific Publishing. BioScience </w:t>
      </w:r>
      <w:r w:rsidRPr="009F0123">
        <w:rPr>
          <w:rFonts w:eastAsia="Georgia" w:cs="Georgia"/>
          <w:color w:val="000000"/>
          <w:sz w:val="24"/>
          <w:szCs w:val="24"/>
        </w:rPr>
        <w:t>60</w:t>
      </w:r>
      <w:r w:rsidRPr="009F0123">
        <w:rPr>
          <w:color w:val="000000"/>
          <w:sz w:val="24"/>
          <w:szCs w:val="24"/>
        </w:rPr>
        <w:t>: 330–</w:t>
      </w:r>
      <w:r w:rsidR="0067573C" w:rsidRPr="009F0123">
        <w:rPr>
          <w:color w:val="000000"/>
          <w:sz w:val="24"/>
          <w:szCs w:val="24"/>
        </w:rPr>
        <w:t>33</w:t>
      </w:r>
      <w:r w:rsidRPr="009F0123">
        <w:rPr>
          <w:color w:val="000000"/>
          <w:sz w:val="24"/>
          <w:szCs w:val="24"/>
        </w:rPr>
        <w:t>1.</w:t>
      </w:r>
    </w:p>
    <w:p w14:paraId="00000345" w14:textId="7A0754E5"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t>Vogel</w:t>
      </w:r>
      <w:r w:rsidR="00F71384" w:rsidRPr="009F0123">
        <w:rPr>
          <w:color w:val="000000"/>
          <w:sz w:val="24"/>
          <w:szCs w:val="24"/>
        </w:rPr>
        <w:t>,</w:t>
      </w:r>
      <w:r w:rsidRPr="009F0123">
        <w:rPr>
          <w:color w:val="000000"/>
          <w:sz w:val="24"/>
          <w:szCs w:val="24"/>
        </w:rPr>
        <w:t xml:space="preserve"> S</w:t>
      </w:r>
      <w:r w:rsidR="00F71384" w:rsidRPr="009F0123">
        <w:rPr>
          <w:color w:val="000000"/>
          <w:sz w:val="24"/>
          <w:szCs w:val="24"/>
        </w:rPr>
        <w:t>.</w:t>
      </w:r>
      <w:r w:rsidRPr="009F0123">
        <w:rPr>
          <w:color w:val="000000"/>
          <w:sz w:val="24"/>
          <w:szCs w:val="24"/>
        </w:rPr>
        <w:t xml:space="preserve">, </w:t>
      </w:r>
      <w:r w:rsidR="00F71384" w:rsidRPr="009F0123">
        <w:rPr>
          <w:color w:val="000000"/>
          <w:sz w:val="24"/>
          <w:szCs w:val="24"/>
        </w:rPr>
        <w:t>A. V. Lopes</w:t>
      </w:r>
      <w:r w:rsidRPr="009F0123">
        <w:rPr>
          <w:color w:val="000000"/>
          <w:sz w:val="24"/>
          <w:szCs w:val="24"/>
        </w:rPr>
        <w:t xml:space="preserve">, and </w:t>
      </w:r>
      <w:r w:rsidR="00F71384" w:rsidRPr="009F0123">
        <w:rPr>
          <w:color w:val="000000"/>
          <w:sz w:val="24"/>
          <w:szCs w:val="24"/>
        </w:rPr>
        <w:t xml:space="preserve">I. C. </w:t>
      </w:r>
      <w:r w:rsidRPr="009F0123">
        <w:rPr>
          <w:color w:val="000000"/>
          <w:sz w:val="24"/>
          <w:szCs w:val="24"/>
        </w:rPr>
        <w:t xml:space="preserve">Machado. 2005. Bat pollination in the </w:t>
      </w:r>
      <w:r w:rsidR="0067573C" w:rsidRPr="009F0123">
        <w:rPr>
          <w:color w:val="000000"/>
          <w:sz w:val="24"/>
          <w:szCs w:val="24"/>
        </w:rPr>
        <w:t>NE</w:t>
      </w:r>
      <w:r w:rsidRPr="009F0123">
        <w:rPr>
          <w:color w:val="000000"/>
          <w:sz w:val="24"/>
          <w:szCs w:val="24"/>
        </w:rPr>
        <w:t xml:space="preserve"> </w:t>
      </w:r>
      <w:r w:rsidR="0067573C" w:rsidRPr="009F0123">
        <w:rPr>
          <w:color w:val="000000"/>
          <w:sz w:val="24"/>
          <w:szCs w:val="24"/>
        </w:rPr>
        <w:t>B</w:t>
      </w:r>
      <w:r w:rsidRPr="009F0123">
        <w:rPr>
          <w:color w:val="000000"/>
          <w:sz w:val="24"/>
          <w:szCs w:val="24"/>
        </w:rPr>
        <w:t xml:space="preserve">razilian endemic </w:t>
      </w:r>
      <w:r w:rsidR="0067573C" w:rsidRPr="009F0123">
        <w:rPr>
          <w:i/>
          <w:iCs/>
          <w:color w:val="000000"/>
          <w:sz w:val="24"/>
          <w:szCs w:val="24"/>
        </w:rPr>
        <w:t>M</w:t>
      </w:r>
      <w:r w:rsidRPr="009F0123">
        <w:rPr>
          <w:i/>
          <w:iCs/>
          <w:color w:val="000000"/>
          <w:sz w:val="24"/>
          <w:szCs w:val="24"/>
        </w:rPr>
        <w:t>imosa lewisii</w:t>
      </w:r>
      <w:r w:rsidRPr="009F0123">
        <w:rPr>
          <w:color w:val="000000"/>
          <w:sz w:val="24"/>
          <w:szCs w:val="24"/>
        </w:rPr>
        <w:t xml:space="preserve">: An unusual case and first report for the genus. Taxon </w:t>
      </w:r>
      <w:r w:rsidRPr="009F0123">
        <w:rPr>
          <w:rFonts w:eastAsia="Georgia" w:cs="Georgia"/>
          <w:color w:val="000000"/>
          <w:sz w:val="24"/>
          <w:szCs w:val="24"/>
        </w:rPr>
        <w:t>54</w:t>
      </w:r>
      <w:r w:rsidRPr="009F0123">
        <w:rPr>
          <w:color w:val="000000"/>
          <w:sz w:val="24"/>
          <w:szCs w:val="24"/>
        </w:rPr>
        <w:t>: 693–700.</w:t>
      </w:r>
    </w:p>
    <w:p w14:paraId="00000346" w14:textId="673108C3"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lastRenderedPageBreak/>
        <w:t>Vogel</w:t>
      </w:r>
      <w:r w:rsidR="00F71384" w:rsidRPr="009F0123">
        <w:rPr>
          <w:color w:val="000000"/>
          <w:sz w:val="24"/>
          <w:szCs w:val="24"/>
        </w:rPr>
        <w:t>,</w:t>
      </w:r>
      <w:r w:rsidRPr="009F0123">
        <w:rPr>
          <w:color w:val="000000"/>
          <w:sz w:val="24"/>
          <w:szCs w:val="24"/>
        </w:rPr>
        <w:t xml:space="preserve"> S</w:t>
      </w:r>
      <w:r w:rsidR="00F71384" w:rsidRPr="009F0123">
        <w:rPr>
          <w:color w:val="000000"/>
          <w:sz w:val="24"/>
          <w:szCs w:val="24"/>
        </w:rPr>
        <w:t>.</w:t>
      </w:r>
      <w:r w:rsidRPr="009F0123">
        <w:rPr>
          <w:color w:val="000000"/>
          <w:sz w:val="24"/>
          <w:szCs w:val="24"/>
        </w:rPr>
        <w:t xml:space="preserve">, </w:t>
      </w:r>
      <w:r w:rsidR="00F71384" w:rsidRPr="009F0123">
        <w:rPr>
          <w:color w:val="000000"/>
          <w:sz w:val="24"/>
          <w:szCs w:val="24"/>
        </w:rPr>
        <w:t xml:space="preserve">I. C. </w:t>
      </w:r>
      <w:r w:rsidRPr="009F0123">
        <w:rPr>
          <w:color w:val="000000"/>
          <w:sz w:val="24"/>
          <w:szCs w:val="24"/>
        </w:rPr>
        <w:t xml:space="preserve">Machado and </w:t>
      </w:r>
      <w:r w:rsidR="00F71384" w:rsidRPr="009F0123">
        <w:rPr>
          <w:color w:val="000000"/>
          <w:sz w:val="24"/>
          <w:szCs w:val="24"/>
        </w:rPr>
        <w:t xml:space="preserve">A. V. </w:t>
      </w:r>
      <w:r w:rsidRPr="009F0123">
        <w:rPr>
          <w:color w:val="000000"/>
          <w:sz w:val="24"/>
          <w:szCs w:val="24"/>
        </w:rPr>
        <w:t xml:space="preserve">Lopes. 2004. </w:t>
      </w:r>
      <w:r w:rsidRPr="009F0123">
        <w:rPr>
          <w:i/>
          <w:iCs/>
          <w:color w:val="000000"/>
          <w:sz w:val="24"/>
          <w:szCs w:val="24"/>
        </w:rPr>
        <w:t>Harpochilus neesianus</w:t>
      </w:r>
      <w:r w:rsidRPr="009F0123">
        <w:rPr>
          <w:color w:val="000000"/>
          <w:sz w:val="24"/>
          <w:szCs w:val="24"/>
        </w:rPr>
        <w:t xml:space="preserve"> and other novel cases of chiropterophily in </w:t>
      </w:r>
      <w:r w:rsidR="0067573C" w:rsidRPr="009F0123">
        <w:rPr>
          <w:color w:val="000000"/>
          <w:sz w:val="24"/>
          <w:szCs w:val="24"/>
        </w:rPr>
        <w:t>N</w:t>
      </w:r>
      <w:r w:rsidRPr="009F0123">
        <w:rPr>
          <w:color w:val="000000"/>
          <w:sz w:val="24"/>
          <w:szCs w:val="24"/>
        </w:rPr>
        <w:t xml:space="preserve">eotropical </w:t>
      </w:r>
      <w:r w:rsidR="00F71384" w:rsidRPr="009F0123">
        <w:rPr>
          <w:color w:val="000000"/>
          <w:sz w:val="24"/>
          <w:szCs w:val="24"/>
        </w:rPr>
        <w:t>A</w:t>
      </w:r>
      <w:r w:rsidRPr="009F0123">
        <w:rPr>
          <w:color w:val="000000"/>
          <w:sz w:val="24"/>
          <w:szCs w:val="24"/>
        </w:rPr>
        <w:t xml:space="preserve">canthaceae. Taxon </w:t>
      </w:r>
      <w:r w:rsidRPr="009F0123">
        <w:rPr>
          <w:rFonts w:eastAsia="Georgia" w:cs="Georgia"/>
          <w:color w:val="000000"/>
          <w:sz w:val="24"/>
          <w:szCs w:val="24"/>
        </w:rPr>
        <w:t>53</w:t>
      </w:r>
      <w:r w:rsidRPr="009F0123">
        <w:rPr>
          <w:color w:val="000000"/>
          <w:sz w:val="24"/>
          <w:szCs w:val="24"/>
        </w:rPr>
        <w:t>: 55–60.</w:t>
      </w:r>
    </w:p>
    <w:p w14:paraId="00000347" w14:textId="4F9986B8" w:rsidR="00A2515D" w:rsidRPr="009F0123" w:rsidRDefault="002F0901" w:rsidP="0004761C">
      <w:pPr>
        <w:spacing w:line="266" w:lineRule="auto"/>
        <w:ind w:left="284" w:right="-41" w:hanging="284"/>
        <w:jc w:val="both"/>
        <w:rPr>
          <w:ins w:id="1637" w:author="Guillermo Florez" w:date="2021-10-13T01:31:00Z"/>
          <w:sz w:val="24"/>
          <w:szCs w:val="24"/>
        </w:rPr>
      </w:pPr>
      <w:r w:rsidRPr="009F0123">
        <w:rPr>
          <w:sz w:val="24"/>
          <w:szCs w:val="24"/>
        </w:rPr>
        <w:t>Voss</w:t>
      </w:r>
      <w:r w:rsidR="00F71384" w:rsidRPr="009F0123">
        <w:rPr>
          <w:sz w:val="24"/>
          <w:szCs w:val="24"/>
        </w:rPr>
        <w:t>,</w:t>
      </w:r>
      <w:r w:rsidRPr="009F0123">
        <w:rPr>
          <w:sz w:val="24"/>
          <w:szCs w:val="24"/>
        </w:rPr>
        <w:t xml:space="preserve"> R</w:t>
      </w:r>
      <w:r w:rsidR="00F71384" w:rsidRPr="009F0123">
        <w:rPr>
          <w:sz w:val="24"/>
          <w:szCs w:val="24"/>
        </w:rPr>
        <w:t>.</w:t>
      </w:r>
      <w:r w:rsidRPr="009F0123">
        <w:rPr>
          <w:sz w:val="24"/>
          <w:szCs w:val="24"/>
        </w:rPr>
        <w:t xml:space="preserve">, </w:t>
      </w:r>
      <w:r w:rsidR="00F71384" w:rsidRPr="009F0123">
        <w:rPr>
          <w:sz w:val="24"/>
          <w:szCs w:val="24"/>
        </w:rPr>
        <w:t xml:space="preserve">M. </w:t>
      </w:r>
      <w:r w:rsidRPr="009F0123">
        <w:rPr>
          <w:sz w:val="24"/>
          <w:szCs w:val="24"/>
        </w:rPr>
        <w:t>Turner</w:t>
      </w:r>
      <w:r w:rsidR="00F71384" w:rsidRPr="009F0123">
        <w:rPr>
          <w:sz w:val="24"/>
          <w:szCs w:val="24"/>
        </w:rPr>
        <w:t xml:space="preserve">, R. </w:t>
      </w:r>
      <w:r w:rsidRPr="009F0123">
        <w:rPr>
          <w:sz w:val="24"/>
          <w:szCs w:val="24"/>
        </w:rPr>
        <w:t>Inouye</w:t>
      </w:r>
      <w:r w:rsidR="00F71384" w:rsidRPr="009F0123">
        <w:rPr>
          <w:sz w:val="24"/>
          <w:szCs w:val="24"/>
        </w:rPr>
        <w:t>, M. Fisher and R. Cort</w:t>
      </w:r>
      <w:r w:rsidRPr="009F0123">
        <w:rPr>
          <w:sz w:val="24"/>
          <w:szCs w:val="24"/>
        </w:rPr>
        <w:t xml:space="preserve">. 1980. Floral biology of </w:t>
      </w:r>
      <w:r w:rsidR="00F71384" w:rsidRPr="009F0123">
        <w:rPr>
          <w:i/>
          <w:iCs/>
          <w:sz w:val="24"/>
          <w:szCs w:val="24"/>
        </w:rPr>
        <w:t>M</w:t>
      </w:r>
      <w:r w:rsidRPr="009F0123">
        <w:rPr>
          <w:i/>
          <w:iCs/>
          <w:sz w:val="24"/>
          <w:szCs w:val="24"/>
        </w:rPr>
        <w:t>arkea neurantha</w:t>
      </w:r>
      <w:r w:rsidRPr="009F0123">
        <w:rPr>
          <w:sz w:val="24"/>
          <w:szCs w:val="24"/>
        </w:rPr>
        <w:t xml:space="preserve"> </w:t>
      </w:r>
      <w:r w:rsidR="00F71384" w:rsidRPr="009F0123">
        <w:rPr>
          <w:sz w:val="24"/>
          <w:szCs w:val="24"/>
        </w:rPr>
        <w:t>H</w:t>
      </w:r>
      <w:r w:rsidRPr="009F0123">
        <w:rPr>
          <w:sz w:val="24"/>
          <w:szCs w:val="24"/>
        </w:rPr>
        <w:t>emsley (</w:t>
      </w:r>
      <w:r w:rsidR="00F71384" w:rsidRPr="009F0123">
        <w:rPr>
          <w:sz w:val="24"/>
          <w:szCs w:val="24"/>
        </w:rPr>
        <w:t>S</w:t>
      </w:r>
      <w:r w:rsidRPr="009F0123">
        <w:rPr>
          <w:sz w:val="24"/>
          <w:szCs w:val="24"/>
        </w:rPr>
        <w:t xml:space="preserve">olanaceae), a bat-pollinated epiphyte. American Midland Naturalist </w:t>
      </w:r>
      <w:r w:rsidRPr="009F0123">
        <w:rPr>
          <w:rFonts w:eastAsia="Georgia" w:cs="Georgia"/>
          <w:sz w:val="24"/>
          <w:szCs w:val="24"/>
        </w:rPr>
        <w:t>103</w:t>
      </w:r>
      <w:r w:rsidRPr="009F0123">
        <w:rPr>
          <w:sz w:val="24"/>
          <w:szCs w:val="24"/>
        </w:rPr>
        <w:t>: 262–</w:t>
      </w:r>
      <w:r w:rsidR="00F71384" w:rsidRPr="009F0123">
        <w:rPr>
          <w:sz w:val="24"/>
          <w:szCs w:val="24"/>
        </w:rPr>
        <w:t>26</w:t>
      </w:r>
      <w:r w:rsidRPr="009F0123">
        <w:rPr>
          <w:sz w:val="24"/>
          <w:szCs w:val="24"/>
        </w:rPr>
        <w:t>8.</w:t>
      </w:r>
    </w:p>
    <w:p w14:paraId="4FD222D9" w14:textId="41853B38" w:rsidR="00196517" w:rsidRPr="009F0123" w:rsidRDefault="00196517" w:rsidP="0004761C">
      <w:pPr>
        <w:spacing w:line="266" w:lineRule="auto"/>
        <w:ind w:left="284" w:right="-41" w:hanging="284"/>
        <w:jc w:val="both"/>
        <w:rPr>
          <w:sz w:val="24"/>
          <w:szCs w:val="24"/>
        </w:rPr>
      </w:pPr>
      <w:ins w:id="1638" w:author="Guillermo Florez" w:date="2021-10-13T01:31:00Z">
        <w:r w:rsidRPr="009F0123">
          <w:rPr>
            <w:sz w:val="24"/>
            <w:szCs w:val="24"/>
          </w:rPr>
          <w:t xml:space="preserve">Wardeh, M., C. Risley, M. </w:t>
        </w:r>
      </w:ins>
      <w:ins w:id="1639" w:author="Guillermo Florez" w:date="2021-10-13T01:32:00Z">
        <w:r w:rsidRPr="009F0123">
          <w:rPr>
            <w:sz w:val="24"/>
            <w:szCs w:val="24"/>
          </w:rPr>
          <w:t xml:space="preserve">C. </w:t>
        </w:r>
      </w:ins>
      <w:ins w:id="1640" w:author="Guillermo Florez" w:date="2021-10-13T01:31:00Z">
        <w:r w:rsidRPr="009F0123">
          <w:rPr>
            <w:sz w:val="24"/>
            <w:szCs w:val="24"/>
          </w:rPr>
          <w:t>McIntyre</w:t>
        </w:r>
      </w:ins>
      <w:ins w:id="1641" w:author="Guillermo Florez" w:date="2021-10-13T01:32:00Z">
        <w:r w:rsidRPr="009F0123">
          <w:rPr>
            <w:sz w:val="24"/>
            <w:szCs w:val="24"/>
          </w:rPr>
          <w:t>,</w:t>
        </w:r>
        <w:r w:rsidRPr="009F0123">
          <w:t xml:space="preserve"> </w:t>
        </w:r>
        <w:r w:rsidRPr="009F0123">
          <w:rPr>
            <w:sz w:val="24"/>
            <w:szCs w:val="24"/>
          </w:rPr>
          <w:t>C. Setzkorn and M. Baylis</w:t>
        </w:r>
      </w:ins>
      <w:ins w:id="1642" w:author="Guillermo Florez" w:date="2021-10-13T01:31:00Z">
        <w:r w:rsidRPr="009F0123">
          <w:rPr>
            <w:sz w:val="24"/>
            <w:szCs w:val="24"/>
          </w:rPr>
          <w:t xml:space="preserve">. </w:t>
        </w:r>
      </w:ins>
      <w:ins w:id="1643" w:author="Guillermo Florez" w:date="2021-10-13T01:32:00Z">
        <w:r w:rsidRPr="009F0123">
          <w:rPr>
            <w:sz w:val="24"/>
            <w:szCs w:val="24"/>
          </w:rPr>
          <w:t>201</w:t>
        </w:r>
      </w:ins>
      <w:ins w:id="1644" w:author="Guillermo Florez" w:date="2021-10-13T01:33:00Z">
        <w:r w:rsidRPr="009F0123">
          <w:rPr>
            <w:sz w:val="24"/>
            <w:szCs w:val="24"/>
          </w:rPr>
          <w:t xml:space="preserve">5. </w:t>
        </w:r>
      </w:ins>
      <w:ins w:id="1645" w:author="Guillermo Florez" w:date="2021-10-13T01:31:00Z">
        <w:r w:rsidRPr="009F0123">
          <w:rPr>
            <w:sz w:val="24"/>
            <w:szCs w:val="24"/>
          </w:rPr>
          <w:t xml:space="preserve">Database of host-pathogen and related species interactions, and their global distribution. </w:t>
        </w:r>
      </w:ins>
      <w:ins w:id="1646" w:author="Guillermo Florez" w:date="2021-10-13T01:33:00Z">
        <w:r w:rsidRPr="009F0123">
          <w:rPr>
            <w:sz w:val="24"/>
            <w:szCs w:val="24"/>
          </w:rPr>
          <w:t>Scientific Data</w:t>
        </w:r>
      </w:ins>
      <w:ins w:id="1647" w:author="Guillermo Florez" w:date="2021-10-13T01:31:00Z">
        <w:r w:rsidRPr="009F0123">
          <w:rPr>
            <w:sz w:val="24"/>
            <w:szCs w:val="24"/>
          </w:rPr>
          <w:t>2</w:t>
        </w:r>
      </w:ins>
      <w:ins w:id="1648" w:author="Guillermo Florez" w:date="2021-10-13T01:33:00Z">
        <w:r w:rsidRPr="009F0123">
          <w:rPr>
            <w:sz w:val="24"/>
            <w:szCs w:val="24"/>
          </w:rPr>
          <w:t>:</w:t>
        </w:r>
      </w:ins>
      <w:ins w:id="1649" w:author="Guillermo Florez" w:date="2021-10-13T01:31:00Z">
        <w:r w:rsidRPr="009F0123">
          <w:rPr>
            <w:sz w:val="24"/>
            <w:szCs w:val="24"/>
          </w:rPr>
          <w:t xml:space="preserve"> 150049</w:t>
        </w:r>
      </w:ins>
      <w:ins w:id="1650" w:author="Guillermo Florez" w:date="2021-10-13T01:33:00Z">
        <w:r w:rsidRPr="009F0123">
          <w:rPr>
            <w:sz w:val="24"/>
            <w:szCs w:val="24"/>
          </w:rPr>
          <w:t>.</w:t>
        </w:r>
      </w:ins>
    </w:p>
    <w:p w14:paraId="3F7DD0C9" w14:textId="79AF8CE9" w:rsidR="00B65B45" w:rsidRPr="009F0123" w:rsidRDefault="00B65B45" w:rsidP="0004761C">
      <w:pPr>
        <w:spacing w:line="266" w:lineRule="auto"/>
        <w:ind w:left="284" w:right="-41" w:hanging="284"/>
        <w:jc w:val="both"/>
        <w:rPr>
          <w:sz w:val="24"/>
          <w:szCs w:val="24"/>
        </w:rPr>
      </w:pPr>
      <w:r w:rsidRPr="009F0123">
        <w:rPr>
          <w:sz w:val="24"/>
          <w:szCs w:val="24"/>
        </w:rPr>
        <w:t>Wagner</w:t>
      </w:r>
      <w:r w:rsidR="00F71384" w:rsidRPr="009F0123">
        <w:rPr>
          <w:sz w:val="24"/>
          <w:szCs w:val="24"/>
        </w:rPr>
        <w:t>,</w:t>
      </w:r>
      <w:r w:rsidRPr="009F0123">
        <w:rPr>
          <w:sz w:val="24"/>
          <w:szCs w:val="24"/>
        </w:rPr>
        <w:t xml:space="preserve"> I</w:t>
      </w:r>
      <w:r w:rsidR="00F71384" w:rsidRPr="009F0123">
        <w:rPr>
          <w:sz w:val="24"/>
          <w:szCs w:val="24"/>
        </w:rPr>
        <w:t>.</w:t>
      </w:r>
      <w:r w:rsidRPr="009F0123">
        <w:rPr>
          <w:sz w:val="24"/>
          <w:szCs w:val="24"/>
        </w:rPr>
        <w:t xml:space="preserve">, </w:t>
      </w:r>
      <w:r w:rsidR="00F71384" w:rsidRPr="009F0123">
        <w:rPr>
          <w:sz w:val="24"/>
          <w:szCs w:val="24"/>
        </w:rPr>
        <w:t xml:space="preserve">J. U. </w:t>
      </w:r>
      <w:r w:rsidRPr="009F0123">
        <w:rPr>
          <w:sz w:val="24"/>
          <w:szCs w:val="24"/>
        </w:rPr>
        <w:t>Ganzhorn</w:t>
      </w:r>
      <w:r w:rsidR="00F71384" w:rsidRPr="009F0123">
        <w:rPr>
          <w:sz w:val="24"/>
          <w:szCs w:val="24"/>
        </w:rPr>
        <w:t xml:space="preserve">, E. K. </w:t>
      </w:r>
      <w:r w:rsidRPr="009F0123">
        <w:rPr>
          <w:sz w:val="24"/>
          <w:szCs w:val="24"/>
        </w:rPr>
        <w:t>Kalko</w:t>
      </w:r>
      <w:r w:rsidR="00F71384" w:rsidRPr="009F0123">
        <w:rPr>
          <w:sz w:val="24"/>
          <w:szCs w:val="24"/>
        </w:rPr>
        <w:t xml:space="preserve"> and</w:t>
      </w:r>
      <w:r w:rsidRPr="009F0123">
        <w:rPr>
          <w:sz w:val="24"/>
          <w:szCs w:val="24"/>
        </w:rPr>
        <w:t xml:space="preserve"> </w:t>
      </w:r>
      <w:r w:rsidR="00F71384" w:rsidRPr="009F0123">
        <w:rPr>
          <w:sz w:val="24"/>
          <w:szCs w:val="24"/>
        </w:rPr>
        <w:t xml:space="preserve">M. </w:t>
      </w:r>
      <w:r w:rsidRPr="009F0123">
        <w:rPr>
          <w:sz w:val="24"/>
          <w:szCs w:val="24"/>
        </w:rPr>
        <w:t xml:space="preserve">Tschapka. 2015 Cheating on the mutualistic contract: nutritional gain through seed predation in the frugivorous bat </w:t>
      </w:r>
      <w:r w:rsidRPr="009F0123">
        <w:rPr>
          <w:i/>
          <w:iCs/>
          <w:sz w:val="24"/>
          <w:szCs w:val="24"/>
        </w:rPr>
        <w:t>Chiroderma villosum</w:t>
      </w:r>
      <w:r w:rsidRPr="009F0123">
        <w:rPr>
          <w:sz w:val="24"/>
          <w:szCs w:val="24"/>
        </w:rPr>
        <w:t xml:space="preserve"> (Phyllostomidae). </w:t>
      </w:r>
      <w:r w:rsidR="00F71384" w:rsidRPr="009F0123">
        <w:rPr>
          <w:sz w:val="24"/>
          <w:szCs w:val="24"/>
        </w:rPr>
        <w:t xml:space="preserve">Journal of Experimental Biology </w:t>
      </w:r>
      <w:r w:rsidRPr="009F0123">
        <w:rPr>
          <w:sz w:val="24"/>
          <w:szCs w:val="24"/>
        </w:rPr>
        <w:t>218: 1016-1021.</w:t>
      </w:r>
    </w:p>
    <w:p w14:paraId="00000348" w14:textId="7815439E"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Wendeln</w:t>
      </w:r>
      <w:r w:rsidR="00F71384" w:rsidRPr="009F0123">
        <w:rPr>
          <w:color w:val="000000"/>
          <w:sz w:val="24"/>
          <w:szCs w:val="24"/>
        </w:rPr>
        <w:t>,</w:t>
      </w:r>
      <w:r w:rsidRPr="009F0123">
        <w:rPr>
          <w:color w:val="000000"/>
          <w:sz w:val="24"/>
          <w:szCs w:val="24"/>
        </w:rPr>
        <w:t xml:space="preserve"> M</w:t>
      </w:r>
      <w:r w:rsidR="00F71384" w:rsidRPr="009F0123">
        <w:rPr>
          <w:color w:val="000000"/>
          <w:sz w:val="24"/>
          <w:szCs w:val="24"/>
        </w:rPr>
        <w:t>.</w:t>
      </w:r>
      <w:r w:rsidRPr="009F0123">
        <w:rPr>
          <w:color w:val="000000"/>
          <w:sz w:val="24"/>
          <w:szCs w:val="24"/>
        </w:rPr>
        <w:t>C</w:t>
      </w:r>
      <w:r w:rsidR="00F71384" w:rsidRPr="009F0123">
        <w:rPr>
          <w:color w:val="000000"/>
          <w:sz w:val="24"/>
          <w:szCs w:val="24"/>
        </w:rPr>
        <w:t>.</w:t>
      </w:r>
      <w:r w:rsidRPr="009F0123">
        <w:rPr>
          <w:color w:val="000000"/>
          <w:sz w:val="24"/>
          <w:szCs w:val="24"/>
        </w:rPr>
        <w:t xml:space="preserve">, </w:t>
      </w:r>
      <w:r w:rsidR="00F71384" w:rsidRPr="009F0123">
        <w:rPr>
          <w:color w:val="000000"/>
          <w:sz w:val="24"/>
          <w:szCs w:val="24"/>
        </w:rPr>
        <w:t xml:space="preserve">J. R. </w:t>
      </w:r>
      <w:r w:rsidRPr="009F0123">
        <w:rPr>
          <w:color w:val="000000"/>
          <w:sz w:val="24"/>
          <w:szCs w:val="24"/>
        </w:rPr>
        <w:t xml:space="preserve">Runkle and </w:t>
      </w:r>
      <w:r w:rsidR="00F71384" w:rsidRPr="009F0123">
        <w:rPr>
          <w:color w:val="000000"/>
          <w:sz w:val="24"/>
          <w:szCs w:val="24"/>
        </w:rPr>
        <w:t xml:space="preserve">E. K. </w:t>
      </w:r>
      <w:r w:rsidRPr="009F0123">
        <w:rPr>
          <w:color w:val="000000"/>
          <w:sz w:val="24"/>
          <w:szCs w:val="24"/>
        </w:rPr>
        <w:t>Kalko</w:t>
      </w:r>
      <w:r w:rsidR="00F71384" w:rsidRPr="009F0123">
        <w:rPr>
          <w:color w:val="000000"/>
          <w:sz w:val="24"/>
          <w:szCs w:val="24"/>
        </w:rPr>
        <w:t>.</w:t>
      </w:r>
      <w:r w:rsidRPr="009F0123">
        <w:rPr>
          <w:color w:val="000000"/>
          <w:sz w:val="24"/>
          <w:szCs w:val="24"/>
        </w:rPr>
        <w:t xml:space="preserve"> 2000. Nutritional values of 14 fig species and bat feeding preferences in </w:t>
      </w:r>
      <w:r w:rsidR="00F71384" w:rsidRPr="009F0123">
        <w:rPr>
          <w:color w:val="000000"/>
          <w:sz w:val="24"/>
          <w:szCs w:val="24"/>
        </w:rPr>
        <w:t>P</w:t>
      </w:r>
      <w:r w:rsidRPr="009F0123">
        <w:rPr>
          <w:color w:val="000000"/>
          <w:sz w:val="24"/>
          <w:szCs w:val="24"/>
        </w:rPr>
        <w:t xml:space="preserve">anama. Biotropica </w:t>
      </w:r>
      <w:r w:rsidRPr="009F0123">
        <w:rPr>
          <w:rFonts w:eastAsia="Georgia" w:cs="Georgia"/>
          <w:color w:val="000000"/>
          <w:sz w:val="24"/>
          <w:szCs w:val="24"/>
        </w:rPr>
        <w:t>32</w:t>
      </w:r>
      <w:r w:rsidRPr="009F0123">
        <w:rPr>
          <w:color w:val="000000"/>
          <w:sz w:val="24"/>
          <w:szCs w:val="24"/>
        </w:rPr>
        <w:t>: 489–501.</w:t>
      </w:r>
    </w:p>
    <w:p w14:paraId="1E46F037" w14:textId="5619F944" w:rsidR="007E5DBF" w:rsidRPr="009F0123" w:rsidRDefault="007E5DBF"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Williams, J.</w:t>
      </w:r>
      <w:r w:rsidR="00382777" w:rsidRPr="009F0123">
        <w:rPr>
          <w:color w:val="000000"/>
          <w:sz w:val="24"/>
          <w:szCs w:val="24"/>
        </w:rPr>
        <w:t xml:space="preserve"> </w:t>
      </w:r>
      <w:r w:rsidRPr="009F0123">
        <w:rPr>
          <w:color w:val="000000"/>
          <w:sz w:val="24"/>
          <w:szCs w:val="24"/>
        </w:rPr>
        <w:t>W.,</w:t>
      </w:r>
      <w:r w:rsidR="00382777" w:rsidRPr="009F0123">
        <w:rPr>
          <w:color w:val="000000"/>
          <w:sz w:val="24"/>
          <w:szCs w:val="24"/>
        </w:rPr>
        <w:t xml:space="preserve"> E. G. </w:t>
      </w:r>
      <w:r w:rsidRPr="009F0123">
        <w:rPr>
          <w:color w:val="000000"/>
          <w:sz w:val="24"/>
          <w:szCs w:val="24"/>
        </w:rPr>
        <w:t>Grimm</w:t>
      </w:r>
      <w:r w:rsidR="00382777" w:rsidRPr="009F0123">
        <w:rPr>
          <w:color w:val="000000"/>
          <w:sz w:val="24"/>
          <w:szCs w:val="24"/>
        </w:rPr>
        <w:t xml:space="preserve">, J. </w:t>
      </w:r>
      <w:r w:rsidRPr="009F0123">
        <w:rPr>
          <w:color w:val="000000"/>
          <w:sz w:val="24"/>
          <w:szCs w:val="24"/>
        </w:rPr>
        <w:t xml:space="preserve">Blois, </w:t>
      </w:r>
      <w:r w:rsidR="00382777" w:rsidRPr="009F0123">
        <w:rPr>
          <w:color w:val="000000"/>
          <w:sz w:val="24"/>
          <w:szCs w:val="24"/>
        </w:rPr>
        <w:t xml:space="preserve">D. F. </w:t>
      </w:r>
      <w:r w:rsidRPr="009F0123">
        <w:rPr>
          <w:color w:val="000000"/>
          <w:sz w:val="24"/>
          <w:szCs w:val="24"/>
        </w:rPr>
        <w:t xml:space="preserve">Charles, </w:t>
      </w:r>
      <w:r w:rsidR="00382777" w:rsidRPr="009F0123">
        <w:rPr>
          <w:color w:val="000000"/>
          <w:sz w:val="24"/>
          <w:szCs w:val="24"/>
        </w:rPr>
        <w:t>E.</w:t>
      </w:r>
      <w:r w:rsidRPr="009F0123">
        <w:rPr>
          <w:color w:val="000000"/>
          <w:sz w:val="24"/>
          <w:szCs w:val="24"/>
        </w:rPr>
        <w:t xml:space="preserve"> Davis, </w:t>
      </w:r>
      <w:r w:rsidR="00382777" w:rsidRPr="009F0123">
        <w:rPr>
          <w:color w:val="000000"/>
          <w:sz w:val="24"/>
          <w:szCs w:val="24"/>
        </w:rPr>
        <w:t xml:space="preserve">S. J. </w:t>
      </w:r>
      <w:r w:rsidRPr="009F0123">
        <w:rPr>
          <w:color w:val="000000"/>
          <w:sz w:val="24"/>
          <w:szCs w:val="24"/>
        </w:rPr>
        <w:t xml:space="preserve">Goring, </w:t>
      </w:r>
      <w:r w:rsidR="00382777" w:rsidRPr="009F0123">
        <w:rPr>
          <w:color w:val="000000"/>
          <w:sz w:val="24"/>
          <w:szCs w:val="24"/>
        </w:rPr>
        <w:t>R.</w:t>
      </w:r>
      <w:r w:rsidRPr="009F0123">
        <w:rPr>
          <w:color w:val="000000"/>
          <w:sz w:val="24"/>
          <w:szCs w:val="24"/>
        </w:rPr>
        <w:t xml:space="preserve"> Graham, </w:t>
      </w:r>
      <w:r w:rsidR="00382777" w:rsidRPr="009F0123">
        <w:rPr>
          <w:color w:val="000000"/>
          <w:sz w:val="24"/>
          <w:szCs w:val="24"/>
        </w:rPr>
        <w:t xml:space="preserve">A. J. </w:t>
      </w:r>
      <w:r w:rsidRPr="009F0123">
        <w:rPr>
          <w:color w:val="000000"/>
          <w:sz w:val="24"/>
          <w:szCs w:val="24"/>
        </w:rPr>
        <w:t xml:space="preserve">Smith, </w:t>
      </w:r>
      <w:r w:rsidR="00382777" w:rsidRPr="009F0123">
        <w:rPr>
          <w:color w:val="000000"/>
          <w:sz w:val="24"/>
          <w:szCs w:val="24"/>
        </w:rPr>
        <w:t xml:space="preserve">M. </w:t>
      </w:r>
      <w:r w:rsidRPr="009F0123">
        <w:rPr>
          <w:color w:val="000000"/>
          <w:sz w:val="24"/>
          <w:szCs w:val="24"/>
        </w:rPr>
        <w:t xml:space="preserve">Anderson, </w:t>
      </w:r>
      <w:r w:rsidR="00382777" w:rsidRPr="009F0123">
        <w:rPr>
          <w:color w:val="000000"/>
          <w:sz w:val="24"/>
          <w:szCs w:val="24"/>
        </w:rPr>
        <w:t xml:space="preserve">J. </w:t>
      </w:r>
      <w:r w:rsidRPr="009F0123">
        <w:rPr>
          <w:color w:val="000000"/>
          <w:sz w:val="24"/>
          <w:szCs w:val="24"/>
        </w:rPr>
        <w:t xml:space="preserve">Arroyo-Cabrales, </w:t>
      </w:r>
      <w:r w:rsidR="00382777" w:rsidRPr="009F0123">
        <w:rPr>
          <w:color w:val="000000"/>
          <w:sz w:val="24"/>
          <w:szCs w:val="24"/>
        </w:rPr>
        <w:t xml:space="preserve">A. C. </w:t>
      </w:r>
      <w:r w:rsidRPr="009F0123">
        <w:rPr>
          <w:color w:val="000000"/>
          <w:sz w:val="24"/>
          <w:szCs w:val="24"/>
        </w:rPr>
        <w:t xml:space="preserve">Ashworth, </w:t>
      </w:r>
      <w:r w:rsidR="00382777" w:rsidRPr="009F0123">
        <w:rPr>
          <w:color w:val="000000"/>
          <w:sz w:val="24"/>
          <w:szCs w:val="24"/>
        </w:rPr>
        <w:t>J. L.</w:t>
      </w:r>
      <w:r w:rsidRPr="009F0123">
        <w:rPr>
          <w:color w:val="000000"/>
          <w:sz w:val="24"/>
          <w:szCs w:val="24"/>
        </w:rPr>
        <w:t xml:space="preserve"> Betancourt,</w:t>
      </w:r>
      <w:r w:rsidR="00382777" w:rsidRPr="009F0123">
        <w:rPr>
          <w:color w:val="000000"/>
          <w:sz w:val="24"/>
          <w:szCs w:val="24"/>
        </w:rPr>
        <w:t xml:space="preserve"> B. W. </w:t>
      </w:r>
      <w:r w:rsidRPr="009F0123">
        <w:rPr>
          <w:color w:val="000000"/>
          <w:sz w:val="24"/>
          <w:szCs w:val="24"/>
        </w:rPr>
        <w:t xml:space="preserve">Bills, </w:t>
      </w:r>
      <w:r w:rsidR="00382777" w:rsidRPr="009F0123">
        <w:rPr>
          <w:color w:val="000000"/>
          <w:sz w:val="24"/>
          <w:szCs w:val="24"/>
        </w:rPr>
        <w:t xml:space="preserve">R. K. </w:t>
      </w:r>
      <w:r w:rsidRPr="009F0123">
        <w:rPr>
          <w:color w:val="000000"/>
          <w:sz w:val="24"/>
          <w:szCs w:val="24"/>
        </w:rPr>
        <w:t xml:space="preserve">Booth, </w:t>
      </w:r>
      <w:r w:rsidR="00382777" w:rsidRPr="009F0123">
        <w:rPr>
          <w:color w:val="000000"/>
          <w:sz w:val="24"/>
          <w:szCs w:val="24"/>
        </w:rPr>
        <w:t>P.</w:t>
      </w:r>
      <w:r w:rsidRPr="009F0123">
        <w:rPr>
          <w:color w:val="000000"/>
          <w:sz w:val="24"/>
          <w:szCs w:val="24"/>
        </w:rPr>
        <w:t xml:space="preserve"> Buckland, </w:t>
      </w:r>
      <w:r w:rsidR="00382777" w:rsidRPr="009F0123">
        <w:rPr>
          <w:color w:val="000000"/>
          <w:sz w:val="24"/>
          <w:szCs w:val="24"/>
        </w:rPr>
        <w:t xml:space="preserve">B. </w:t>
      </w:r>
      <w:r w:rsidRPr="009F0123">
        <w:rPr>
          <w:color w:val="000000"/>
          <w:sz w:val="24"/>
          <w:szCs w:val="24"/>
        </w:rPr>
        <w:t xml:space="preserve">Curry, </w:t>
      </w:r>
      <w:r w:rsidR="00382777" w:rsidRPr="009F0123">
        <w:rPr>
          <w:color w:val="000000"/>
          <w:sz w:val="24"/>
          <w:szCs w:val="24"/>
        </w:rPr>
        <w:t>T.</w:t>
      </w:r>
      <w:r w:rsidRPr="009F0123">
        <w:rPr>
          <w:color w:val="000000"/>
          <w:sz w:val="24"/>
          <w:szCs w:val="24"/>
        </w:rPr>
        <w:t xml:space="preserve"> Giesecke, </w:t>
      </w:r>
      <w:r w:rsidR="00382777" w:rsidRPr="009F0123">
        <w:rPr>
          <w:color w:val="000000"/>
          <w:sz w:val="24"/>
          <w:szCs w:val="24"/>
        </w:rPr>
        <w:t xml:space="preserve">S. </w:t>
      </w:r>
      <w:r w:rsidRPr="009F0123">
        <w:rPr>
          <w:color w:val="000000"/>
          <w:sz w:val="24"/>
          <w:szCs w:val="24"/>
        </w:rPr>
        <w:t xml:space="preserve">Hausmann, </w:t>
      </w:r>
      <w:r w:rsidR="00382777" w:rsidRPr="009F0123">
        <w:rPr>
          <w:color w:val="000000"/>
          <w:sz w:val="24"/>
          <w:szCs w:val="24"/>
        </w:rPr>
        <w:t>S. T.</w:t>
      </w:r>
      <w:r w:rsidR="0042581A" w:rsidRPr="009F0123">
        <w:rPr>
          <w:color w:val="000000"/>
          <w:sz w:val="24"/>
          <w:szCs w:val="24"/>
        </w:rPr>
        <w:t xml:space="preserve"> </w:t>
      </w:r>
      <w:r w:rsidRPr="009F0123">
        <w:rPr>
          <w:color w:val="000000"/>
          <w:sz w:val="24"/>
          <w:szCs w:val="24"/>
        </w:rPr>
        <w:t>Jackson,</w:t>
      </w:r>
      <w:r w:rsidR="00382777" w:rsidRPr="009F0123">
        <w:rPr>
          <w:color w:val="000000"/>
          <w:sz w:val="24"/>
          <w:szCs w:val="24"/>
        </w:rPr>
        <w:t xml:space="preserve"> C.</w:t>
      </w:r>
      <w:r w:rsidRPr="009F0123">
        <w:rPr>
          <w:color w:val="000000"/>
          <w:sz w:val="24"/>
          <w:szCs w:val="24"/>
        </w:rPr>
        <w:t xml:space="preserve"> Latorre, </w:t>
      </w:r>
      <w:r w:rsidR="00382777" w:rsidRPr="009F0123">
        <w:rPr>
          <w:color w:val="000000"/>
          <w:sz w:val="24"/>
          <w:szCs w:val="24"/>
        </w:rPr>
        <w:t xml:space="preserve">J. </w:t>
      </w:r>
      <w:r w:rsidRPr="009F0123">
        <w:rPr>
          <w:color w:val="000000"/>
          <w:sz w:val="24"/>
          <w:szCs w:val="24"/>
        </w:rPr>
        <w:t xml:space="preserve">Nichols, </w:t>
      </w:r>
      <w:r w:rsidR="00382777" w:rsidRPr="009F0123">
        <w:rPr>
          <w:color w:val="000000"/>
          <w:sz w:val="24"/>
          <w:szCs w:val="24"/>
        </w:rPr>
        <w:t xml:space="preserve">T. </w:t>
      </w:r>
      <w:r w:rsidRPr="009F0123">
        <w:rPr>
          <w:color w:val="000000"/>
          <w:sz w:val="24"/>
          <w:szCs w:val="24"/>
        </w:rPr>
        <w:t xml:space="preserve">Purdum, </w:t>
      </w:r>
      <w:r w:rsidR="00382777" w:rsidRPr="009F0123">
        <w:rPr>
          <w:color w:val="000000"/>
          <w:sz w:val="24"/>
          <w:szCs w:val="24"/>
        </w:rPr>
        <w:t xml:space="preserve">R. E. </w:t>
      </w:r>
      <w:r w:rsidRPr="009F0123">
        <w:rPr>
          <w:color w:val="000000"/>
          <w:sz w:val="24"/>
          <w:szCs w:val="24"/>
        </w:rPr>
        <w:t>Roth</w:t>
      </w:r>
      <w:r w:rsidR="00382777" w:rsidRPr="009F0123">
        <w:rPr>
          <w:color w:val="000000"/>
          <w:sz w:val="24"/>
          <w:szCs w:val="24"/>
        </w:rPr>
        <w:t xml:space="preserve">, M. </w:t>
      </w:r>
      <w:r w:rsidRPr="009F0123">
        <w:rPr>
          <w:color w:val="000000"/>
          <w:sz w:val="24"/>
          <w:szCs w:val="24"/>
        </w:rPr>
        <w:t>Stryker</w:t>
      </w:r>
      <w:r w:rsidR="00382777" w:rsidRPr="009F0123">
        <w:rPr>
          <w:color w:val="000000"/>
          <w:sz w:val="24"/>
          <w:szCs w:val="24"/>
        </w:rPr>
        <w:t xml:space="preserve"> and</w:t>
      </w:r>
      <w:r w:rsidRPr="009F0123">
        <w:rPr>
          <w:color w:val="000000"/>
          <w:sz w:val="24"/>
          <w:szCs w:val="24"/>
        </w:rPr>
        <w:t xml:space="preserve"> </w:t>
      </w:r>
      <w:r w:rsidR="00382777" w:rsidRPr="009F0123">
        <w:rPr>
          <w:color w:val="000000"/>
          <w:sz w:val="24"/>
          <w:szCs w:val="24"/>
        </w:rPr>
        <w:t xml:space="preserve">H. </w:t>
      </w:r>
      <w:r w:rsidRPr="009F0123">
        <w:rPr>
          <w:color w:val="000000"/>
          <w:sz w:val="24"/>
          <w:szCs w:val="24"/>
        </w:rPr>
        <w:t>Takahara</w:t>
      </w:r>
      <w:r w:rsidR="00382777" w:rsidRPr="009F0123">
        <w:rPr>
          <w:color w:val="000000"/>
          <w:sz w:val="24"/>
          <w:szCs w:val="24"/>
        </w:rPr>
        <w:t>.</w:t>
      </w:r>
      <w:r w:rsidRPr="009F0123">
        <w:rPr>
          <w:color w:val="000000"/>
          <w:sz w:val="24"/>
          <w:szCs w:val="24"/>
        </w:rPr>
        <w:t xml:space="preserve"> 2018. The Neotoma Paleoecology Database: A multi-proxy, international community-curated data resource. Quaternary Research 89: 156-177.</w:t>
      </w:r>
    </w:p>
    <w:p w14:paraId="00000349" w14:textId="25664B32" w:rsidR="00A2515D" w:rsidRPr="009F0123" w:rsidRDefault="002F0901" w:rsidP="0004761C">
      <w:pPr>
        <w:spacing w:line="266" w:lineRule="auto"/>
        <w:ind w:left="284" w:right="-41" w:hanging="284"/>
        <w:jc w:val="both"/>
        <w:rPr>
          <w:sz w:val="24"/>
          <w:szCs w:val="24"/>
        </w:rPr>
      </w:pPr>
      <w:r w:rsidRPr="009F0123">
        <w:rPr>
          <w:sz w:val="24"/>
          <w:szCs w:val="24"/>
        </w:rPr>
        <w:t>Willig</w:t>
      </w:r>
      <w:r w:rsidR="00382777" w:rsidRPr="009F0123">
        <w:rPr>
          <w:sz w:val="24"/>
          <w:szCs w:val="24"/>
        </w:rPr>
        <w:t>,</w:t>
      </w:r>
      <w:r w:rsidRPr="009F0123">
        <w:rPr>
          <w:sz w:val="24"/>
          <w:szCs w:val="24"/>
        </w:rPr>
        <w:t xml:space="preserve"> M</w:t>
      </w:r>
      <w:r w:rsidR="00382777" w:rsidRPr="009F0123">
        <w:rPr>
          <w:sz w:val="24"/>
          <w:szCs w:val="24"/>
        </w:rPr>
        <w:t xml:space="preserve">. </w:t>
      </w:r>
      <w:r w:rsidRPr="009F0123">
        <w:rPr>
          <w:sz w:val="24"/>
          <w:szCs w:val="24"/>
        </w:rPr>
        <w:t xml:space="preserve">R. 1986. Bat community structure in </w:t>
      </w:r>
      <w:r w:rsidR="00382777" w:rsidRPr="009F0123">
        <w:rPr>
          <w:sz w:val="24"/>
          <w:szCs w:val="24"/>
        </w:rPr>
        <w:t>S</w:t>
      </w:r>
      <w:r w:rsidRPr="009F0123">
        <w:rPr>
          <w:sz w:val="24"/>
          <w:szCs w:val="24"/>
        </w:rPr>
        <w:t xml:space="preserve">outh </w:t>
      </w:r>
      <w:r w:rsidR="00382777" w:rsidRPr="009F0123">
        <w:rPr>
          <w:sz w:val="24"/>
          <w:szCs w:val="24"/>
        </w:rPr>
        <w:t>A</w:t>
      </w:r>
      <w:r w:rsidRPr="009F0123">
        <w:rPr>
          <w:sz w:val="24"/>
          <w:szCs w:val="24"/>
        </w:rPr>
        <w:t xml:space="preserve">merica: A tenacious chimera. Revista Chilena de Historia Natural </w:t>
      </w:r>
      <w:r w:rsidRPr="009F0123">
        <w:rPr>
          <w:rFonts w:eastAsia="Georgia" w:cs="Georgia"/>
          <w:sz w:val="24"/>
          <w:szCs w:val="24"/>
        </w:rPr>
        <w:t>59</w:t>
      </w:r>
      <w:r w:rsidRPr="009F0123">
        <w:rPr>
          <w:sz w:val="24"/>
          <w:szCs w:val="24"/>
        </w:rPr>
        <w:t>: 151–</w:t>
      </w:r>
      <w:r w:rsidR="00382777" w:rsidRPr="009F0123">
        <w:rPr>
          <w:sz w:val="24"/>
          <w:szCs w:val="24"/>
        </w:rPr>
        <w:t>1</w:t>
      </w:r>
      <w:r w:rsidRPr="009F0123">
        <w:rPr>
          <w:sz w:val="24"/>
          <w:szCs w:val="24"/>
        </w:rPr>
        <w:t>68.</w:t>
      </w:r>
    </w:p>
    <w:p w14:paraId="0000034A" w14:textId="686AB6D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Willig</w:t>
      </w:r>
      <w:r w:rsidR="00382777" w:rsidRPr="009F0123">
        <w:rPr>
          <w:color w:val="000000"/>
          <w:sz w:val="24"/>
          <w:szCs w:val="24"/>
        </w:rPr>
        <w:t>,</w:t>
      </w:r>
      <w:r w:rsidRPr="009F0123">
        <w:rPr>
          <w:color w:val="000000"/>
          <w:sz w:val="24"/>
          <w:szCs w:val="24"/>
        </w:rPr>
        <w:t xml:space="preserve"> M</w:t>
      </w:r>
      <w:r w:rsidR="00382777" w:rsidRPr="009F0123">
        <w:rPr>
          <w:color w:val="000000"/>
          <w:sz w:val="24"/>
          <w:szCs w:val="24"/>
        </w:rPr>
        <w:t xml:space="preserve">. </w:t>
      </w:r>
      <w:r w:rsidRPr="009F0123">
        <w:rPr>
          <w:color w:val="000000"/>
          <w:sz w:val="24"/>
          <w:szCs w:val="24"/>
        </w:rPr>
        <w:t>R</w:t>
      </w:r>
      <w:r w:rsidR="00382777" w:rsidRPr="009F0123">
        <w:rPr>
          <w:color w:val="000000"/>
          <w:sz w:val="24"/>
          <w:szCs w:val="24"/>
        </w:rPr>
        <w:t>.</w:t>
      </w:r>
      <w:r w:rsidRPr="009F0123">
        <w:rPr>
          <w:color w:val="000000"/>
          <w:sz w:val="24"/>
          <w:szCs w:val="24"/>
        </w:rPr>
        <w:t xml:space="preserve">, </w:t>
      </w:r>
      <w:r w:rsidR="00382777" w:rsidRPr="009F0123">
        <w:rPr>
          <w:color w:val="000000"/>
          <w:sz w:val="24"/>
          <w:szCs w:val="24"/>
        </w:rPr>
        <w:t xml:space="preserve">G. R. </w:t>
      </w:r>
      <w:r w:rsidRPr="009F0123">
        <w:rPr>
          <w:color w:val="000000"/>
          <w:sz w:val="24"/>
          <w:szCs w:val="24"/>
        </w:rPr>
        <w:t>Camilo</w:t>
      </w:r>
      <w:r w:rsidR="00382777" w:rsidRPr="009F0123">
        <w:rPr>
          <w:color w:val="000000"/>
          <w:sz w:val="24"/>
          <w:szCs w:val="24"/>
        </w:rPr>
        <w:t xml:space="preserve"> </w:t>
      </w:r>
      <w:r w:rsidRPr="009F0123">
        <w:rPr>
          <w:color w:val="000000"/>
          <w:sz w:val="24"/>
          <w:szCs w:val="24"/>
        </w:rPr>
        <w:t xml:space="preserve">and </w:t>
      </w:r>
      <w:r w:rsidR="00382777" w:rsidRPr="009F0123">
        <w:rPr>
          <w:color w:val="000000"/>
          <w:sz w:val="24"/>
          <w:szCs w:val="24"/>
        </w:rPr>
        <w:t xml:space="preserve">S. J. </w:t>
      </w:r>
      <w:r w:rsidRPr="009F0123">
        <w:rPr>
          <w:color w:val="000000"/>
          <w:sz w:val="24"/>
          <w:szCs w:val="24"/>
        </w:rPr>
        <w:t xml:space="preserve">Noble. 1993. Dietary overlap in frugivorous and insectivorous bats from edaphic </w:t>
      </w:r>
      <w:r w:rsidR="00382777" w:rsidRPr="009F0123">
        <w:rPr>
          <w:color w:val="000000"/>
          <w:sz w:val="24"/>
          <w:szCs w:val="24"/>
        </w:rPr>
        <w:t>C</w:t>
      </w:r>
      <w:r w:rsidRPr="009F0123">
        <w:rPr>
          <w:color w:val="000000"/>
          <w:sz w:val="24"/>
          <w:szCs w:val="24"/>
        </w:rPr>
        <w:t xml:space="preserve">errado habitats of </w:t>
      </w:r>
      <w:r w:rsidR="00382777" w:rsidRPr="009F0123">
        <w:rPr>
          <w:color w:val="000000"/>
          <w:sz w:val="24"/>
          <w:szCs w:val="24"/>
        </w:rPr>
        <w:t>B</w:t>
      </w:r>
      <w:r w:rsidRPr="009F0123">
        <w:rPr>
          <w:color w:val="000000"/>
          <w:sz w:val="24"/>
          <w:szCs w:val="24"/>
        </w:rPr>
        <w:t xml:space="preserve">razil. Journal of Mammalogy </w:t>
      </w:r>
      <w:r w:rsidRPr="009F0123">
        <w:rPr>
          <w:rFonts w:eastAsia="Georgia" w:cs="Georgia"/>
          <w:color w:val="000000"/>
          <w:sz w:val="24"/>
          <w:szCs w:val="24"/>
        </w:rPr>
        <w:t>74</w:t>
      </w:r>
      <w:r w:rsidRPr="009F0123">
        <w:rPr>
          <w:color w:val="000000"/>
          <w:sz w:val="24"/>
          <w:szCs w:val="24"/>
        </w:rPr>
        <w:t>: 117–</w:t>
      </w:r>
      <w:r w:rsidR="00382777" w:rsidRPr="009F0123">
        <w:rPr>
          <w:color w:val="000000"/>
          <w:sz w:val="24"/>
          <w:szCs w:val="24"/>
        </w:rPr>
        <w:t>1</w:t>
      </w:r>
      <w:r w:rsidRPr="009F0123">
        <w:rPr>
          <w:color w:val="000000"/>
          <w:sz w:val="24"/>
          <w:szCs w:val="24"/>
        </w:rPr>
        <w:t>28.</w:t>
      </w:r>
    </w:p>
    <w:p w14:paraId="0000034B" w14:textId="6738F441"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Wilson</w:t>
      </w:r>
      <w:r w:rsidR="00382777" w:rsidRPr="009F0123">
        <w:rPr>
          <w:color w:val="000000"/>
          <w:sz w:val="24"/>
          <w:szCs w:val="24"/>
        </w:rPr>
        <w:t>,</w:t>
      </w:r>
      <w:r w:rsidRPr="009F0123">
        <w:rPr>
          <w:color w:val="000000"/>
          <w:sz w:val="24"/>
          <w:szCs w:val="24"/>
        </w:rPr>
        <w:t xml:space="preserve"> D</w:t>
      </w:r>
      <w:r w:rsidR="00382777" w:rsidRPr="009F0123">
        <w:rPr>
          <w:color w:val="000000"/>
          <w:sz w:val="24"/>
          <w:szCs w:val="24"/>
        </w:rPr>
        <w:t xml:space="preserve">. </w:t>
      </w:r>
      <w:r w:rsidRPr="009F0123">
        <w:rPr>
          <w:color w:val="000000"/>
          <w:sz w:val="24"/>
          <w:szCs w:val="24"/>
        </w:rPr>
        <w:t xml:space="preserve">E. 1971. Food habits of </w:t>
      </w:r>
      <w:r w:rsidR="00382777" w:rsidRPr="009F0123">
        <w:rPr>
          <w:i/>
          <w:iCs/>
          <w:color w:val="000000"/>
          <w:sz w:val="24"/>
          <w:szCs w:val="24"/>
        </w:rPr>
        <w:t>M</w:t>
      </w:r>
      <w:r w:rsidRPr="009F0123">
        <w:rPr>
          <w:i/>
          <w:iCs/>
          <w:color w:val="000000"/>
          <w:sz w:val="24"/>
          <w:szCs w:val="24"/>
        </w:rPr>
        <w:t>icronycteris hirsuta</w:t>
      </w:r>
      <w:r w:rsidRPr="009F0123">
        <w:rPr>
          <w:color w:val="000000"/>
          <w:sz w:val="24"/>
          <w:szCs w:val="24"/>
        </w:rPr>
        <w:t xml:space="preserve"> (</w:t>
      </w:r>
      <w:r w:rsidR="00382777" w:rsidRPr="009F0123">
        <w:rPr>
          <w:color w:val="000000"/>
          <w:sz w:val="24"/>
          <w:szCs w:val="24"/>
        </w:rPr>
        <w:t>C</w:t>
      </w:r>
      <w:r w:rsidRPr="009F0123">
        <w:rPr>
          <w:color w:val="000000"/>
          <w:sz w:val="24"/>
          <w:szCs w:val="24"/>
        </w:rPr>
        <w:t xml:space="preserve">hiroptera: Phyllostomidae). Mammalia (Paris) </w:t>
      </w:r>
      <w:r w:rsidRPr="009F0123">
        <w:rPr>
          <w:rFonts w:eastAsia="Georgia" w:cs="Georgia"/>
          <w:color w:val="000000"/>
          <w:sz w:val="24"/>
          <w:szCs w:val="24"/>
        </w:rPr>
        <w:t>35</w:t>
      </w:r>
      <w:r w:rsidRPr="009F0123">
        <w:rPr>
          <w:color w:val="000000"/>
          <w:sz w:val="24"/>
          <w:szCs w:val="24"/>
        </w:rPr>
        <w:t>: 107–</w:t>
      </w:r>
      <w:r w:rsidR="00382777" w:rsidRPr="009F0123">
        <w:rPr>
          <w:color w:val="000000"/>
          <w:sz w:val="24"/>
          <w:szCs w:val="24"/>
        </w:rPr>
        <w:t>1</w:t>
      </w:r>
      <w:r w:rsidRPr="009F0123">
        <w:rPr>
          <w:color w:val="000000"/>
          <w:sz w:val="24"/>
          <w:szCs w:val="24"/>
        </w:rPr>
        <w:t>10.</w:t>
      </w:r>
    </w:p>
    <w:p w14:paraId="0000034C" w14:textId="21B20543"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Zortéa</w:t>
      </w:r>
      <w:r w:rsidR="00382777" w:rsidRPr="009F0123">
        <w:rPr>
          <w:color w:val="000000"/>
          <w:sz w:val="24"/>
          <w:szCs w:val="24"/>
        </w:rPr>
        <w:t>,</w:t>
      </w:r>
      <w:r w:rsidRPr="009F0123">
        <w:rPr>
          <w:color w:val="000000"/>
          <w:sz w:val="24"/>
          <w:szCs w:val="24"/>
        </w:rPr>
        <w:t xml:space="preserve"> M</w:t>
      </w:r>
      <w:r w:rsidR="00382777" w:rsidRPr="009F0123">
        <w:rPr>
          <w:color w:val="000000"/>
          <w:sz w:val="24"/>
          <w:szCs w:val="24"/>
        </w:rPr>
        <w:t>.</w:t>
      </w:r>
      <w:r w:rsidRPr="009F0123">
        <w:rPr>
          <w:color w:val="000000"/>
          <w:sz w:val="24"/>
          <w:szCs w:val="24"/>
        </w:rPr>
        <w:t xml:space="preserve"> and </w:t>
      </w:r>
      <w:r w:rsidR="00382777" w:rsidRPr="009F0123">
        <w:rPr>
          <w:color w:val="000000"/>
          <w:sz w:val="24"/>
          <w:szCs w:val="24"/>
        </w:rPr>
        <w:t xml:space="preserve">A. </w:t>
      </w:r>
      <w:r w:rsidRPr="009F0123">
        <w:rPr>
          <w:color w:val="000000"/>
          <w:sz w:val="24"/>
          <w:szCs w:val="24"/>
        </w:rPr>
        <w:t xml:space="preserve">Chiarello. 1994. Observations on the big fruit-eating bat, </w:t>
      </w:r>
      <w:r w:rsidR="00F42ECA" w:rsidRPr="009F0123">
        <w:rPr>
          <w:i/>
          <w:iCs/>
          <w:color w:val="000000"/>
          <w:sz w:val="24"/>
          <w:szCs w:val="24"/>
        </w:rPr>
        <w:t>A</w:t>
      </w:r>
      <w:r w:rsidRPr="009F0123">
        <w:rPr>
          <w:i/>
          <w:iCs/>
          <w:color w:val="000000"/>
          <w:sz w:val="24"/>
          <w:szCs w:val="24"/>
        </w:rPr>
        <w:t>rtibeus lituratus</w:t>
      </w:r>
      <w:r w:rsidRPr="009F0123">
        <w:rPr>
          <w:color w:val="000000"/>
          <w:sz w:val="24"/>
          <w:szCs w:val="24"/>
        </w:rPr>
        <w:t xml:space="preserve">, in an urban reserve of </w:t>
      </w:r>
      <w:r w:rsidR="00382777" w:rsidRPr="009F0123">
        <w:rPr>
          <w:color w:val="000000"/>
          <w:sz w:val="24"/>
          <w:szCs w:val="24"/>
        </w:rPr>
        <w:t>S</w:t>
      </w:r>
      <w:r w:rsidRPr="009F0123">
        <w:rPr>
          <w:color w:val="000000"/>
          <w:sz w:val="24"/>
          <w:szCs w:val="24"/>
        </w:rPr>
        <w:t>outh-</w:t>
      </w:r>
      <w:r w:rsidR="00382777" w:rsidRPr="009F0123">
        <w:rPr>
          <w:color w:val="000000"/>
          <w:sz w:val="24"/>
          <w:szCs w:val="24"/>
        </w:rPr>
        <w:t>E</w:t>
      </w:r>
      <w:r w:rsidRPr="009F0123">
        <w:rPr>
          <w:color w:val="000000"/>
          <w:sz w:val="24"/>
          <w:szCs w:val="24"/>
        </w:rPr>
        <w:t xml:space="preserve">ast </w:t>
      </w:r>
      <w:r w:rsidR="00382777" w:rsidRPr="009F0123">
        <w:rPr>
          <w:color w:val="000000"/>
          <w:sz w:val="24"/>
          <w:szCs w:val="24"/>
        </w:rPr>
        <w:t>B</w:t>
      </w:r>
      <w:r w:rsidRPr="009F0123">
        <w:rPr>
          <w:color w:val="000000"/>
          <w:sz w:val="24"/>
          <w:szCs w:val="24"/>
        </w:rPr>
        <w:t xml:space="preserve">razil. Mammalia (Paris) </w:t>
      </w:r>
      <w:r w:rsidRPr="009F0123">
        <w:rPr>
          <w:rFonts w:eastAsia="Georgia" w:cs="Georgia"/>
          <w:color w:val="000000"/>
          <w:sz w:val="24"/>
          <w:szCs w:val="24"/>
        </w:rPr>
        <w:t>58</w:t>
      </w:r>
      <w:r w:rsidRPr="009F0123">
        <w:rPr>
          <w:color w:val="000000"/>
          <w:sz w:val="24"/>
          <w:szCs w:val="24"/>
        </w:rPr>
        <w:t>: 665–</w:t>
      </w:r>
      <w:r w:rsidR="00382777" w:rsidRPr="009F0123">
        <w:rPr>
          <w:color w:val="000000"/>
          <w:sz w:val="24"/>
          <w:szCs w:val="24"/>
        </w:rPr>
        <w:t>6</w:t>
      </w:r>
      <w:r w:rsidRPr="009F0123">
        <w:rPr>
          <w:color w:val="000000"/>
          <w:sz w:val="24"/>
          <w:szCs w:val="24"/>
        </w:rPr>
        <w:t>70.</w:t>
      </w:r>
    </w:p>
    <w:sectPr w:rsidR="00A2515D" w:rsidRPr="009F0123" w:rsidSect="008D53EA">
      <w:pgSz w:w="12240" w:h="15840"/>
      <w:pgMar w:top="1240" w:right="1200" w:bottom="1060" w:left="1300" w:header="0" w:footer="867"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C7DFF" w14:textId="77777777" w:rsidR="0085593E" w:rsidRDefault="0085593E">
      <w:pPr>
        <w:spacing w:before="0" w:after="0"/>
      </w:pPr>
      <w:r>
        <w:separator/>
      </w:r>
    </w:p>
  </w:endnote>
  <w:endnote w:type="continuationSeparator" w:id="0">
    <w:p w14:paraId="12D62AEE" w14:textId="77777777" w:rsidR="0085593E" w:rsidRDefault="0085593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81443"/>
      <w:docPartObj>
        <w:docPartGallery w:val="Page Numbers (Bottom of Page)"/>
        <w:docPartUnique/>
      </w:docPartObj>
    </w:sdtPr>
    <w:sdtEndPr>
      <w:rPr>
        <w:sz w:val="20"/>
        <w:szCs w:val="20"/>
      </w:rPr>
    </w:sdtEndPr>
    <w:sdtContent>
      <w:p w14:paraId="4CE6A633" w14:textId="01039705" w:rsidR="008D538D" w:rsidRPr="00D97ABA" w:rsidRDefault="008D538D">
        <w:pPr>
          <w:pStyle w:val="Rodap"/>
          <w:jc w:val="right"/>
          <w:rPr>
            <w:sz w:val="20"/>
            <w:szCs w:val="20"/>
          </w:rPr>
        </w:pPr>
        <w:r w:rsidRPr="00D97ABA">
          <w:rPr>
            <w:sz w:val="20"/>
            <w:szCs w:val="20"/>
          </w:rPr>
          <w:fldChar w:fldCharType="begin"/>
        </w:r>
        <w:r w:rsidRPr="00D97ABA">
          <w:rPr>
            <w:sz w:val="20"/>
            <w:szCs w:val="20"/>
          </w:rPr>
          <w:instrText>PAGE   \* MERGEFORMAT</w:instrText>
        </w:r>
        <w:r w:rsidRPr="00D97ABA">
          <w:rPr>
            <w:sz w:val="20"/>
            <w:szCs w:val="20"/>
          </w:rPr>
          <w:fldChar w:fldCharType="separate"/>
        </w:r>
        <w:r w:rsidR="00511B58" w:rsidRPr="00511B58">
          <w:rPr>
            <w:noProof/>
            <w:sz w:val="20"/>
            <w:szCs w:val="20"/>
            <w:lang w:val="pt-BR"/>
          </w:rPr>
          <w:t>9</w:t>
        </w:r>
        <w:r w:rsidRPr="00D97ABA">
          <w:rPr>
            <w:sz w:val="20"/>
            <w:szCs w:val="20"/>
          </w:rPr>
          <w:fldChar w:fldCharType="end"/>
        </w:r>
      </w:p>
    </w:sdtContent>
  </w:sdt>
  <w:p w14:paraId="0000034E" w14:textId="77777777" w:rsidR="008D538D" w:rsidRDefault="008D538D">
    <w:pPr>
      <w:pBdr>
        <w:top w:val="nil"/>
        <w:left w:val="nil"/>
        <w:bottom w:val="nil"/>
        <w:right w:val="nil"/>
        <w:between w:val="nil"/>
      </w:pBd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EE7BB" w14:textId="77777777" w:rsidR="0085593E" w:rsidRDefault="0085593E">
      <w:pPr>
        <w:spacing w:before="0" w:after="0"/>
      </w:pPr>
      <w:r>
        <w:separator/>
      </w:r>
    </w:p>
  </w:footnote>
  <w:footnote w:type="continuationSeparator" w:id="0">
    <w:p w14:paraId="4246D67A" w14:textId="77777777" w:rsidR="0085593E" w:rsidRDefault="0085593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2F4"/>
    <w:multiLevelType w:val="multilevel"/>
    <w:tmpl w:val="C034FDCA"/>
    <w:lvl w:ilvl="0">
      <w:start w:val="1"/>
      <w:numFmt w:val="decimal"/>
      <w:lvlText w:val="%1"/>
      <w:lvlJc w:val="left"/>
      <w:pPr>
        <w:ind w:left="7275" w:hanging="182"/>
      </w:pPr>
      <w:rPr>
        <w:rFonts w:ascii="Palatino Linotype" w:eastAsia="Palatino Linotype" w:hAnsi="Palatino Linotype" w:cs="Palatino Linotype"/>
        <w:i/>
        <w:sz w:val="20"/>
        <w:szCs w:val="20"/>
      </w:rPr>
    </w:lvl>
    <w:lvl w:ilvl="1">
      <w:start w:val="1"/>
      <w:numFmt w:val="bullet"/>
      <w:lvlText w:val="•"/>
      <w:lvlJc w:val="left"/>
      <w:pPr>
        <w:ind w:left="8144" w:hanging="183"/>
      </w:pPr>
    </w:lvl>
    <w:lvl w:ilvl="2">
      <w:start w:val="1"/>
      <w:numFmt w:val="bullet"/>
      <w:lvlText w:val="•"/>
      <w:lvlJc w:val="left"/>
      <w:pPr>
        <w:ind w:left="9012" w:hanging="183"/>
      </w:pPr>
    </w:lvl>
    <w:lvl w:ilvl="3">
      <w:start w:val="1"/>
      <w:numFmt w:val="bullet"/>
      <w:lvlText w:val="•"/>
      <w:lvlJc w:val="left"/>
      <w:pPr>
        <w:ind w:left="9880" w:hanging="183"/>
      </w:pPr>
    </w:lvl>
    <w:lvl w:ilvl="4">
      <w:start w:val="1"/>
      <w:numFmt w:val="bullet"/>
      <w:lvlText w:val="•"/>
      <w:lvlJc w:val="left"/>
      <w:pPr>
        <w:ind w:left="10748" w:hanging="183"/>
      </w:pPr>
    </w:lvl>
    <w:lvl w:ilvl="5">
      <w:start w:val="1"/>
      <w:numFmt w:val="bullet"/>
      <w:lvlText w:val="•"/>
      <w:lvlJc w:val="left"/>
      <w:pPr>
        <w:ind w:left="11616" w:hanging="183"/>
      </w:pPr>
    </w:lvl>
    <w:lvl w:ilvl="6">
      <w:start w:val="1"/>
      <w:numFmt w:val="bullet"/>
      <w:lvlText w:val="•"/>
      <w:lvlJc w:val="left"/>
      <w:pPr>
        <w:ind w:left="12484" w:hanging="183"/>
      </w:pPr>
    </w:lvl>
    <w:lvl w:ilvl="7">
      <w:start w:val="1"/>
      <w:numFmt w:val="bullet"/>
      <w:lvlText w:val="•"/>
      <w:lvlJc w:val="left"/>
      <w:pPr>
        <w:ind w:left="13352" w:hanging="182"/>
      </w:pPr>
    </w:lvl>
    <w:lvl w:ilvl="8">
      <w:start w:val="1"/>
      <w:numFmt w:val="bullet"/>
      <w:lvlText w:val="•"/>
      <w:lvlJc w:val="left"/>
      <w:pPr>
        <w:ind w:left="14220" w:hanging="183"/>
      </w:pPr>
    </w:lvl>
  </w:abstractNum>
  <w:abstractNum w:abstractNumId="1" w15:restartNumberingAfterBreak="0">
    <w:nsid w:val="08EA249D"/>
    <w:multiLevelType w:val="multilevel"/>
    <w:tmpl w:val="87147916"/>
    <w:lvl w:ilvl="0">
      <w:start w:val="1"/>
      <w:numFmt w:val="upperLetter"/>
      <w:lvlText w:val="%1."/>
      <w:lvlJc w:val="left"/>
      <w:pPr>
        <w:ind w:left="453" w:hanging="314"/>
      </w:pPr>
      <w:rPr>
        <w:rFonts w:ascii="Georgia" w:eastAsia="Georgia" w:hAnsi="Georgia" w:cs="Georgia"/>
        <w:b/>
        <w:sz w:val="20"/>
        <w:szCs w:val="20"/>
      </w:rPr>
    </w:lvl>
    <w:lvl w:ilvl="1">
      <w:start w:val="1"/>
      <w:numFmt w:val="decimal"/>
      <w:lvlText w:val="(%2)"/>
      <w:lvlJc w:val="left"/>
      <w:pPr>
        <w:ind w:left="1076" w:hanging="355"/>
      </w:pPr>
      <w:rPr>
        <w:rFonts w:ascii="Palatino Linotype" w:eastAsia="Palatino Linotype" w:hAnsi="Palatino Linotype" w:cs="Palatino Linotype"/>
        <w:sz w:val="20"/>
        <w:szCs w:val="20"/>
      </w:rPr>
    </w:lvl>
    <w:lvl w:ilvl="2">
      <w:start w:val="1"/>
      <w:numFmt w:val="bullet"/>
      <w:lvlText w:val="•"/>
      <w:lvlJc w:val="left"/>
      <w:pPr>
        <w:ind w:left="2042" w:hanging="355"/>
      </w:pPr>
    </w:lvl>
    <w:lvl w:ilvl="3">
      <w:start w:val="1"/>
      <w:numFmt w:val="bullet"/>
      <w:lvlText w:val="•"/>
      <w:lvlJc w:val="left"/>
      <w:pPr>
        <w:ind w:left="3004" w:hanging="355"/>
      </w:pPr>
    </w:lvl>
    <w:lvl w:ilvl="4">
      <w:start w:val="1"/>
      <w:numFmt w:val="bullet"/>
      <w:lvlText w:val="•"/>
      <w:lvlJc w:val="left"/>
      <w:pPr>
        <w:ind w:left="3966" w:hanging="355"/>
      </w:pPr>
    </w:lvl>
    <w:lvl w:ilvl="5">
      <w:start w:val="1"/>
      <w:numFmt w:val="bullet"/>
      <w:lvlText w:val="•"/>
      <w:lvlJc w:val="left"/>
      <w:pPr>
        <w:ind w:left="4928" w:hanging="355"/>
      </w:pPr>
    </w:lvl>
    <w:lvl w:ilvl="6">
      <w:start w:val="1"/>
      <w:numFmt w:val="bullet"/>
      <w:lvlText w:val="•"/>
      <w:lvlJc w:val="left"/>
      <w:pPr>
        <w:ind w:left="5891" w:hanging="355"/>
      </w:pPr>
    </w:lvl>
    <w:lvl w:ilvl="7">
      <w:start w:val="1"/>
      <w:numFmt w:val="bullet"/>
      <w:lvlText w:val="•"/>
      <w:lvlJc w:val="left"/>
      <w:pPr>
        <w:ind w:left="6853" w:hanging="355"/>
      </w:pPr>
    </w:lvl>
    <w:lvl w:ilvl="8">
      <w:start w:val="1"/>
      <w:numFmt w:val="bullet"/>
      <w:lvlText w:val="•"/>
      <w:lvlJc w:val="left"/>
      <w:pPr>
        <w:ind w:left="7815" w:hanging="355"/>
      </w:pPr>
    </w:lvl>
  </w:abstractNum>
  <w:abstractNum w:abstractNumId="2" w15:restartNumberingAfterBreak="0">
    <w:nsid w:val="0A261758"/>
    <w:multiLevelType w:val="multilevel"/>
    <w:tmpl w:val="8540888C"/>
    <w:lvl w:ilvl="0">
      <w:start w:val="1"/>
      <w:numFmt w:val="upperLetter"/>
      <w:lvlText w:val="%1."/>
      <w:lvlJc w:val="left"/>
      <w:pPr>
        <w:ind w:left="453" w:hanging="314"/>
      </w:pPr>
      <w:rPr>
        <w:rFonts w:ascii="Georgia" w:eastAsia="Georgia" w:hAnsi="Georgia" w:cs="Georgia"/>
        <w:b/>
        <w:sz w:val="20"/>
        <w:szCs w:val="20"/>
      </w:rPr>
    </w:lvl>
    <w:lvl w:ilvl="1">
      <w:start w:val="1"/>
      <w:numFmt w:val="decimal"/>
      <w:lvlText w:val="%2."/>
      <w:lvlJc w:val="left"/>
      <w:pPr>
        <w:ind w:left="1076" w:hanging="255"/>
      </w:pPr>
      <w:rPr>
        <w:rFonts w:ascii="Palatino Linotype" w:eastAsia="Palatino Linotype" w:hAnsi="Palatino Linotype" w:cs="Palatino Linotype"/>
        <w:sz w:val="20"/>
        <w:szCs w:val="20"/>
      </w:rPr>
    </w:lvl>
    <w:lvl w:ilvl="2">
      <w:start w:val="1"/>
      <w:numFmt w:val="bullet"/>
      <w:lvlText w:val="•"/>
      <w:lvlJc w:val="left"/>
      <w:pPr>
        <w:ind w:left="2042" w:hanging="255"/>
      </w:pPr>
    </w:lvl>
    <w:lvl w:ilvl="3">
      <w:start w:val="1"/>
      <w:numFmt w:val="bullet"/>
      <w:lvlText w:val="•"/>
      <w:lvlJc w:val="left"/>
      <w:pPr>
        <w:ind w:left="3004" w:hanging="255"/>
      </w:pPr>
    </w:lvl>
    <w:lvl w:ilvl="4">
      <w:start w:val="1"/>
      <w:numFmt w:val="bullet"/>
      <w:lvlText w:val="•"/>
      <w:lvlJc w:val="left"/>
      <w:pPr>
        <w:ind w:left="3966" w:hanging="255"/>
      </w:pPr>
    </w:lvl>
    <w:lvl w:ilvl="5">
      <w:start w:val="1"/>
      <w:numFmt w:val="bullet"/>
      <w:lvlText w:val="•"/>
      <w:lvlJc w:val="left"/>
      <w:pPr>
        <w:ind w:left="4928" w:hanging="255"/>
      </w:pPr>
    </w:lvl>
    <w:lvl w:ilvl="6">
      <w:start w:val="1"/>
      <w:numFmt w:val="bullet"/>
      <w:lvlText w:val="•"/>
      <w:lvlJc w:val="left"/>
      <w:pPr>
        <w:ind w:left="5891" w:hanging="255"/>
      </w:pPr>
    </w:lvl>
    <w:lvl w:ilvl="7">
      <w:start w:val="1"/>
      <w:numFmt w:val="bullet"/>
      <w:lvlText w:val="•"/>
      <w:lvlJc w:val="left"/>
      <w:pPr>
        <w:ind w:left="6853" w:hanging="255"/>
      </w:pPr>
    </w:lvl>
    <w:lvl w:ilvl="8">
      <w:start w:val="1"/>
      <w:numFmt w:val="bullet"/>
      <w:lvlText w:val="•"/>
      <w:lvlJc w:val="left"/>
      <w:pPr>
        <w:ind w:left="7815" w:hanging="255"/>
      </w:pPr>
    </w:lvl>
  </w:abstractNum>
  <w:abstractNum w:abstractNumId="3" w15:restartNumberingAfterBreak="0">
    <w:nsid w:val="237E5DE5"/>
    <w:multiLevelType w:val="multilevel"/>
    <w:tmpl w:val="C4C66B5A"/>
    <w:lvl w:ilvl="0">
      <w:start w:val="1"/>
      <w:numFmt w:val="decimal"/>
      <w:lvlText w:val="%1."/>
      <w:lvlJc w:val="left"/>
      <w:pPr>
        <w:ind w:left="917" w:hanging="280"/>
      </w:pPr>
      <w:rPr>
        <w:rFonts w:ascii="Georgia" w:eastAsia="Georgia" w:hAnsi="Georgia" w:cs="Georgia"/>
        <w:b/>
        <w:sz w:val="20"/>
        <w:szCs w:val="20"/>
      </w:rPr>
    </w:lvl>
    <w:lvl w:ilvl="1">
      <w:start w:val="1"/>
      <w:numFmt w:val="bullet"/>
      <w:lvlText w:val="•"/>
      <w:lvlJc w:val="left"/>
      <w:pPr>
        <w:ind w:left="920" w:hanging="280"/>
      </w:pPr>
    </w:lvl>
    <w:lvl w:ilvl="2">
      <w:start w:val="1"/>
      <w:numFmt w:val="bullet"/>
      <w:lvlText w:val="•"/>
      <w:lvlJc w:val="left"/>
      <w:pPr>
        <w:ind w:left="1080" w:hanging="280"/>
      </w:pPr>
    </w:lvl>
    <w:lvl w:ilvl="3">
      <w:start w:val="1"/>
      <w:numFmt w:val="bullet"/>
      <w:lvlText w:val="•"/>
      <w:lvlJc w:val="left"/>
      <w:pPr>
        <w:ind w:left="2162" w:hanging="280"/>
      </w:pPr>
    </w:lvl>
    <w:lvl w:ilvl="4">
      <w:start w:val="1"/>
      <w:numFmt w:val="bullet"/>
      <w:lvlText w:val="•"/>
      <w:lvlJc w:val="left"/>
      <w:pPr>
        <w:ind w:left="3245" w:hanging="280"/>
      </w:pPr>
    </w:lvl>
    <w:lvl w:ilvl="5">
      <w:start w:val="1"/>
      <w:numFmt w:val="bullet"/>
      <w:lvlText w:val="•"/>
      <w:lvlJc w:val="left"/>
      <w:pPr>
        <w:ind w:left="4327" w:hanging="280"/>
      </w:pPr>
    </w:lvl>
    <w:lvl w:ilvl="6">
      <w:start w:val="1"/>
      <w:numFmt w:val="bullet"/>
      <w:lvlText w:val="•"/>
      <w:lvlJc w:val="left"/>
      <w:pPr>
        <w:ind w:left="5410" w:hanging="280"/>
      </w:pPr>
    </w:lvl>
    <w:lvl w:ilvl="7">
      <w:start w:val="1"/>
      <w:numFmt w:val="bullet"/>
      <w:lvlText w:val="•"/>
      <w:lvlJc w:val="left"/>
      <w:pPr>
        <w:ind w:left="6492" w:hanging="280"/>
      </w:pPr>
    </w:lvl>
    <w:lvl w:ilvl="8">
      <w:start w:val="1"/>
      <w:numFmt w:val="bullet"/>
      <w:lvlText w:val="•"/>
      <w:lvlJc w:val="left"/>
      <w:pPr>
        <w:ind w:left="7575" w:hanging="280"/>
      </w:pPr>
    </w:lvl>
  </w:abstractNum>
  <w:abstractNum w:abstractNumId="4" w15:restartNumberingAfterBreak="0">
    <w:nsid w:val="546A3C5C"/>
    <w:multiLevelType w:val="multilevel"/>
    <w:tmpl w:val="A59A941A"/>
    <w:lvl w:ilvl="0">
      <w:start w:val="1"/>
      <w:numFmt w:val="upperLetter"/>
      <w:lvlText w:val="%1."/>
      <w:lvlJc w:val="left"/>
      <w:pPr>
        <w:ind w:left="453" w:hanging="314"/>
      </w:pPr>
      <w:rPr>
        <w:rFonts w:ascii="Georgia" w:eastAsia="Georgia" w:hAnsi="Georgia" w:cs="Georgia"/>
        <w:b/>
        <w:sz w:val="20"/>
        <w:szCs w:val="20"/>
      </w:rPr>
    </w:lvl>
    <w:lvl w:ilvl="1">
      <w:start w:val="1"/>
      <w:numFmt w:val="bullet"/>
      <w:lvlText w:val="•"/>
      <w:lvlJc w:val="left"/>
      <w:pPr>
        <w:ind w:left="1388" w:hanging="314"/>
      </w:pPr>
    </w:lvl>
    <w:lvl w:ilvl="2">
      <w:start w:val="1"/>
      <w:numFmt w:val="bullet"/>
      <w:lvlText w:val="•"/>
      <w:lvlJc w:val="left"/>
      <w:pPr>
        <w:ind w:left="2316" w:hanging="314"/>
      </w:pPr>
    </w:lvl>
    <w:lvl w:ilvl="3">
      <w:start w:val="1"/>
      <w:numFmt w:val="bullet"/>
      <w:lvlText w:val="•"/>
      <w:lvlJc w:val="left"/>
      <w:pPr>
        <w:ind w:left="3244" w:hanging="314"/>
      </w:pPr>
    </w:lvl>
    <w:lvl w:ilvl="4">
      <w:start w:val="1"/>
      <w:numFmt w:val="bullet"/>
      <w:lvlText w:val="•"/>
      <w:lvlJc w:val="left"/>
      <w:pPr>
        <w:ind w:left="4172" w:hanging="314"/>
      </w:pPr>
    </w:lvl>
    <w:lvl w:ilvl="5">
      <w:start w:val="1"/>
      <w:numFmt w:val="bullet"/>
      <w:lvlText w:val="•"/>
      <w:lvlJc w:val="left"/>
      <w:pPr>
        <w:ind w:left="5100" w:hanging="314"/>
      </w:pPr>
    </w:lvl>
    <w:lvl w:ilvl="6">
      <w:start w:val="1"/>
      <w:numFmt w:val="bullet"/>
      <w:lvlText w:val="•"/>
      <w:lvlJc w:val="left"/>
      <w:pPr>
        <w:ind w:left="6028" w:hanging="314"/>
      </w:pPr>
    </w:lvl>
    <w:lvl w:ilvl="7">
      <w:start w:val="1"/>
      <w:numFmt w:val="bullet"/>
      <w:lvlText w:val="•"/>
      <w:lvlJc w:val="left"/>
      <w:pPr>
        <w:ind w:left="6956" w:hanging="314"/>
      </w:pPr>
    </w:lvl>
    <w:lvl w:ilvl="8">
      <w:start w:val="1"/>
      <w:numFmt w:val="bullet"/>
      <w:lvlText w:val="•"/>
      <w:lvlJc w:val="left"/>
      <w:pPr>
        <w:ind w:left="7884" w:hanging="314"/>
      </w:pPr>
    </w:lvl>
  </w:abstractNum>
  <w:abstractNum w:abstractNumId="5" w15:restartNumberingAfterBreak="0">
    <w:nsid w:val="5BB74D0D"/>
    <w:multiLevelType w:val="multilevel"/>
    <w:tmpl w:val="53C66E04"/>
    <w:lvl w:ilvl="0">
      <w:start w:val="1"/>
      <w:numFmt w:val="decimal"/>
      <w:lvlText w:val="(%1)"/>
      <w:lvlJc w:val="left"/>
      <w:pPr>
        <w:ind w:left="1076" w:hanging="355"/>
      </w:pPr>
      <w:rPr>
        <w:rFonts w:ascii="Palatino Linotype" w:eastAsia="Palatino Linotype" w:hAnsi="Palatino Linotype" w:cs="Palatino Linotype"/>
        <w:sz w:val="20"/>
        <w:szCs w:val="20"/>
      </w:rPr>
    </w:lvl>
    <w:lvl w:ilvl="1">
      <w:start w:val="1"/>
      <w:numFmt w:val="bullet"/>
      <w:lvlText w:val="•"/>
      <w:lvlJc w:val="left"/>
      <w:pPr>
        <w:ind w:left="1946" w:hanging="355"/>
      </w:pPr>
    </w:lvl>
    <w:lvl w:ilvl="2">
      <w:start w:val="1"/>
      <w:numFmt w:val="bullet"/>
      <w:lvlText w:val="•"/>
      <w:lvlJc w:val="left"/>
      <w:pPr>
        <w:ind w:left="2812" w:hanging="355"/>
      </w:pPr>
    </w:lvl>
    <w:lvl w:ilvl="3">
      <w:start w:val="1"/>
      <w:numFmt w:val="bullet"/>
      <w:lvlText w:val="•"/>
      <w:lvlJc w:val="left"/>
      <w:pPr>
        <w:ind w:left="3678" w:hanging="355"/>
      </w:pPr>
    </w:lvl>
    <w:lvl w:ilvl="4">
      <w:start w:val="1"/>
      <w:numFmt w:val="bullet"/>
      <w:lvlText w:val="•"/>
      <w:lvlJc w:val="left"/>
      <w:pPr>
        <w:ind w:left="4544" w:hanging="355"/>
      </w:pPr>
    </w:lvl>
    <w:lvl w:ilvl="5">
      <w:start w:val="1"/>
      <w:numFmt w:val="bullet"/>
      <w:lvlText w:val="•"/>
      <w:lvlJc w:val="left"/>
      <w:pPr>
        <w:ind w:left="5410" w:hanging="355"/>
      </w:pPr>
    </w:lvl>
    <w:lvl w:ilvl="6">
      <w:start w:val="1"/>
      <w:numFmt w:val="bullet"/>
      <w:lvlText w:val="•"/>
      <w:lvlJc w:val="left"/>
      <w:pPr>
        <w:ind w:left="6276" w:hanging="355"/>
      </w:pPr>
    </w:lvl>
    <w:lvl w:ilvl="7">
      <w:start w:val="1"/>
      <w:numFmt w:val="bullet"/>
      <w:lvlText w:val="•"/>
      <w:lvlJc w:val="left"/>
      <w:pPr>
        <w:ind w:left="7142" w:hanging="355"/>
      </w:pPr>
    </w:lvl>
    <w:lvl w:ilvl="8">
      <w:start w:val="1"/>
      <w:numFmt w:val="bullet"/>
      <w:lvlText w:val="•"/>
      <w:lvlJc w:val="left"/>
      <w:pPr>
        <w:ind w:left="8008" w:hanging="355"/>
      </w:pPr>
    </w:lvl>
  </w:abstractNum>
  <w:abstractNum w:abstractNumId="6" w15:restartNumberingAfterBreak="0">
    <w:nsid w:val="637D7DF4"/>
    <w:multiLevelType w:val="multilevel"/>
    <w:tmpl w:val="98FA4538"/>
    <w:lvl w:ilvl="0">
      <w:start w:val="7"/>
      <w:numFmt w:val="upperLetter"/>
      <w:lvlText w:val="%1."/>
      <w:lvlJc w:val="left"/>
      <w:pPr>
        <w:ind w:left="460" w:hanging="320"/>
      </w:pPr>
      <w:rPr>
        <w:b/>
      </w:rPr>
    </w:lvl>
    <w:lvl w:ilvl="1">
      <w:start w:val="1"/>
      <w:numFmt w:val="decimal"/>
      <w:lvlText w:val="%2."/>
      <w:lvlJc w:val="left"/>
      <w:pPr>
        <w:ind w:left="1076" w:hanging="255"/>
      </w:pPr>
      <w:rPr>
        <w:rFonts w:ascii="Palatino Linotype" w:eastAsia="Palatino Linotype" w:hAnsi="Palatino Linotype" w:cs="Palatino Linotype"/>
        <w:sz w:val="24"/>
        <w:szCs w:val="24"/>
      </w:rPr>
    </w:lvl>
    <w:lvl w:ilvl="2">
      <w:start w:val="1"/>
      <w:numFmt w:val="bullet"/>
      <w:lvlText w:val="•"/>
      <w:lvlJc w:val="left"/>
      <w:pPr>
        <w:ind w:left="1340" w:hanging="255"/>
      </w:pPr>
    </w:lvl>
    <w:lvl w:ilvl="3">
      <w:start w:val="1"/>
      <w:numFmt w:val="bullet"/>
      <w:lvlText w:val="•"/>
      <w:lvlJc w:val="left"/>
      <w:pPr>
        <w:ind w:left="2390" w:hanging="255"/>
      </w:pPr>
    </w:lvl>
    <w:lvl w:ilvl="4">
      <w:start w:val="1"/>
      <w:numFmt w:val="bullet"/>
      <w:lvlText w:val="•"/>
      <w:lvlJc w:val="left"/>
      <w:pPr>
        <w:ind w:left="3440" w:hanging="255"/>
      </w:pPr>
    </w:lvl>
    <w:lvl w:ilvl="5">
      <w:start w:val="1"/>
      <w:numFmt w:val="bullet"/>
      <w:lvlText w:val="•"/>
      <w:lvlJc w:val="left"/>
      <w:pPr>
        <w:ind w:left="4490" w:hanging="255"/>
      </w:pPr>
    </w:lvl>
    <w:lvl w:ilvl="6">
      <w:start w:val="1"/>
      <w:numFmt w:val="bullet"/>
      <w:lvlText w:val="•"/>
      <w:lvlJc w:val="left"/>
      <w:pPr>
        <w:ind w:left="5540" w:hanging="255"/>
      </w:pPr>
    </w:lvl>
    <w:lvl w:ilvl="7">
      <w:start w:val="1"/>
      <w:numFmt w:val="bullet"/>
      <w:lvlText w:val="•"/>
      <w:lvlJc w:val="left"/>
      <w:pPr>
        <w:ind w:left="6590" w:hanging="255"/>
      </w:pPr>
    </w:lvl>
    <w:lvl w:ilvl="8">
      <w:start w:val="1"/>
      <w:numFmt w:val="bullet"/>
      <w:lvlText w:val="•"/>
      <w:lvlJc w:val="left"/>
      <w:pPr>
        <w:ind w:left="7640" w:hanging="255"/>
      </w:pPr>
    </w:lvl>
  </w:abstractNum>
  <w:abstractNum w:abstractNumId="7" w15:restartNumberingAfterBreak="0">
    <w:nsid w:val="670B594D"/>
    <w:multiLevelType w:val="multilevel"/>
    <w:tmpl w:val="66A68E32"/>
    <w:lvl w:ilvl="0">
      <w:start w:val="1"/>
      <w:numFmt w:val="upperLetter"/>
      <w:lvlText w:val="%1."/>
      <w:lvlJc w:val="left"/>
      <w:pPr>
        <w:ind w:left="453" w:hanging="314"/>
      </w:pPr>
      <w:rPr>
        <w:rFonts w:ascii="Georgia" w:eastAsia="Georgia" w:hAnsi="Georgia" w:cs="Georgia"/>
        <w:b/>
        <w:sz w:val="20"/>
        <w:szCs w:val="20"/>
      </w:rPr>
    </w:lvl>
    <w:lvl w:ilvl="1">
      <w:start w:val="1"/>
      <w:numFmt w:val="bullet"/>
      <w:lvlText w:val="•"/>
      <w:lvlJc w:val="left"/>
      <w:pPr>
        <w:ind w:left="1388" w:hanging="314"/>
      </w:pPr>
    </w:lvl>
    <w:lvl w:ilvl="2">
      <w:start w:val="1"/>
      <w:numFmt w:val="bullet"/>
      <w:lvlText w:val="•"/>
      <w:lvlJc w:val="left"/>
      <w:pPr>
        <w:ind w:left="2316" w:hanging="314"/>
      </w:pPr>
    </w:lvl>
    <w:lvl w:ilvl="3">
      <w:start w:val="1"/>
      <w:numFmt w:val="bullet"/>
      <w:lvlText w:val="•"/>
      <w:lvlJc w:val="left"/>
      <w:pPr>
        <w:ind w:left="3244" w:hanging="314"/>
      </w:pPr>
    </w:lvl>
    <w:lvl w:ilvl="4">
      <w:start w:val="1"/>
      <w:numFmt w:val="bullet"/>
      <w:lvlText w:val="•"/>
      <w:lvlJc w:val="left"/>
      <w:pPr>
        <w:ind w:left="4172" w:hanging="314"/>
      </w:pPr>
    </w:lvl>
    <w:lvl w:ilvl="5">
      <w:start w:val="1"/>
      <w:numFmt w:val="bullet"/>
      <w:lvlText w:val="•"/>
      <w:lvlJc w:val="left"/>
      <w:pPr>
        <w:ind w:left="5100" w:hanging="314"/>
      </w:pPr>
    </w:lvl>
    <w:lvl w:ilvl="6">
      <w:start w:val="1"/>
      <w:numFmt w:val="bullet"/>
      <w:lvlText w:val="•"/>
      <w:lvlJc w:val="left"/>
      <w:pPr>
        <w:ind w:left="6028" w:hanging="314"/>
      </w:pPr>
    </w:lvl>
    <w:lvl w:ilvl="7">
      <w:start w:val="1"/>
      <w:numFmt w:val="bullet"/>
      <w:lvlText w:val="•"/>
      <w:lvlJc w:val="left"/>
      <w:pPr>
        <w:ind w:left="6956" w:hanging="314"/>
      </w:pPr>
    </w:lvl>
    <w:lvl w:ilvl="8">
      <w:start w:val="1"/>
      <w:numFmt w:val="bullet"/>
      <w:lvlText w:val="•"/>
      <w:lvlJc w:val="left"/>
      <w:pPr>
        <w:ind w:left="7884" w:hanging="314"/>
      </w:pPr>
    </w:lvl>
  </w:abstractNum>
  <w:num w:numId="1">
    <w:abstractNumId w:val="3"/>
  </w:num>
  <w:num w:numId="2">
    <w:abstractNumId w:val="5"/>
  </w:num>
  <w:num w:numId="3">
    <w:abstractNumId w:val="1"/>
  </w:num>
  <w:num w:numId="4">
    <w:abstractNumId w:val="7"/>
  </w:num>
  <w:num w:numId="5">
    <w:abstractNumId w:val="4"/>
  </w:num>
  <w:num w:numId="6">
    <w:abstractNumId w:val="2"/>
  </w:num>
  <w:num w:numId="7">
    <w:abstractNumId w:val="0"/>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illermo Florez">
    <w15:presenceInfo w15:providerId="Windows Live" w15:userId="84bc6c94664854ef"/>
  </w15:person>
  <w15:person w15:author="Renata de Lara Muylaert">
    <w15:presenceInfo w15:providerId="AD" w15:userId="S::rdelaram@massey.ac.nz::0fabd90f-a52b-48c0-a12d-08d59920b427"/>
  </w15:person>
  <w15:person w15:author="Marco Mello">
    <w15:presenceInfo w15:providerId="Windows Live" w15:userId="8285f763bc2a15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trackRevisions/>
  <w:defaultTabStop w:val="720"/>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zMbM0NjMxMDIzNjVS0lEKTi0uzszPAykwqwUA38swxCwAAAA="/>
  </w:docVars>
  <w:rsids>
    <w:rsidRoot w:val="00A2515D"/>
    <w:rsid w:val="000011BC"/>
    <w:rsid w:val="0000633A"/>
    <w:rsid w:val="00007230"/>
    <w:rsid w:val="00021D9C"/>
    <w:rsid w:val="0002243A"/>
    <w:rsid w:val="0003774F"/>
    <w:rsid w:val="00044602"/>
    <w:rsid w:val="0004761C"/>
    <w:rsid w:val="000532D6"/>
    <w:rsid w:val="00054897"/>
    <w:rsid w:val="00065D21"/>
    <w:rsid w:val="00072938"/>
    <w:rsid w:val="00072B4D"/>
    <w:rsid w:val="00072F80"/>
    <w:rsid w:val="000756D1"/>
    <w:rsid w:val="000838A7"/>
    <w:rsid w:val="0008730A"/>
    <w:rsid w:val="000956CE"/>
    <w:rsid w:val="0009607B"/>
    <w:rsid w:val="00096324"/>
    <w:rsid w:val="00096AB6"/>
    <w:rsid w:val="00096B9F"/>
    <w:rsid w:val="000A1D37"/>
    <w:rsid w:val="000B4AA5"/>
    <w:rsid w:val="000B5D63"/>
    <w:rsid w:val="000B6842"/>
    <w:rsid w:val="000C0D8D"/>
    <w:rsid w:val="000C1DBA"/>
    <w:rsid w:val="000C4516"/>
    <w:rsid w:val="000C497B"/>
    <w:rsid w:val="000E1CFF"/>
    <w:rsid w:val="000E4138"/>
    <w:rsid w:val="000E590E"/>
    <w:rsid w:val="00106691"/>
    <w:rsid w:val="001101E0"/>
    <w:rsid w:val="00112FCE"/>
    <w:rsid w:val="001145AB"/>
    <w:rsid w:val="00114A6E"/>
    <w:rsid w:val="001160CB"/>
    <w:rsid w:val="00117567"/>
    <w:rsid w:val="00122F26"/>
    <w:rsid w:val="00123F62"/>
    <w:rsid w:val="00133E04"/>
    <w:rsid w:val="00135884"/>
    <w:rsid w:val="00140C50"/>
    <w:rsid w:val="00142A22"/>
    <w:rsid w:val="001516DB"/>
    <w:rsid w:val="00157733"/>
    <w:rsid w:val="00160D27"/>
    <w:rsid w:val="00162DA3"/>
    <w:rsid w:val="00165093"/>
    <w:rsid w:val="001666E2"/>
    <w:rsid w:val="0017189D"/>
    <w:rsid w:val="0018300C"/>
    <w:rsid w:val="00185C6A"/>
    <w:rsid w:val="00192FAA"/>
    <w:rsid w:val="0019418D"/>
    <w:rsid w:val="0019584B"/>
    <w:rsid w:val="00196517"/>
    <w:rsid w:val="001B2EF2"/>
    <w:rsid w:val="001B4736"/>
    <w:rsid w:val="001C1E69"/>
    <w:rsid w:val="001C3E22"/>
    <w:rsid w:val="001C74A1"/>
    <w:rsid w:val="001D0EEC"/>
    <w:rsid w:val="001D5A98"/>
    <w:rsid w:val="001D6DAD"/>
    <w:rsid w:val="001D752D"/>
    <w:rsid w:val="001D7767"/>
    <w:rsid w:val="001E10AF"/>
    <w:rsid w:val="001E53A5"/>
    <w:rsid w:val="001E64A2"/>
    <w:rsid w:val="001F4E45"/>
    <w:rsid w:val="001F6354"/>
    <w:rsid w:val="001F6471"/>
    <w:rsid w:val="002018B0"/>
    <w:rsid w:val="002032B9"/>
    <w:rsid w:val="00203520"/>
    <w:rsid w:val="002048CF"/>
    <w:rsid w:val="00204A98"/>
    <w:rsid w:val="00204FC4"/>
    <w:rsid w:val="00214ADC"/>
    <w:rsid w:val="00215A25"/>
    <w:rsid w:val="0021727B"/>
    <w:rsid w:val="002174DD"/>
    <w:rsid w:val="00217727"/>
    <w:rsid w:val="0022185B"/>
    <w:rsid w:val="002233DA"/>
    <w:rsid w:val="00236093"/>
    <w:rsid w:val="002417D4"/>
    <w:rsid w:val="00243101"/>
    <w:rsid w:val="002447DE"/>
    <w:rsid w:val="002453A5"/>
    <w:rsid w:val="00245DC9"/>
    <w:rsid w:val="00252775"/>
    <w:rsid w:val="0025778E"/>
    <w:rsid w:val="0026159F"/>
    <w:rsid w:val="002700F0"/>
    <w:rsid w:val="00270203"/>
    <w:rsid w:val="00272FD5"/>
    <w:rsid w:val="00283A60"/>
    <w:rsid w:val="00284A27"/>
    <w:rsid w:val="002876A9"/>
    <w:rsid w:val="002954F0"/>
    <w:rsid w:val="00295700"/>
    <w:rsid w:val="002A7989"/>
    <w:rsid w:val="002A7F11"/>
    <w:rsid w:val="002B2F9A"/>
    <w:rsid w:val="002C122C"/>
    <w:rsid w:val="002C2ABB"/>
    <w:rsid w:val="002C2C44"/>
    <w:rsid w:val="002D2315"/>
    <w:rsid w:val="002E490A"/>
    <w:rsid w:val="002F00C3"/>
    <w:rsid w:val="002F0901"/>
    <w:rsid w:val="002F1016"/>
    <w:rsid w:val="002F18FA"/>
    <w:rsid w:val="002F2900"/>
    <w:rsid w:val="003014B1"/>
    <w:rsid w:val="003049D2"/>
    <w:rsid w:val="00305FCB"/>
    <w:rsid w:val="0031200F"/>
    <w:rsid w:val="003178F1"/>
    <w:rsid w:val="00327324"/>
    <w:rsid w:val="00335241"/>
    <w:rsid w:val="00335704"/>
    <w:rsid w:val="00337045"/>
    <w:rsid w:val="003379B9"/>
    <w:rsid w:val="00343081"/>
    <w:rsid w:val="00346EB8"/>
    <w:rsid w:val="00350AC3"/>
    <w:rsid w:val="00351B88"/>
    <w:rsid w:val="00356DF6"/>
    <w:rsid w:val="003573D2"/>
    <w:rsid w:val="003627EC"/>
    <w:rsid w:val="00364809"/>
    <w:rsid w:val="00365E5E"/>
    <w:rsid w:val="00372906"/>
    <w:rsid w:val="00374FE8"/>
    <w:rsid w:val="00375230"/>
    <w:rsid w:val="003804C0"/>
    <w:rsid w:val="00382777"/>
    <w:rsid w:val="00383250"/>
    <w:rsid w:val="00385B3E"/>
    <w:rsid w:val="00390E5D"/>
    <w:rsid w:val="00395C59"/>
    <w:rsid w:val="003A65AC"/>
    <w:rsid w:val="003A7FB3"/>
    <w:rsid w:val="003C0423"/>
    <w:rsid w:val="003C1770"/>
    <w:rsid w:val="003D070B"/>
    <w:rsid w:val="003D2AF7"/>
    <w:rsid w:val="003D2E30"/>
    <w:rsid w:val="003D37C6"/>
    <w:rsid w:val="003D4FCB"/>
    <w:rsid w:val="003D5D24"/>
    <w:rsid w:val="003E18B0"/>
    <w:rsid w:val="003E4EA6"/>
    <w:rsid w:val="003F02B9"/>
    <w:rsid w:val="003F1B2D"/>
    <w:rsid w:val="003F253B"/>
    <w:rsid w:val="003F7F64"/>
    <w:rsid w:val="00401919"/>
    <w:rsid w:val="00404E8F"/>
    <w:rsid w:val="004052DA"/>
    <w:rsid w:val="0040747C"/>
    <w:rsid w:val="004079F2"/>
    <w:rsid w:val="0041153E"/>
    <w:rsid w:val="00422DF4"/>
    <w:rsid w:val="0042581A"/>
    <w:rsid w:val="00425CCE"/>
    <w:rsid w:val="00426C39"/>
    <w:rsid w:val="00426F5C"/>
    <w:rsid w:val="00427462"/>
    <w:rsid w:val="00431237"/>
    <w:rsid w:val="004336CA"/>
    <w:rsid w:val="00435A0A"/>
    <w:rsid w:val="00445D9C"/>
    <w:rsid w:val="00446BC0"/>
    <w:rsid w:val="00454714"/>
    <w:rsid w:val="004637C0"/>
    <w:rsid w:val="00465EDA"/>
    <w:rsid w:val="0046669D"/>
    <w:rsid w:val="00486383"/>
    <w:rsid w:val="004909F2"/>
    <w:rsid w:val="004A235D"/>
    <w:rsid w:val="004A67F5"/>
    <w:rsid w:val="004A6E37"/>
    <w:rsid w:val="004A7774"/>
    <w:rsid w:val="004B0CF1"/>
    <w:rsid w:val="004B18AD"/>
    <w:rsid w:val="004B5959"/>
    <w:rsid w:val="004C332C"/>
    <w:rsid w:val="004D1472"/>
    <w:rsid w:val="004D646A"/>
    <w:rsid w:val="004D7705"/>
    <w:rsid w:val="004E0AF7"/>
    <w:rsid w:val="004E351E"/>
    <w:rsid w:val="004F42C9"/>
    <w:rsid w:val="004F54E6"/>
    <w:rsid w:val="0050043C"/>
    <w:rsid w:val="00506254"/>
    <w:rsid w:val="00511B58"/>
    <w:rsid w:val="00511BC5"/>
    <w:rsid w:val="00512336"/>
    <w:rsid w:val="00513AC1"/>
    <w:rsid w:val="005143B4"/>
    <w:rsid w:val="0052048B"/>
    <w:rsid w:val="00522BC7"/>
    <w:rsid w:val="0052602B"/>
    <w:rsid w:val="005374A1"/>
    <w:rsid w:val="00542C3A"/>
    <w:rsid w:val="00546685"/>
    <w:rsid w:val="0054703A"/>
    <w:rsid w:val="0055617D"/>
    <w:rsid w:val="00557DD8"/>
    <w:rsid w:val="005652FB"/>
    <w:rsid w:val="005715D6"/>
    <w:rsid w:val="005720E0"/>
    <w:rsid w:val="005746B8"/>
    <w:rsid w:val="005752AB"/>
    <w:rsid w:val="005767E9"/>
    <w:rsid w:val="00581E2D"/>
    <w:rsid w:val="00584BF6"/>
    <w:rsid w:val="00586035"/>
    <w:rsid w:val="00597AEA"/>
    <w:rsid w:val="00597E01"/>
    <w:rsid w:val="005A3D6C"/>
    <w:rsid w:val="005C1AB6"/>
    <w:rsid w:val="005C5AEC"/>
    <w:rsid w:val="005D708D"/>
    <w:rsid w:val="005E1F5B"/>
    <w:rsid w:val="005E2339"/>
    <w:rsid w:val="005E3DAE"/>
    <w:rsid w:val="005E4FA3"/>
    <w:rsid w:val="005F7432"/>
    <w:rsid w:val="005F7D0D"/>
    <w:rsid w:val="006007DF"/>
    <w:rsid w:val="00601BF1"/>
    <w:rsid w:val="00605DA5"/>
    <w:rsid w:val="00611630"/>
    <w:rsid w:val="00614826"/>
    <w:rsid w:val="006206D7"/>
    <w:rsid w:val="0062372C"/>
    <w:rsid w:val="0062638C"/>
    <w:rsid w:val="006302D6"/>
    <w:rsid w:val="006315B9"/>
    <w:rsid w:val="00631F86"/>
    <w:rsid w:val="00635BF2"/>
    <w:rsid w:val="00636DE5"/>
    <w:rsid w:val="0064584F"/>
    <w:rsid w:val="00647180"/>
    <w:rsid w:val="00647A19"/>
    <w:rsid w:val="00662954"/>
    <w:rsid w:val="00666CB9"/>
    <w:rsid w:val="006705D8"/>
    <w:rsid w:val="00672BA5"/>
    <w:rsid w:val="0067573C"/>
    <w:rsid w:val="006779AD"/>
    <w:rsid w:val="00683187"/>
    <w:rsid w:val="00692559"/>
    <w:rsid w:val="006946C3"/>
    <w:rsid w:val="0069675C"/>
    <w:rsid w:val="006A0881"/>
    <w:rsid w:val="006A58BB"/>
    <w:rsid w:val="006C130B"/>
    <w:rsid w:val="006C3515"/>
    <w:rsid w:val="006D1818"/>
    <w:rsid w:val="006D20E9"/>
    <w:rsid w:val="006D2BC9"/>
    <w:rsid w:val="006D6453"/>
    <w:rsid w:val="006D661B"/>
    <w:rsid w:val="006D6D22"/>
    <w:rsid w:val="006E1875"/>
    <w:rsid w:val="006E3391"/>
    <w:rsid w:val="006E3862"/>
    <w:rsid w:val="006F267C"/>
    <w:rsid w:val="006F3832"/>
    <w:rsid w:val="006F3AC9"/>
    <w:rsid w:val="006F3DA6"/>
    <w:rsid w:val="00702225"/>
    <w:rsid w:val="007053F8"/>
    <w:rsid w:val="0071044F"/>
    <w:rsid w:val="007136A7"/>
    <w:rsid w:val="00715A33"/>
    <w:rsid w:val="00733A54"/>
    <w:rsid w:val="00742685"/>
    <w:rsid w:val="00747BF7"/>
    <w:rsid w:val="00747F3A"/>
    <w:rsid w:val="00751CEC"/>
    <w:rsid w:val="00754BF7"/>
    <w:rsid w:val="00756682"/>
    <w:rsid w:val="007616ED"/>
    <w:rsid w:val="007717B6"/>
    <w:rsid w:val="0077570E"/>
    <w:rsid w:val="00776788"/>
    <w:rsid w:val="007774F7"/>
    <w:rsid w:val="00777C14"/>
    <w:rsid w:val="0078796B"/>
    <w:rsid w:val="00787DA8"/>
    <w:rsid w:val="00794DAC"/>
    <w:rsid w:val="00796496"/>
    <w:rsid w:val="007A0163"/>
    <w:rsid w:val="007A29D2"/>
    <w:rsid w:val="007B0D7E"/>
    <w:rsid w:val="007B4E6C"/>
    <w:rsid w:val="007B591C"/>
    <w:rsid w:val="007D1EF3"/>
    <w:rsid w:val="007D1FE0"/>
    <w:rsid w:val="007D4181"/>
    <w:rsid w:val="007D609B"/>
    <w:rsid w:val="007D7AC3"/>
    <w:rsid w:val="007E2EE6"/>
    <w:rsid w:val="007E3E85"/>
    <w:rsid w:val="007E415D"/>
    <w:rsid w:val="007E579A"/>
    <w:rsid w:val="007E5DBF"/>
    <w:rsid w:val="007F6CDE"/>
    <w:rsid w:val="008023A5"/>
    <w:rsid w:val="0080299E"/>
    <w:rsid w:val="008048C8"/>
    <w:rsid w:val="00807973"/>
    <w:rsid w:val="00810724"/>
    <w:rsid w:val="00810D14"/>
    <w:rsid w:val="0081740B"/>
    <w:rsid w:val="00820189"/>
    <w:rsid w:val="008202FE"/>
    <w:rsid w:val="00832093"/>
    <w:rsid w:val="00837570"/>
    <w:rsid w:val="008402ED"/>
    <w:rsid w:val="008419B6"/>
    <w:rsid w:val="00842AA6"/>
    <w:rsid w:val="00845C81"/>
    <w:rsid w:val="0085015E"/>
    <w:rsid w:val="0085593E"/>
    <w:rsid w:val="0085643C"/>
    <w:rsid w:val="008627BC"/>
    <w:rsid w:val="008665FF"/>
    <w:rsid w:val="00874755"/>
    <w:rsid w:val="00876F46"/>
    <w:rsid w:val="00877017"/>
    <w:rsid w:val="00877465"/>
    <w:rsid w:val="008800FB"/>
    <w:rsid w:val="00886B51"/>
    <w:rsid w:val="008910C7"/>
    <w:rsid w:val="00891812"/>
    <w:rsid w:val="00894C82"/>
    <w:rsid w:val="0089700F"/>
    <w:rsid w:val="008A005D"/>
    <w:rsid w:val="008B0896"/>
    <w:rsid w:val="008B2B23"/>
    <w:rsid w:val="008B7ADF"/>
    <w:rsid w:val="008C3D75"/>
    <w:rsid w:val="008D15BE"/>
    <w:rsid w:val="008D538D"/>
    <w:rsid w:val="008D53EA"/>
    <w:rsid w:val="008E588E"/>
    <w:rsid w:val="008E6662"/>
    <w:rsid w:val="008F086C"/>
    <w:rsid w:val="009000B5"/>
    <w:rsid w:val="00901909"/>
    <w:rsid w:val="00903B2A"/>
    <w:rsid w:val="00907D75"/>
    <w:rsid w:val="00914B58"/>
    <w:rsid w:val="00914F5A"/>
    <w:rsid w:val="0092306A"/>
    <w:rsid w:val="0092703C"/>
    <w:rsid w:val="009272F1"/>
    <w:rsid w:val="00931AFB"/>
    <w:rsid w:val="00932248"/>
    <w:rsid w:val="00935B5F"/>
    <w:rsid w:val="009376AB"/>
    <w:rsid w:val="00940B4C"/>
    <w:rsid w:val="00940E58"/>
    <w:rsid w:val="00941800"/>
    <w:rsid w:val="00950B6C"/>
    <w:rsid w:val="00953D76"/>
    <w:rsid w:val="009567FC"/>
    <w:rsid w:val="00956A81"/>
    <w:rsid w:val="009575C3"/>
    <w:rsid w:val="00961B0D"/>
    <w:rsid w:val="009633D9"/>
    <w:rsid w:val="00965C30"/>
    <w:rsid w:val="00971651"/>
    <w:rsid w:val="009764AB"/>
    <w:rsid w:val="0098145A"/>
    <w:rsid w:val="009819C1"/>
    <w:rsid w:val="0098216F"/>
    <w:rsid w:val="00982863"/>
    <w:rsid w:val="00982BE6"/>
    <w:rsid w:val="00983D2C"/>
    <w:rsid w:val="00983F27"/>
    <w:rsid w:val="009859B2"/>
    <w:rsid w:val="00987B17"/>
    <w:rsid w:val="00987B1F"/>
    <w:rsid w:val="00992EFD"/>
    <w:rsid w:val="009940E9"/>
    <w:rsid w:val="009A0296"/>
    <w:rsid w:val="009B01C4"/>
    <w:rsid w:val="009C1F61"/>
    <w:rsid w:val="009D4964"/>
    <w:rsid w:val="009E19CB"/>
    <w:rsid w:val="009E25FD"/>
    <w:rsid w:val="009E45EF"/>
    <w:rsid w:val="009F0123"/>
    <w:rsid w:val="009F2613"/>
    <w:rsid w:val="009F3DA0"/>
    <w:rsid w:val="009F6167"/>
    <w:rsid w:val="00A015C1"/>
    <w:rsid w:val="00A01834"/>
    <w:rsid w:val="00A075FE"/>
    <w:rsid w:val="00A07E4B"/>
    <w:rsid w:val="00A137A6"/>
    <w:rsid w:val="00A14270"/>
    <w:rsid w:val="00A14CFE"/>
    <w:rsid w:val="00A208A2"/>
    <w:rsid w:val="00A24C89"/>
    <w:rsid w:val="00A2515D"/>
    <w:rsid w:val="00A315C3"/>
    <w:rsid w:val="00A354F4"/>
    <w:rsid w:val="00A37C2A"/>
    <w:rsid w:val="00A4069F"/>
    <w:rsid w:val="00A40A46"/>
    <w:rsid w:val="00A506A2"/>
    <w:rsid w:val="00A609D5"/>
    <w:rsid w:val="00A70B63"/>
    <w:rsid w:val="00A85B38"/>
    <w:rsid w:val="00A92CEC"/>
    <w:rsid w:val="00AA1ACB"/>
    <w:rsid w:val="00AA45C7"/>
    <w:rsid w:val="00AB02BD"/>
    <w:rsid w:val="00AB58CC"/>
    <w:rsid w:val="00AB62C0"/>
    <w:rsid w:val="00AC3CA1"/>
    <w:rsid w:val="00AD0C6B"/>
    <w:rsid w:val="00AD18A0"/>
    <w:rsid w:val="00AD33C6"/>
    <w:rsid w:val="00AE4055"/>
    <w:rsid w:val="00AE44FE"/>
    <w:rsid w:val="00AE5038"/>
    <w:rsid w:val="00AF0E02"/>
    <w:rsid w:val="00AF4D2D"/>
    <w:rsid w:val="00B008B0"/>
    <w:rsid w:val="00B0172C"/>
    <w:rsid w:val="00B04816"/>
    <w:rsid w:val="00B0575F"/>
    <w:rsid w:val="00B130C8"/>
    <w:rsid w:val="00B15615"/>
    <w:rsid w:val="00B15CEC"/>
    <w:rsid w:val="00B23EFF"/>
    <w:rsid w:val="00B24B74"/>
    <w:rsid w:val="00B27377"/>
    <w:rsid w:val="00B27D30"/>
    <w:rsid w:val="00B300F3"/>
    <w:rsid w:val="00B311FD"/>
    <w:rsid w:val="00B328B1"/>
    <w:rsid w:val="00B329DF"/>
    <w:rsid w:val="00B32D1E"/>
    <w:rsid w:val="00B419D6"/>
    <w:rsid w:val="00B44E66"/>
    <w:rsid w:val="00B51ED8"/>
    <w:rsid w:val="00B520D0"/>
    <w:rsid w:val="00B55DC1"/>
    <w:rsid w:val="00B65B45"/>
    <w:rsid w:val="00B6754C"/>
    <w:rsid w:val="00B734FB"/>
    <w:rsid w:val="00B7521D"/>
    <w:rsid w:val="00B84E40"/>
    <w:rsid w:val="00B8699D"/>
    <w:rsid w:val="00B87B7E"/>
    <w:rsid w:val="00B905DF"/>
    <w:rsid w:val="00B9612A"/>
    <w:rsid w:val="00BB1763"/>
    <w:rsid w:val="00BB2006"/>
    <w:rsid w:val="00BB4FC6"/>
    <w:rsid w:val="00BC4572"/>
    <w:rsid w:val="00BC4E64"/>
    <w:rsid w:val="00BD5688"/>
    <w:rsid w:val="00BD5E16"/>
    <w:rsid w:val="00BE30FF"/>
    <w:rsid w:val="00BE3EE2"/>
    <w:rsid w:val="00BE4A0D"/>
    <w:rsid w:val="00BE59AB"/>
    <w:rsid w:val="00BE6322"/>
    <w:rsid w:val="00BE6EF0"/>
    <w:rsid w:val="00BF053A"/>
    <w:rsid w:val="00BF4D3F"/>
    <w:rsid w:val="00BF4DD6"/>
    <w:rsid w:val="00C0660B"/>
    <w:rsid w:val="00C0689C"/>
    <w:rsid w:val="00C10DBB"/>
    <w:rsid w:val="00C11B23"/>
    <w:rsid w:val="00C154E2"/>
    <w:rsid w:val="00C22A82"/>
    <w:rsid w:val="00C279EB"/>
    <w:rsid w:val="00C36513"/>
    <w:rsid w:val="00C37D5D"/>
    <w:rsid w:val="00C413D8"/>
    <w:rsid w:val="00C44057"/>
    <w:rsid w:val="00C446D1"/>
    <w:rsid w:val="00C45D36"/>
    <w:rsid w:val="00C50949"/>
    <w:rsid w:val="00C519C9"/>
    <w:rsid w:val="00C527B3"/>
    <w:rsid w:val="00C76019"/>
    <w:rsid w:val="00C76909"/>
    <w:rsid w:val="00C85797"/>
    <w:rsid w:val="00CA1E10"/>
    <w:rsid w:val="00CB1E1E"/>
    <w:rsid w:val="00CB3323"/>
    <w:rsid w:val="00CC0ABE"/>
    <w:rsid w:val="00CC2E80"/>
    <w:rsid w:val="00CC586F"/>
    <w:rsid w:val="00CC79D6"/>
    <w:rsid w:val="00CD1A05"/>
    <w:rsid w:val="00CD2CCD"/>
    <w:rsid w:val="00CD63AF"/>
    <w:rsid w:val="00CD6CC2"/>
    <w:rsid w:val="00CD7F3B"/>
    <w:rsid w:val="00CE15DE"/>
    <w:rsid w:val="00CE2883"/>
    <w:rsid w:val="00CE3EEB"/>
    <w:rsid w:val="00CE4DA8"/>
    <w:rsid w:val="00D0071A"/>
    <w:rsid w:val="00D01C91"/>
    <w:rsid w:val="00D028C1"/>
    <w:rsid w:val="00D0349D"/>
    <w:rsid w:val="00D11FE9"/>
    <w:rsid w:val="00D15C50"/>
    <w:rsid w:val="00D20440"/>
    <w:rsid w:val="00D25BB0"/>
    <w:rsid w:val="00D30A43"/>
    <w:rsid w:val="00D32911"/>
    <w:rsid w:val="00D435AE"/>
    <w:rsid w:val="00D455E7"/>
    <w:rsid w:val="00D45A07"/>
    <w:rsid w:val="00D53187"/>
    <w:rsid w:val="00D53DDB"/>
    <w:rsid w:val="00D56575"/>
    <w:rsid w:val="00D57E18"/>
    <w:rsid w:val="00D70567"/>
    <w:rsid w:val="00D7144B"/>
    <w:rsid w:val="00D73010"/>
    <w:rsid w:val="00D73D2E"/>
    <w:rsid w:val="00D74D10"/>
    <w:rsid w:val="00D80CD5"/>
    <w:rsid w:val="00D85772"/>
    <w:rsid w:val="00D946FC"/>
    <w:rsid w:val="00D956CE"/>
    <w:rsid w:val="00D97ABA"/>
    <w:rsid w:val="00D97BDB"/>
    <w:rsid w:val="00DA03EB"/>
    <w:rsid w:val="00DA73FC"/>
    <w:rsid w:val="00DB0473"/>
    <w:rsid w:val="00DB0E63"/>
    <w:rsid w:val="00DC3E1F"/>
    <w:rsid w:val="00DC7F9D"/>
    <w:rsid w:val="00DD0C66"/>
    <w:rsid w:val="00DD5314"/>
    <w:rsid w:val="00DD6E6E"/>
    <w:rsid w:val="00DD7AC8"/>
    <w:rsid w:val="00DD7DA6"/>
    <w:rsid w:val="00DE1A94"/>
    <w:rsid w:val="00DE50D9"/>
    <w:rsid w:val="00DE77D5"/>
    <w:rsid w:val="00DE7940"/>
    <w:rsid w:val="00DF1191"/>
    <w:rsid w:val="00DF56DC"/>
    <w:rsid w:val="00E04B7C"/>
    <w:rsid w:val="00E05A42"/>
    <w:rsid w:val="00E1207B"/>
    <w:rsid w:val="00E17D65"/>
    <w:rsid w:val="00E20431"/>
    <w:rsid w:val="00E25FAD"/>
    <w:rsid w:val="00E263D9"/>
    <w:rsid w:val="00E27346"/>
    <w:rsid w:val="00E2764B"/>
    <w:rsid w:val="00E33E13"/>
    <w:rsid w:val="00E37976"/>
    <w:rsid w:val="00E45780"/>
    <w:rsid w:val="00E52E5F"/>
    <w:rsid w:val="00E5403E"/>
    <w:rsid w:val="00E572AC"/>
    <w:rsid w:val="00E6069C"/>
    <w:rsid w:val="00E76DCC"/>
    <w:rsid w:val="00E81E62"/>
    <w:rsid w:val="00E845BC"/>
    <w:rsid w:val="00E90EBB"/>
    <w:rsid w:val="00E915A2"/>
    <w:rsid w:val="00E97416"/>
    <w:rsid w:val="00E97C4D"/>
    <w:rsid w:val="00EA0001"/>
    <w:rsid w:val="00EA0253"/>
    <w:rsid w:val="00EA0866"/>
    <w:rsid w:val="00EA7192"/>
    <w:rsid w:val="00EB3A2B"/>
    <w:rsid w:val="00EC0A62"/>
    <w:rsid w:val="00ED0748"/>
    <w:rsid w:val="00ED1258"/>
    <w:rsid w:val="00ED71ED"/>
    <w:rsid w:val="00EE3C5D"/>
    <w:rsid w:val="00EE67EF"/>
    <w:rsid w:val="00F009C4"/>
    <w:rsid w:val="00F022F9"/>
    <w:rsid w:val="00F04A21"/>
    <w:rsid w:val="00F05D18"/>
    <w:rsid w:val="00F14A17"/>
    <w:rsid w:val="00F154A3"/>
    <w:rsid w:val="00F26A8B"/>
    <w:rsid w:val="00F27088"/>
    <w:rsid w:val="00F30CFF"/>
    <w:rsid w:val="00F34021"/>
    <w:rsid w:val="00F3659D"/>
    <w:rsid w:val="00F42ECA"/>
    <w:rsid w:val="00F46D71"/>
    <w:rsid w:val="00F71384"/>
    <w:rsid w:val="00F72AAD"/>
    <w:rsid w:val="00F72E48"/>
    <w:rsid w:val="00F747AA"/>
    <w:rsid w:val="00F80C13"/>
    <w:rsid w:val="00F81FAF"/>
    <w:rsid w:val="00F90707"/>
    <w:rsid w:val="00F924CE"/>
    <w:rsid w:val="00FA00E9"/>
    <w:rsid w:val="00FA173F"/>
    <w:rsid w:val="00FA2319"/>
    <w:rsid w:val="00FA2473"/>
    <w:rsid w:val="00FA3A27"/>
    <w:rsid w:val="00FA5A2C"/>
    <w:rsid w:val="00FA5C3A"/>
    <w:rsid w:val="00FB63C1"/>
    <w:rsid w:val="00FB6BB5"/>
    <w:rsid w:val="00FC56F2"/>
    <w:rsid w:val="00FC5EB4"/>
    <w:rsid w:val="00FC6764"/>
    <w:rsid w:val="00FD05D9"/>
    <w:rsid w:val="00FD31B0"/>
    <w:rsid w:val="00FD4541"/>
    <w:rsid w:val="00FD5326"/>
    <w:rsid w:val="00FD7CB8"/>
    <w:rsid w:val="00FE45F6"/>
    <w:rsid w:val="00FE71A2"/>
    <w:rsid w:val="00FF1A9D"/>
    <w:rsid w:val="00FF3850"/>
    <w:rsid w:val="00FF4EB6"/>
    <w:rsid w:val="00FF718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8B04"/>
  <w15:docId w15:val="{F4B94C69-03C9-4ADF-BBEC-0405AB76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354"/>
    <w:pPr>
      <w:spacing w:before="120" w:after="120"/>
    </w:pPr>
  </w:style>
  <w:style w:type="paragraph" w:styleId="Ttulo1">
    <w:name w:val="heading 1"/>
    <w:basedOn w:val="Normal"/>
    <w:uiPriority w:val="9"/>
    <w:qFormat/>
    <w:pPr>
      <w:ind w:left="140"/>
      <w:outlineLvl w:val="0"/>
    </w:pPr>
    <w:rPr>
      <w:rFonts w:ascii="Georgia" w:eastAsia="Georgia" w:hAnsi="Georgia" w:cs="Georgia"/>
      <w:b/>
      <w:bCs/>
      <w:sz w:val="28"/>
      <w:szCs w:val="28"/>
    </w:rPr>
  </w:style>
  <w:style w:type="paragraph" w:styleId="Ttulo2">
    <w:name w:val="heading 2"/>
    <w:basedOn w:val="Normal"/>
    <w:uiPriority w:val="9"/>
    <w:unhideWhenUsed/>
    <w:qFormat/>
    <w:pPr>
      <w:ind w:left="140"/>
      <w:outlineLvl w:val="1"/>
    </w:pPr>
    <w:rPr>
      <w:rFonts w:ascii="Georgia" w:eastAsia="Georgia" w:hAnsi="Georgia" w:cs="Georgia"/>
      <w:b/>
      <w:bCs/>
      <w:sz w:val="24"/>
      <w:szCs w:val="24"/>
    </w:rPr>
  </w:style>
  <w:style w:type="paragraph" w:styleId="Ttulo3">
    <w:name w:val="heading 3"/>
    <w:basedOn w:val="Normal"/>
    <w:uiPriority w:val="9"/>
    <w:unhideWhenUsed/>
    <w:qFormat/>
    <w:pPr>
      <w:ind w:left="638"/>
      <w:outlineLvl w:val="2"/>
    </w:pPr>
    <w:rPr>
      <w:rFonts w:ascii="Georgia" w:eastAsia="Georgia" w:hAnsi="Georgia" w:cs="Georgia"/>
      <w:b/>
      <w:bCs/>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Corpodetexto">
    <w:name w:val="Body Text"/>
    <w:basedOn w:val="Normal"/>
    <w:uiPriority w:val="1"/>
    <w:qFormat/>
    <w:pPr>
      <w:ind w:left="438"/>
    </w:pPr>
    <w:rPr>
      <w:sz w:val="20"/>
      <w:szCs w:val="20"/>
    </w:rPr>
  </w:style>
  <w:style w:type="paragraph" w:styleId="PargrafodaLista">
    <w:name w:val="List Paragraph"/>
    <w:basedOn w:val="Normal"/>
    <w:uiPriority w:val="1"/>
    <w:qFormat/>
    <w:pPr>
      <w:ind w:left="1076" w:hanging="355"/>
    </w:pPr>
  </w:style>
  <w:style w:type="paragraph" w:customStyle="1" w:styleId="TableParagraph">
    <w:name w:val="Table Paragraph"/>
    <w:basedOn w:val="Normal"/>
    <w:uiPriority w:val="1"/>
    <w:qFormat/>
    <w:pPr>
      <w:spacing w:before="165"/>
      <w:ind w:left="122"/>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3">
    <w:name w:val="33"/>
    <w:basedOn w:val="Tabelanormal"/>
    <w:tblPr>
      <w:tblStyleRowBandSize w:val="1"/>
      <w:tblStyleColBandSize w:val="1"/>
      <w:tblCellMar>
        <w:left w:w="0" w:type="dxa"/>
        <w:right w:w="0" w:type="dxa"/>
      </w:tblCellMar>
    </w:tblPr>
  </w:style>
  <w:style w:type="table" w:customStyle="1" w:styleId="32">
    <w:name w:val="32"/>
    <w:basedOn w:val="Tabelanormal"/>
    <w:tblPr>
      <w:tblStyleRowBandSize w:val="1"/>
      <w:tblStyleColBandSize w:val="1"/>
      <w:tblCellMar>
        <w:left w:w="0" w:type="dxa"/>
        <w:right w:w="0" w:type="dxa"/>
      </w:tblCellMar>
    </w:tblPr>
  </w:style>
  <w:style w:type="table" w:customStyle="1" w:styleId="31">
    <w:name w:val="31"/>
    <w:basedOn w:val="Tabelanormal"/>
    <w:tblPr>
      <w:tblStyleRowBandSize w:val="1"/>
      <w:tblStyleColBandSize w:val="1"/>
      <w:tblCellMar>
        <w:left w:w="0" w:type="dxa"/>
        <w:right w:w="0" w:type="dxa"/>
      </w:tblCellMar>
    </w:tblPr>
  </w:style>
  <w:style w:type="table" w:customStyle="1" w:styleId="30">
    <w:name w:val="30"/>
    <w:basedOn w:val="Tabelanormal"/>
    <w:tblPr>
      <w:tblStyleRowBandSize w:val="1"/>
      <w:tblStyleColBandSize w:val="1"/>
      <w:tblCellMar>
        <w:left w:w="0" w:type="dxa"/>
        <w:right w:w="0" w:type="dxa"/>
      </w:tblCellMar>
    </w:tblPr>
  </w:style>
  <w:style w:type="table" w:customStyle="1" w:styleId="29">
    <w:name w:val="29"/>
    <w:basedOn w:val="Tabelanormal"/>
    <w:tblPr>
      <w:tblStyleRowBandSize w:val="1"/>
      <w:tblStyleColBandSize w:val="1"/>
      <w:tblCellMar>
        <w:left w:w="0" w:type="dxa"/>
        <w:right w:w="0" w:type="dxa"/>
      </w:tblCellMar>
    </w:tblPr>
  </w:style>
  <w:style w:type="table" w:customStyle="1" w:styleId="28">
    <w:name w:val="28"/>
    <w:basedOn w:val="Tabelanormal"/>
    <w:tblPr>
      <w:tblStyleRowBandSize w:val="1"/>
      <w:tblStyleColBandSize w:val="1"/>
      <w:tblCellMar>
        <w:left w:w="0" w:type="dxa"/>
        <w:right w:w="0" w:type="dxa"/>
      </w:tblCellMar>
    </w:tblPr>
  </w:style>
  <w:style w:type="table" w:customStyle="1" w:styleId="27">
    <w:name w:val="27"/>
    <w:basedOn w:val="Tabelanormal"/>
    <w:tblPr>
      <w:tblStyleRowBandSize w:val="1"/>
      <w:tblStyleColBandSize w:val="1"/>
      <w:tblCellMar>
        <w:left w:w="0" w:type="dxa"/>
        <w:right w:w="0" w:type="dxa"/>
      </w:tblCellMar>
    </w:tblPr>
  </w:style>
  <w:style w:type="table" w:customStyle="1" w:styleId="26">
    <w:name w:val="26"/>
    <w:basedOn w:val="Tabelanormal"/>
    <w:tblPr>
      <w:tblStyleRowBandSize w:val="1"/>
      <w:tblStyleColBandSize w:val="1"/>
      <w:tblCellMar>
        <w:left w:w="0" w:type="dxa"/>
        <w:right w:w="0" w:type="dxa"/>
      </w:tblCellMar>
    </w:tblPr>
  </w:style>
  <w:style w:type="table" w:customStyle="1" w:styleId="25">
    <w:name w:val="25"/>
    <w:basedOn w:val="Tabelanormal"/>
    <w:tblPr>
      <w:tblStyleRowBandSize w:val="1"/>
      <w:tblStyleColBandSize w:val="1"/>
      <w:tblCellMar>
        <w:left w:w="0" w:type="dxa"/>
        <w:right w:w="0" w:type="dxa"/>
      </w:tblCellMar>
    </w:tblPr>
  </w:style>
  <w:style w:type="table" w:customStyle="1" w:styleId="24">
    <w:name w:val="24"/>
    <w:basedOn w:val="Tabelanormal"/>
    <w:tblPr>
      <w:tblStyleRowBandSize w:val="1"/>
      <w:tblStyleColBandSize w:val="1"/>
      <w:tblCellMar>
        <w:left w:w="0" w:type="dxa"/>
        <w:right w:w="0" w:type="dxa"/>
      </w:tblCellMar>
    </w:tblPr>
  </w:style>
  <w:style w:type="table" w:customStyle="1" w:styleId="23">
    <w:name w:val="23"/>
    <w:basedOn w:val="Tabelanormal"/>
    <w:tblPr>
      <w:tblStyleRowBandSize w:val="1"/>
      <w:tblStyleColBandSize w:val="1"/>
      <w:tblCellMar>
        <w:left w:w="0" w:type="dxa"/>
        <w:right w:w="0" w:type="dxa"/>
      </w:tblCellMar>
    </w:tblPr>
  </w:style>
  <w:style w:type="character" w:styleId="Refdecomentrio">
    <w:name w:val="annotation reference"/>
    <w:basedOn w:val="Fontepargpadro"/>
    <w:uiPriority w:val="99"/>
    <w:semiHidden/>
    <w:unhideWhenUsed/>
    <w:rsid w:val="006E6A72"/>
    <w:rPr>
      <w:sz w:val="16"/>
      <w:szCs w:val="16"/>
    </w:rPr>
  </w:style>
  <w:style w:type="paragraph" w:styleId="Textodecomentrio">
    <w:name w:val="annotation text"/>
    <w:basedOn w:val="Normal"/>
    <w:link w:val="TextodecomentrioChar"/>
    <w:autoRedefine/>
    <w:uiPriority w:val="99"/>
    <w:unhideWhenUsed/>
    <w:qFormat/>
    <w:rsid w:val="000838A7"/>
    <w:rPr>
      <w:sz w:val="20"/>
      <w:szCs w:val="20"/>
      <w:lang w:val="pt-BR"/>
    </w:rPr>
  </w:style>
  <w:style w:type="character" w:customStyle="1" w:styleId="TextodecomentrioChar">
    <w:name w:val="Texto de comentário Char"/>
    <w:basedOn w:val="Fontepargpadro"/>
    <w:link w:val="Textodecomentrio"/>
    <w:uiPriority w:val="99"/>
    <w:rsid w:val="000838A7"/>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6E6A72"/>
    <w:rPr>
      <w:b/>
      <w:bCs/>
    </w:rPr>
  </w:style>
  <w:style w:type="character" w:customStyle="1" w:styleId="AssuntodocomentrioChar">
    <w:name w:val="Assunto do comentário Char"/>
    <w:basedOn w:val="TextodecomentrioChar"/>
    <w:link w:val="Assuntodocomentrio"/>
    <w:uiPriority w:val="99"/>
    <w:semiHidden/>
    <w:rsid w:val="006E6A72"/>
    <w:rPr>
      <w:b/>
      <w:bCs/>
      <w:sz w:val="20"/>
      <w:szCs w:val="20"/>
      <w:lang w:val="pt-BR"/>
    </w:rPr>
  </w:style>
  <w:style w:type="paragraph" w:styleId="Textodebalo">
    <w:name w:val="Balloon Text"/>
    <w:basedOn w:val="Normal"/>
    <w:link w:val="TextodebaloChar"/>
    <w:uiPriority w:val="99"/>
    <w:semiHidden/>
    <w:unhideWhenUsed/>
    <w:rsid w:val="006E6A72"/>
    <w:rPr>
      <w:rFonts w:ascii="Segoe UI" w:hAnsi="Segoe UI" w:cs="Segoe UI"/>
      <w:sz w:val="18"/>
      <w:szCs w:val="18"/>
    </w:rPr>
  </w:style>
  <w:style w:type="character" w:customStyle="1" w:styleId="TextodebaloChar">
    <w:name w:val="Texto de balão Char"/>
    <w:basedOn w:val="Fontepargpadro"/>
    <w:link w:val="Textodebalo"/>
    <w:uiPriority w:val="99"/>
    <w:semiHidden/>
    <w:rsid w:val="006E6A72"/>
    <w:rPr>
      <w:rFonts w:ascii="Segoe UI" w:hAnsi="Segoe UI" w:cs="Segoe UI"/>
      <w:sz w:val="18"/>
      <w:szCs w:val="18"/>
    </w:rPr>
  </w:style>
  <w:style w:type="character" w:styleId="Hyperlink">
    <w:name w:val="Hyperlink"/>
    <w:basedOn w:val="Fontepargpadro"/>
    <w:uiPriority w:val="99"/>
    <w:unhideWhenUsed/>
    <w:rsid w:val="00E558AF"/>
    <w:rPr>
      <w:color w:val="0000FF" w:themeColor="hyperlink"/>
      <w:u w:val="single"/>
    </w:rPr>
  </w:style>
  <w:style w:type="character" w:customStyle="1" w:styleId="NichtaufgelsteErwhnung1">
    <w:name w:val="Nicht aufgelöste Erwähnung1"/>
    <w:basedOn w:val="Fontepargpadro"/>
    <w:uiPriority w:val="99"/>
    <w:semiHidden/>
    <w:unhideWhenUsed/>
    <w:rsid w:val="00E558AF"/>
    <w:rPr>
      <w:color w:val="605E5C"/>
      <w:shd w:val="clear" w:color="auto" w:fill="E1DFDD"/>
    </w:rPr>
  </w:style>
  <w:style w:type="paragraph" w:styleId="Reviso">
    <w:name w:val="Revision"/>
    <w:hidden/>
    <w:uiPriority w:val="99"/>
    <w:semiHidden/>
    <w:rsid w:val="00315E37"/>
    <w:pPr>
      <w:widowControl/>
    </w:pPr>
  </w:style>
  <w:style w:type="character" w:styleId="TextodoEspaoReservado">
    <w:name w:val="Placeholder Text"/>
    <w:basedOn w:val="Fontepargpadro"/>
    <w:uiPriority w:val="99"/>
    <w:semiHidden/>
    <w:rsid w:val="007D51CC"/>
    <w:rPr>
      <w:color w:val="808080"/>
    </w:rPr>
  </w:style>
  <w:style w:type="table" w:customStyle="1" w:styleId="22">
    <w:name w:val="22"/>
    <w:basedOn w:val="TableNormal2"/>
    <w:tblPr>
      <w:tblStyleRowBandSize w:val="1"/>
      <w:tblStyleColBandSize w:val="1"/>
    </w:tblPr>
  </w:style>
  <w:style w:type="table" w:customStyle="1" w:styleId="21">
    <w:name w:val="21"/>
    <w:basedOn w:val="TableNormal2"/>
    <w:tblPr>
      <w:tblStyleRowBandSize w:val="1"/>
      <w:tblStyleColBandSize w:val="1"/>
    </w:tblPr>
  </w:style>
  <w:style w:type="table" w:customStyle="1" w:styleId="20">
    <w:name w:val="20"/>
    <w:basedOn w:val="TableNormal2"/>
    <w:tblPr>
      <w:tblStyleRowBandSize w:val="1"/>
      <w:tblStyleColBandSize w:val="1"/>
    </w:tblPr>
  </w:style>
  <w:style w:type="table" w:customStyle="1" w:styleId="19">
    <w:name w:val="19"/>
    <w:basedOn w:val="TableNormal2"/>
    <w:tblPr>
      <w:tblStyleRowBandSize w:val="1"/>
      <w:tblStyleColBandSize w:val="1"/>
    </w:tblPr>
  </w:style>
  <w:style w:type="table" w:customStyle="1" w:styleId="18">
    <w:name w:val="18"/>
    <w:basedOn w:val="TableNormal2"/>
    <w:tblPr>
      <w:tblStyleRowBandSize w:val="1"/>
      <w:tblStyleColBandSize w:val="1"/>
    </w:tblPr>
  </w:style>
  <w:style w:type="table" w:customStyle="1" w:styleId="17">
    <w:name w:val="17"/>
    <w:basedOn w:val="TableNormal2"/>
    <w:tblPr>
      <w:tblStyleRowBandSize w:val="1"/>
      <w:tblStyleColBandSize w:val="1"/>
    </w:tblPr>
  </w:style>
  <w:style w:type="table" w:customStyle="1" w:styleId="16">
    <w:name w:val="16"/>
    <w:basedOn w:val="TableNormal2"/>
    <w:tblPr>
      <w:tblStyleRowBandSize w:val="1"/>
      <w:tblStyleColBandSize w:val="1"/>
    </w:tblPr>
  </w:style>
  <w:style w:type="table" w:customStyle="1" w:styleId="15">
    <w:name w:val="15"/>
    <w:basedOn w:val="TableNormal2"/>
    <w:tblPr>
      <w:tblStyleRowBandSize w:val="1"/>
      <w:tblStyleColBandSize w:val="1"/>
    </w:tblPr>
  </w:style>
  <w:style w:type="table" w:customStyle="1" w:styleId="14">
    <w:name w:val="14"/>
    <w:basedOn w:val="TableNormal2"/>
    <w:tblPr>
      <w:tblStyleRowBandSize w:val="1"/>
      <w:tblStyleColBandSize w:val="1"/>
    </w:tblPr>
  </w:style>
  <w:style w:type="table" w:customStyle="1" w:styleId="13">
    <w:name w:val="13"/>
    <w:basedOn w:val="TableNormal2"/>
    <w:tblPr>
      <w:tblStyleRowBandSize w:val="1"/>
      <w:tblStyleColBandSize w:val="1"/>
    </w:tblPr>
  </w:style>
  <w:style w:type="table" w:customStyle="1" w:styleId="12">
    <w:name w:val="12"/>
    <w:basedOn w:val="TableNormal2"/>
    <w:tblPr>
      <w:tblStyleRowBandSize w:val="1"/>
      <w:tblStyleColBandSize w:val="1"/>
    </w:tblPr>
  </w:style>
  <w:style w:type="table" w:customStyle="1" w:styleId="11">
    <w:name w:val="11"/>
    <w:basedOn w:val="TableNormal2"/>
    <w:tblPr>
      <w:tblStyleRowBandSize w:val="1"/>
      <w:tblStyleColBandSize w:val="1"/>
    </w:tblPr>
  </w:style>
  <w:style w:type="table" w:customStyle="1" w:styleId="10">
    <w:name w:val="10"/>
    <w:basedOn w:val="TableNormal2"/>
    <w:tblPr>
      <w:tblStyleRowBandSize w:val="1"/>
      <w:tblStyleColBandSize w:val="1"/>
    </w:tblPr>
  </w:style>
  <w:style w:type="table" w:customStyle="1" w:styleId="9">
    <w:name w:val="9"/>
    <w:basedOn w:val="TableNormal2"/>
    <w:tblPr>
      <w:tblStyleRowBandSize w:val="1"/>
      <w:tblStyleColBandSize w:val="1"/>
    </w:tblPr>
  </w:style>
  <w:style w:type="table" w:customStyle="1" w:styleId="8">
    <w:name w:val="8"/>
    <w:basedOn w:val="TableNormal2"/>
    <w:tblPr>
      <w:tblStyleRowBandSize w:val="1"/>
      <w:tblStyleColBandSize w:val="1"/>
    </w:tblPr>
  </w:style>
  <w:style w:type="table" w:customStyle="1" w:styleId="7">
    <w:name w:val="7"/>
    <w:basedOn w:val="TableNormal2"/>
    <w:tblPr>
      <w:tblStyleRowBandSize w:val="1"/>
      <w:tblStyleColBandSize w:val="1"/>
    </w:tblPr>
  </w:style>
  <w:style w:type="table" w:customStyle="1" w:styleId="6">
    <w:name w:val="6"/>
    <w:basedOn w:val="TableNormal2"/>
    <w:tblPr>
      <w:tblStyleRowBandSize w:val="1"/>
      <w:tblStyleColBandSize w:val="1"/>
    </w:tblPr>
  </w:style>
  <w:style w:type="table" w:customStyle="1" w:styleId="5">
    <w:name w:val="5"/>
    <w:basedOn w:val="TableNormal2"/>
    <w:tblPr>
      <w:tblStyleRowBandSize w:val="1"/>
      <w:tblStyleColBandSize w:val="1"/>
    </w:tblPr>
  </w:style>
  <w:style w:type="table" w:customStyle="1" w:styleId="4">
    <w:name w:val="4"/>
    <w:basedOn w:val="TableNormal2"/>
    <w:tblPr>
      <w:tblStyleRowBandSize w:val="1"/>
      <w:tblStyleColBandSize w:val="1"/>
    </w:tblPr>
  </w:style>
  <w:style w:type="table" w:customStyle="1" w:styleId="3">
    <w:name w:val="3"/>
    <w:basedOn w:val="TableNormal2"/>
    <w:tblPr>
      <w:tblStyleRowBandSize w:val="1"/>
      <w:tblStyleColBandSize w:val="1"/>
    </w:tblPr>
  </w:style>
  <w:style w:type="table" w:customStyle="1" w:styleId="2">
    <w:name w:val="2"/>
    <w:basedOn w:val="TableNormal2"/>
    <w:tblPr>
      <w:tblStyleRowBandSize w:val="1"/>
      <w:tblStyleColBandSize w:val="1"/>
    </w:tblPr>
  </w:style>
  <w:style w:type="table" w:customStyle="1" w:styleId="1">
    <w:name w:val="1"/>
    <w:basedOn w:val="TableNormal2"/>
    <w:tblPr>
      <w:tblStyleRowBandSize w:val="1"/>
      <w:tblStyleColBandSize w:val="1"/>
    </w:tblPr>
  </w:style>
  <w:style w:type="character" w:customStyle="1" w:styleId="MenoPendente1">
    <w:name w:val="Menção Pendente1"/>
    <w:basedOn w:val="Fontepargpadro"/>
    <w:uiPriority w:val="99"/>
    <w:semiHidden/>
    <w:unhideWhenUsed/>
    <w:rsid w:val="000B5D63"/>
    <w:rPr>
      <w:color w:val="605E5C"/>
      <w:shd w:val="clear" w:color="auto" w:fill="E1DFDD"/>
    </w:rPr>
  </w:style>
  <w:style w:type="paragraph" w:styleId="Cabealho">
    <w:name w:val="header"/>
    <w:basedOn w:val="Normal"/>
    <w:link w:val="CabealhoChar"/>
    <w:uiPriority w:val="99"/>
    <w:unhideWhenUsed/>
    <w:rsid w:val="00983F27"/>
    <w:pPr>
      <w:tabs>
        <w:tab w:val="center" w:pos="4252"/>
        <w:tab w:val="right" w:pos="8504"/>
      </w:tabs>
      <w:spacing w:before="0" w:after="0"/>
    </w:pPr>
  </w:style>
  <w:style w:type="character" w:customStyle="1" w:styleId="CabealhoChar">
    <w:name w:val="Cabeçalho Char"/>
    <w:basedOn w:val="Fontepargpadro"/>
    <w:link w:val="Cabealho"/>
    <w:uiPriority w:val="99"/>
    <w:rsid w:val="00983F27"/>
  </w:style>
  <w:style w:type="paragraph" w:styleId="Rodap">
    <w:name w:val="footer"/>
    <w:basedOn w:val="Normal"/>
    <w:link w:val="RodapChar"/>
    <w:uiPriority w:val="99"/>
    <w:unhideWhenUsed/>
    <w:rsid w:val="00983F27"/>
    <w:pPr>
      <w:tabs>
        <w:tab w:val="center" w:pos="4252"/>
        <w:tab w:val="right" w:pos="8504"/>
      </w:tabs>
      <w:spacing w:before="0" w:after="0"/>
    </w:pPr>
  </w:style>
  <w:style w:type="character" w:customStyle="1" w:styleId="RodapChar">
    <w:name w:val="Rodapé Char"/>
    <w:basedOn w:val="Fontepargpadro"/>
    <w:link w:val="Rodap"/>
    <w:uiPriority w:val="99"/>
    <w:rsid w:val="00983F27"/>
  </w:style>
  <w:style w:type="character" w:styleId="Nmerodelinha">
    <w:name w:val="line number"/>
    <w:basedOn w:val="Fontepargpadro"/>
    <w:uiPriority w:val="99"/>
    <w:semiHidden/>
    <w:unhideWhenUsed/>
    <w:rsid w:val="008D53EA"/>
  </w:style>
  <w:style w:type="character" w:styleId="nfase">
    <w:name w:val="Emphasis"/>
    <w:basedOn w:val="Fontepargpadro"/>
    <w:uiPriority w:val="20"/>
    <w:qFormat/>
    <w:rsid w:val="008402ED"/>
    <w:rPr>
      <w:i/>
      <w:iCs/>
    </w:rPr>
  </w:style>
  <w:style w:type="character" w:styleId="MenoPendente">
    <w:name w:val="Unresolved Mention"/>
    <w:basedOn w:val="Fontepargpadro"/>
    <w:uiPriority w:val="99"/>
    <w:semiHidden/>
    <w:unhideWhenUsed/>
    <w:rsid w:val="00F74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22612">
      <w:bodyDiv w:val="1"/>
      <w:marLeft w:val="0"/>
      <w:marRight w:val="0"/>
      <w:marTop w:val="0"/>
      <w:marBottom w:val="0"/>
      <w:divBdr>
        <w:top w:val="none" w:sz="0" w:space="0" w:color="auto"/>
        <w:left w:val="none" w:sz="0" w:space="0" w:color="auto"/>
        <w:bottom w:val="none" w:sz="0" w:space="0" w:color="auto"/>
        <w:right w:val="none" w:sz="0" w:space="0" w:color="auto"/>
      </w:divBdr>
    </w:div>
    <w:div w:id="1760788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gflorezmontero@gmail.com" TargetMode="External"/><Relationship Id="rId14" Type="http://schemas.openxmlformats.org/officeDocument/2006/relationships/hyperlink" Target="https://data.rbg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YcYm8AqeGy2sibjgRGH4CQu/DgA==">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</go:docsCustomData>
</go:gDocsCustomXmlDataStorage>
</file>

<file path=customXml/itemProps1.xml><?xml version="1.0" encoding="utf-8"?>
<ds:datastoreItem xmlns:ds="http://schemas.openxmlformats.org/officeDocument/2006/customXml" ds:itemID="{17471276-D92F-4A8F-870E-4861805CA3A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56</Pages>
  <Words>17489</Words>
  <Characters>94443</Characters>
  <Application>Microsoft Office Word</Application>
  <DocSecurity>0</DocSecurity>
  <Lines>787</Lines>
  <Paragraphs>223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Guillermo L. Florez-Montero1*;Renata L. Muylaert2;Marcelo R. Nogueira3;Cullen Geiselman4;Sharlene E. Santana5;Richard D. Stevens6;Marco Tschapka7;Francisco A. Rodrigues8;Marco A. R. Mello9</dc:creator>
  <cp:lastModifiedBy>Marco Mello</cp:lastModifiedBy>
  <cp:revision>49</cp:revision>
  <dcterms:created xsi:type="dcterms:W3CDTF">2021-10-26T06:12:00Z</dcterms:created>
  <dcterms:modified xsi:type="dcterms:W3CDTF">2021-10-26T16:14:00Z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2021-03-09T00:00:00Z</vt:filetime>
  </property>
  <property fmtid="{D5CDD505-2E9C-101B-9397-08002B2CF9AE}" pid="3" name="Creator">
    <vt:lpwstr>LaTeX via pandoc</vt:lpwstr>
  </property>
  <property fmtid="{D5CDD505-2E9C-101B-9397-08002B2CF9AE}" pid="4" name="LastSaved">
    <vt:filetime>2021-03-09T00:00:00Z</vt:filetime>
  </property>
</Properties>
</file>